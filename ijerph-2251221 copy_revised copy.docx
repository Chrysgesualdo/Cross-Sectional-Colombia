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3812" w14:textId="606A2BE5" w:rsidR="00C04902" w:rsidRDefault="00C04902" w:rsidP="00C04902">
      <w:pPr>
        <w:pStyle w:val="MDPI11articletype"/>
      </w:pPr>
      <w:r>
        <w:t>Article</w:t>
      </w:r>
    </w:p>
    <w:p w14:paraId="48D0A492" w14:textId="0A1A5890" w:rsidR="00C06A90" w:rsidRPr="00610449" w:rsidRDefault="00C06A90" w:rsidP="00C04902">
      <w:pPr>
        <w:pStyle w:val="MDPI12title"/>
      </w:pPr>
      <w:r w:rsidRPr="00BB6DEC">
        <w:t xml:space="preserve">Health behaviors of </w:t>
      </w:r>
      <w:r>
        <w:t>Colombia</w:t>
      </w:r>
      <w:r w:rsidRPr="00BB6DEC">
        <w:t xml:space="preserve">n </w:t>
      </w:r>
      <w:r>
        <w:t xml:space="preserve">first-semester </w:t>
      </w:r>
      <w:r w:rsidRPr="00BB6DEC">
        <w:t>university</w:t>
      </w:r>
      <w:r>
        <w:t xml:space="preserve"> students</w:t>
      </w:r>
      <w:r w:rsidRPr="00BB6DEC">
        <w:t xml:space="preserve"> in association with behaviors of close social ties, living arrangement, and time spent with </w:t>
      </w:r>
      <w:proofErr w:type="gramStart"/>
      <w:r w:rsidRPr="00BB6DEC">
        <w:t>peers</w:t>
      </w:r>
      <w:proofErr w:type="gramEnd"/>
      <w:r w:rsidRPr="00BB6DEC">
        <w:t xml:space="preserve"> </w:t>
      </w:r>
    </w:p>
    <w:p w14:paraId="18F167D7" w14:textId="31B7925D" w:rsidR="00C06A90" w:rsidRPr="000620F5" w:rsidRDefault="00C06A90" w:rsidP="00C04902">
      <w:pPr>
        <w:pStyle w:val="MDPI13authornames"/>
        <w:rPr>
          <w:vertAlign w:val="superscript"/>
          <w:lang w:val="pt-PT"/>
        </w:rPr>
      </w:pPr>
      <w:r w:rsidRPr="001F194C">
        <w:rPr>
          <w:lang w:val="pt-PT"/>
        </w:rPr>
        <w:t>Chrys Gesualdo</w:t>
      </w:r>
      <w:r w:rsidR="00C04902" w:rsidRPr="001F194C">
        <w:rPr>
          <w:lang w:val="pt-PT"/>
        </w:rPr>
        <w:t xml:space="preserve"> </w:t>
      </w:r>
      <w:proofErr w:type="gramStart"/>
      <w:r w:rsidRPr="001F194C">
        <w:rPr>
          <w:vertAlign w:val="superscript"/>
          <w:lang w:val="pt-PT"/>
        </w:rPr>
        <w:t>1</w:t>
      </w:r>
      <w:r w:rsidR="00C04902" w:rsidRPr="001F194C">
        <w:rPr>
          <w:vertAlign w:val="superscript"/>
          <w:lang w:val="pt-PT"/>
        </w:rPr>
        <w:t>,*</w:t>
      </w:r>
      <w:proofErr w:type="gramEnd"/>
      <w:r w:rsidRPr="001F194C">
        <w:rPr>
          <w:lang w:val="pt-PT"/>
        </w:rPr>
        <w:t>, Martin Pinquart</w:t>
      </w:r>
      <w:r w:rsidR="00C04902" w:rsidRPr="001F194C">
        <w:rPr>
          <w:lang w:val="pt-PT"/>
        </w:rPr>
        <w:t xml:space="preserve"> </w:t>
      </w:r>
      <w:r w:rsidRPr="001F194C">
        <w:rPr>
          <w:vertAlign w:val="superscript"/>
          <w:lang w:val="pt-PT"/>
        </w:rPr>
        <w:t>1</w:t>
      </w:r>
      <w:r w:rsidRPr="001F194C">
        <w:rPr>
          <w:lang w:val="pt-PT"/>
        </w:rPr>
        <w:t>, Ana Chamorro Coneo</w:t>
      </w:r>
      <w:r w:rsidR="00C04902" w:rsidRPr="001F194C">
        <w:rPr>
          <w:lang w:val="pt-PT"/>
        </w:rPr>
        <w:t xml:space="preserve"> </w:t>
      </w:r>
      <w:r w:rsidRPr="001F194C">
        <w:rPr>
          <w:vertAlign w:val="superscript"/>
          <w:lang w:val="pt-PT"/>
        </w:rPr>
        <w:t>2</w:t>
      </w:r>
      <w:r w:rsidR="00C04902" w:rsidRPr="001F194C">
        <w:rPr>
          <w:lang w:val="pt-PT"/>
        </w:rPr>
        <w:t xml:space="preserve"> and </w:t>
      </w:r>
      <w:del w:id="0" w:author="Microsoft Office User" w:date="2023-03-08T11:32:00Z">
        <w:r w:rsidR="00C04902" w:rsidRPr="001F194C" w:rsidDel="00656931">
          <w:rPr>
            <w:lang w:val="pt-PT"/>
          </w:rPr>
          <w:delText xml:space="preserve"> </w:delText>
        </w:r>
      </w:del>
      <w:r w:rsidRPr="001F194C">
        <w:rPr>
          <w:lang w:val="pt-PT"/>
        </w:rPr>
        <w:t>Moises Mebarak Chams</w:t>
      </w:r>
      <w:r w:rsidR="00C04902" w:rsidRPr="001F194C">
        <w:rPr>
          <w:lang w:val="pt-PT"/>
        </w:rPr>
        <w:t xml:space="preserve"> </w:t>
      </w:r>
      <w:r w:rsidRPr="001F194C">
        <w:rPr>
          <w:vertAlign w:val="superscript"/>
          <w:lang w:val="pt-PT"/>
        </w:rPr>
        <w:t>2</w:t>
      </w:r>
    </w:p>
    <w:p w14:paraId="4F38A94A" w14:textId="41CF2C46" w:rsidR="00C06A90" w:rsidRDefault="00C04902" w:rsidP="00C04902">
      <w:pPr>
        <w:pStyle w:val="MDPI16affiliation"/>
      </w:pPr>
      <w:r w:rsidRPr="00C04902">
        <w:t>1</w:t>
      </w:r>
      <w:r w:rsidRPr="00C04902">
        <w:tab/>
      </w:r>
      <w:r w:rsidR="00C06A90" w:rsidRPr="00610449">
        <w:t>Department of Psychology, Philipps-University Marburg, Germany</w:t>
      </w:r>
    </w:p>
    <w:p w14:paraId="4BC35473" w14:textId="0EF58D51" w:rsidR="00C06A90" w:rsidRDefault="00C04902" w:rsidP="00C04902">
      <w:pPr>
        <w:pStyle w:val="MDPI16affiliation"/>
        <w:rPr>
          <w:vertAlign w:val="superscript"/>
          <w:lang w:val="es-ES"/>
        </w:rPr>
      </w:pPr>
      <w:r w:rsidRPr="00C04902">
        <w:rPr>
          <w:lang w:val="es-ES"/>
        </w:rPr>
        <w:t>2</w:t>
      </w:r>
      <w:r w:rsidRPr="00C04902">
        <w:rPr>
          <w:lang w:val="es-ES"/>
        </w:rPr>
        <w:tab/>
      </w:r>
      <w:r w:rsidR="00C06A90" w:rsidRPr="0021371E">
        <w:rPr>
          <w:lang w:val="es-ES"/>
        </w:rPr>
        <w:t>Department of Psychology, Universidad del Norte</w:t>
      </w:r>
      <w:r w:rsidR="00C06A90">
        <w:rPr>
          <w:lang w:val="es-ES"/>
        </w:rPr>
        <w:t>,</w:t>
      </w:r>
      <w:r w:rsidR="00C06A90" w:rsidRPr="0021371E">
        <w:rPr>
          <w:lang w:val="es-ES"/>
        </w:rPr>
        <w:t xml:space="preserve"> Barranquilla, Colombi</w:t>
      </w:r>
      <w:r w:rsidR="00C06A90">
        <w:rPr>
          <w:lang w:val="es-ES"/>
        </w:rPr>
        <w:t>a</w:t>
      </w:r>
    </w:p>
    <w:p w14:paraId="49FE4F28" w14:textId="4587534D" w:rsidR="00C06A90" w:rsidRDefault="00C06A90" w:rsidP="00C04902">
      <w:pPr>
        <w:pStyle w:val="MDPI16affiliation"/>
      </w:pPr>
      <w:r w:rsidRPr="00C04902">
        <w:t>†</w:t>
      </w:r>
      <w:r w:rsidR="00C04902" w:rsidRPr="00C04902">
        <w:tab/>
      </w:r>
      <w:r w:rsidRPr="00DB4E5F">
        <w:t>These authors contributed equally to this work</w:t>
      </w:r>
      <w:r w:rsidR="00C04902">
        <w:t>.</w:t>
      </w:r>
    </w:p>
    <w:p w14:paraId="496880E4" w14:textId="03901366" w:rsidR="00C06A90" w:rsidRPr="00C04902" w:rsidRDefault="00C04902" w:rsidP="00C04902">
      <w:pPr>
        <w:pStyle w:val="MDPI16affiliation"/>
      </w:pPr>
      <w:r w:rsidRPr="00C04902">
        <w:rPr>
          <w:b/>
        </w:rPr>
        <w:t>*</w:t>
      </w:r>
      <w:r w:rsidRPr="00C04902">
        <w:tab/>
        <w:t>Correspondence: gesualdo@staff.uni-marburg.de</w:t>
      </w:r>
    </w:p>
    <w:p w14:paraId="56246E86" w14:textId="77777777" w:rsidR="00C04902" w:rsidRPr="00C04902" w:rsidRDefault="00C04902" w:rsidP="00C04902">
      <w:pPr>
        <w:pStyle w:val="MDPI16affiliation"/>
      </w:pPr>
    </w:p>
    <w:p w14:paraId="7CB0DCE1" w14:textId="68D1A941" w:rsidR="00C06A90" w:rsidRPr="00025A57" w:rsidRDefault="00C06A90" w:rsidP="00C04902">
      <w:pPr>
        <w:pStyle w:val="MDPI17abstract"/>
        <w:rPr>
          <w:rFonts w:cs="Times"/>
          <w:rPrChange w:id="1" w:author="Microsoft Office User" w:date="2023-03-17T11:35:00Z">
            <w:rPr>
              <w:rFonts w:ascii="Times" w:hAnsi="Times" w:cs="Times"/>
            </w:rPr>
          </w:rPrChange>
        </w:rPr>
      </w:pPr>
      <w:r w:rsidRPr="00C04902">
        <w:rPr>
          <w:b/>
          <w:bCs/>
        </w:rPr>
        <w:t>Abstract</w:t>
      </w:r>
      <w:r w:rsidR="00C04902" w:rsidRPr="00C04902">
        <w:rPr>
          <w:b/>
          <w:bCs/>
        </w:rPr>
        <w:t xml:space="preserve">: </w:t>
      </w:r>
      <w:r w:rsidRPr="00B332A1">
        <w:rPr>
          <w:b/>
          <w:bCs/>
        </w:rPr>
        <w:t>Objective:</w:t>
      </w:r>
      <w:r w:rsidRPr="00B332A1">
        <w:t xml:space="preserve"> In Colombia, </w:t>
      </w:r>
      <w:r>
        <w:t>many</w:t>
      </w:r>
      <w:r w:rsidRPr="00B332A1">
        <w:t xml:space="preserve"> first-year university students consume unhealthy food, are physically </w:t>
      </w:r>
      <w:r>
        <w:t>in</w:t>
      </w:r>
      <w:r w:rsidRPr="00B332A1">
        <w:t>active, and drink regularly</w:t>
      </w:r>
      <w:r>
        <w:t xml:space="preserve">, which </w:t>
      </w:r>
      <w:r w:rsidRPr="00B332A1">
        <w:t xml:space="preserve">can </w:t>
      </w:r>
      <w:r>
        <w:t>be associated with</w:t>
      </w:r>
      <w:r w:rsidRPr="00B332A1">
        <w:t xml:space="preserve"> the behavior of social ties</w:t>
      </w:r>
      <w:r>
        <w:t xml:space="preserve">, </w:t>
      </w:r>
      <w:r w:rsidRPr="00B332A1">
        <w:t xml:space="preserve">living with social ties, and time with peers. The present cross-sectional study </w:t>
      </w:r>
      <w:r w:rsidRPr="00025A57">
        <w:t>assessed the association between health behaviors of first-semester students and these factors.</w:t>
      </w:r>
      <w:ins w:id="2" w:author="Microsoft Office User" w:date="2023-03-08T11:31:00Z">
        <w:r w:rsidR="00656931" w:rsidRPr="00025A57">
          <w:t xml:space="preserve"> </w:t>
        </w:r>
      </w:ins>
      <w:r w:rsidRPr="00025A57">
        <w:rPr>
          <w:rFonts w:cs="Times"/>
          <w:b/>
          <w:bCs/>
          <w:rPrChange w:id="3" w:author="Microsoft Office User" w:date="2023-03-17T11:35:00Z">
            <w:rPr>
              <w:rFonts w:ascii="Times" w:hAnsi="Times" w:cs="Times"/>
              <w:b/>
              <w:bCs/>
            </w:rPr>
          </w:rPrChange>
        </w:rPr>
        <w:t>Method:</w:t>
      </w:r>
      <w:r w:rsidRPr="00025A57">
        <w:rPr>
          <w:rFonts w:cs="Times"/>
          <w:rPrChange w:id="4" w:author="Microsoft Office User" w:date="2023-03-17T11:35:00Z">
            <w:rPr>
              <w:rFonts w:ascii="Times" w:hAnsi="Times" w:cs="Times"/>
            </w:rPr>
          </w:rPrChange>
        </w:rPr>
        <w:t xml:space="preserve"> </w:t>
      </w:r>
      <w:r w:rsidRPr="00025A57">
        <w:rPr>
          <w:rFonts w:cs="Times"/>
          <w:i/>
          <w:iCs/>
          <w:rPrChange w:id="5" w:author="Microsoft Office User" w:date="2023-03-17T11:35:00Z">
            <w:rPr>
              <w:rFonts w:ascii="Times" w:hAnsi="Times" w:cs="Times"/>
              <w:i/>
              <w:iCs/>
            </w:rPr>
          </w:rPrChange>
        </w:rPr>
        <w:t>N</w:t>
      </w:r>
      <w:r w:rsidRPr="00025A57">
        <w:rPr>
          <w:rFonts w:cs="Times"/>
          <w:rPrChange w:id="6" w:author="Microsoft Office User" w:date="2023-03-17T11:35:00Z">
            <w:rPr>
              <w:rFonts w:ascii="Times" w:hAnsi="Times" w:cs="Times"/>
            </w:rPr>
          </w:rPrChange>
        </w:rPr>
        <w:t xml:space="preserve"> = 189 (</w:t>
      </w:r>
      <w:r w:rsidRPr="00025A57">
        <w:rPr>
          <w:rFonts w:cs="Times"/>
          <w:i/>
          <w:iCs/>
          <w:rPrChange w:id="7" w:author="Microsoft Office User" w:date="2023-03-17T11:35:00Z">
            <w:rPr>
              <w:rFonts w:ascii="Times" w:hAnsi="Times" w:cs="Times"/>
              <w:i/>
              <w:iCs/>
            </w:rPr>
          </w:rPrChange>
        </w:rPr>
        <w:t>M</w:t>
      </w:r>
      <w:r w:rsidRPr="00025A57">
        <w:rPr>
          <w:rFonts w:cs="Times"/>
          <w:i/>
          <w:iCs/>
          <w:vertAlign w:val="subscript"/>
          <w:rPrChange w:id="8" w:author="Microsoft Office User" w:date="2023-03-17T11:35:00Z">
            <w:rPr>
              <w:rFonts w:ascii="Times" w:hAnsi="Times" w:cs="Times"/>
              <w:i/>
              <w:iCs/>
              <w:vertAlign w:val="subscript"/>
            </w:rPr>
          </w:rPrChange>
        </w:rPr>
        <w:t>age</w:t>
      </w:r>
      <w:r w:rsidRPr="00025A57">
        <w:rPr>
          <w:rFonts w:cs="Times"/>
          <w:rPrChange w:id="9" w:author="Microsoft Office User" w:date="2023-03-17T11:35:00Z">
            <w:rPr>
              <w:rFonts w:ascii="Times" w:hAnsi="Times" w:cs="Times"/>
            </w:rPr>
          </w:rPrChange>
        </w:rPr>
        <w:t xml:space="preserve"> = 18.79; </w:t>
      </w:r>
      <w:r w:rsidRPr="00025A57">
        <w:rPr>
          <w:rFonts w:cs="Times"/>
          <w:i/>
          <w:iCs/>
          <w:rPrChange w:id="10" w:author="Microsoft Office User" w:date="2023-03-17T11:35:00Z">
            <w:rPr>
              <w:rFonts w:ascii="Times" w:hAnsi="Times" w:cs="Times"/>
              <w:i/>
              <w:iCs/>
            </w:rPr>
          </w:rPrChange>
        </w:rPr>
        <w:t>SD</w:t>
      </w:r>
      <w:r w:rsidRPr="00025A57">
        <w:rPr>
          <w:rFonts w:cs="Times"/>
          <w:rPrChange w:id="11" w:author="Microsoft Office User" w:date="2023-03-17T11:35:00Z">
            <w:rPr>
              <w:rFonts w:ascii="Times" w:hAnsi="Times" w:cs="Times"/>
            </w:rPr>
          </w:rPrChange>
        </w:rPr>
        <w:t xml:space="preserve"> = 1.07; female = 68.8%) first-semester students in Colombia completed an online questionnaire investigating current and expected health behaviors as well as influencing factors.</w:t>
      </w:r>
      <w:ins w:id="12" w:author="Microsoft Office User" w:date="2023-03-08T11:41:00Z">
        <w:r w:rsidR="00C10FD7" w:rsidRPr="00025A57">
          <w:rPr>
            <w:rFonts w:cs="Times"/>
            <w:rPrChange w:id="13" w:author="Microsoft Office User" w:date="2023-03-17T11:35:00Z">
              <w:rPr>
                <w:rFonts w:ascii="Times" w:hAnsi="Times" w:cs="Times"/>
              </w:rPr>
            </w:rPrChange>
          </w:rPr>
          <w:t xml:space="preserve"> ANCOVAs, bivariate correlations, moderation analyses and hierarchical regressions were used to analyze the data.</w:t>
        </w:r>
      </w:ins>
      <w:r w:rsidRPr="00025A57">
        <w:rPr>
          <w:rFonts w:cs="Times"/>
          <w:rPrChange w:id="14" w:author="Microsoft Office User" w:date="2023-03-17T11:35:00Z">
            <w:rPr>
              <w:rFonts w:ascii="Times" w:hAnsi="Times" w:cs="Times"/>
            </w:rPr>
          </w:rPrChange>
        </w:rPr>
        <w:t xml:space="preserve"> </w:t>
      </w:r>
      <w:r w:rsidRPr="00025A57">
        <w:rPr>
          <w:rFonts w:cs="Times"/>
          <w:b/>
          <w:bCs/>
          <w:rPrChange w:id="15" w:author="Microsoft Office User" w:date="2023-03-17T11:35:00Z">
            <w:rPr>
              <w:rFonts w:ascii="Times" w:hAnsi="Times" w:cs="Times"/>
              <w:b/>
              <w:bCs/>
            </w:rPr>
          </w:rPrChange>
        </w:rPr>
        <w:t>Results:</w:t>
      </w:r>
      <w:r w:rsidRPr="00025A57">
        <w:rPr>
          <w:rFonts w:cs="Times"/>
          <w:rPrChange w:id="16" w:author="Microsoft Office User" w:date="2023-03-17T11:35:00Z">
            <w:rPr>
              <w:rFonts w:ascii="Times" w:hAnsi="Times" w:cs="Times"/>
            </w:rPr>
          </w:rPrChange>
        </w:rPr>
        <w:t xml:space="preserve"> Expected food consumption (stronger among participants who live with parents) as well as current and expected heavy drinking and binge drinking (stronger among participants who do not live with parents) were significantly correlated to the respective parental behavior. Current and expected drinking was significantly correlated to the partner’s drinking. Expected physical activity was correlated with peers’ physical activity. The partner’s attempts to encourage drinking moderated the association between participants’ current and expected drinking with the partner’s drinking. Time spent with peers was related to heavy drinking and engaging in more physical activity. </w:t>
      </w:r>
      <w:r w:rsidRPr="00025A57">
        <w:rPr>
          <w:rFonts w:cs="Times"/>
          <w:b/>
          <w:bCs/>
          <w:rPrChange w:id="17" w:author="Microsoft Office User" w:date="2023-03-17T11:35:00Z">
            <w:rPr>
              <w:rFonts w:ascii="Times" w:hAnsi="Times" w:cs="Times"/>
              <w:b/>
              <w:bCs/>
            </w:rPr>
          </w:rPrChange>
        </w:rPr>
        <w:t xml:space="preserve">Conclusion: </w:t>
      </w:r>
      <w:ins w:id="18" w:author="Microsoft Office User" w:date="2023-03-08T11:41:00Z">
        <w:r w:rsidR="002E0984" w:rsidRPr="00025A57">
          <w:rPr>
            <w:rFonts w:cs="Times"/>
            <w:rPrChange w:id="19" w:author="Microsoft Office User" w:date="2023-03-17T11:35:00Z">
              <w:rPr>
                <w:rFonts w:ascii="Times" w:hAnsi="Times" w:cs="Times"/>
              </w:rPr>
            </w:rPrChange>
          </w:rPr>
          <w:t xml:space="preserve">In Colombia, parents appear to play a significant role in their offspring’s health behaviors during their first semester at university, particularly regarding food consumption and alcohol use. </w:t>
        </w:r>
      </w:ins>
      <w:del w:id="20" w:author="Microsoft Office User" w:date="2023-03-08T11:41:00Z">
        <w:r w:rsidRPr="00025A57" w:rsidDel="002E0984">
          <w:rPr>
            <w:rFonts w:cs="Times"/>
            <w:rPrChange w:id="21" w:author="Microsoft Office User" w:date="2023-03-17T11:35:00Z">
              <w:rPr>
                <w:rFonts w:ascii="Times" w:hAnsi="Times" w:cs="Times"/>
              </w:rPr>
            </w:rPrChange>
          </w:rPr>
          <w:delText xml:space="preserve">Parents play a significant role in student’s food consumption and drinking. </w:delText>
        </w:r>
      </w:del>
      <w:r w:rsidRPr="00025A57">
        <w:rPr>
          <w:rFonts w:cs="Times"/>
          <w:rPrChange w:id="22" w:author="Microsoft Office User" w:date="2023-03-17T11:35:00Z">
            <w:rPr>
              <w:rFonts w:ascii="Times" w:hAnsi="Times" w:cs="Times"/>
            </w:rPr>
          </w:rPrChange>
        </w:rPr>
        <w:t xml:space="preserve">Partner’s drinking and time spent with peers are strongly related to heavy drinking. </w:t>
      </w:r>
    </w:p>
    <w:p w14:paraId="2816946F" w14:textId="4F31CA8D" w:rsidR="00C06A90" w:rsidRPr="00025A57" w:rsidRDefault="00C04902" w:rsidP="00C04902">
      <w:pPr>
        <w:pStyle w:val="MDPI18keywords"/>
        <w:rPr>
          <w:b/>
          <w:bCs/>
        </w:rPr>
      </w:pPr>
      <w:r w:rsidRPr="00025A57">
        <w:rPr>
          <w:b/>
        </w:rPr>
        <w:t>Keywords:</w:t>
      </w:r>
      <w:r w:rsidR="00C06A90" w:rsidRPr="00025A57">
        <w:rPr>
          <w:b/>
        </w:rPr>
        <w:t xml:space="preserve"> </w:t>
      </w:r>
      <w:r w:rsidR="00C06A90" w:rsidRPr="00025A57">
        <w:t>first-semester freshmen</w:t>
      </w:r>
      <w:r w:rsidRPr="00025A57">
        <w:rPr>
          <w:rPrChange w:id="23" w:author="Microsoft Office User" w:date="2023-03-17T11:35:00Z">
            <w:rPr>
              <w:highlight w:val="green"/>
            </w:rPr>
          </w:rPrChange>
        </w:rPr>
        <w:t xml:space="preserve">; </w:t>
      </w:r>
      <w:r w:rsidR="00C06A90" w:rsidRPr="00025A57">
        <w:t>food consumption</w:t>
      </w:r>
      <w:r w:rsidRPr="00025A57">
        <w:rPr>
          <w:rPrChange w:id="24" w:author="Microsoft Office User" w:date="2023-03-17T11:35:00Z">
            <w:rPr>
              <w:highlight w:val="green"/>
            </w:rPr>
          </w:rPrChange>
        </w:rPr>
        <w:t xml:space="preserve">; </w:t>
      </w:r>
      <w:r w:rsidR="00C06A90" w:rsidRPr="00025A57">
        <w:t>physical activity</w:t>
      </w:r>
      <w:r w:rsidRPr="00025A57">
        <w:rPr>
          <w:rPrChange w:id="25" w:author="Microsoft Office User" w:date="2023-03-17T11:35:00Z">
            <w:rPr>
              <w:highlight w:val="green"/>
            </w:rPr>
          </w:rPrChange>
        </w:rPr>
        <w:t xml:space="preserve">; </w:t>
      </w:r>
      <w:r w:rsidR="00C06A90" w:rsidRPr="00025A57">
        <w:t>alcohol use</w:t>
      </w:r>
      <w:r w:rsidRPr="00025A57">
        <w:rPr>
          <w:rPrChange w:id="26" w:author="Microsoft Office User" w:date="2023-03-17T11:35:00Z">
            <w:rPr>
              <w:highlight w:val="green"/>
            </w:rPr>
          </w:rPrChange>
        </w:rPr>
        <w:t xml:space="preserve">; </w:t>
      </w:r>
      <w:r w:rsidR="00C06A90" w:rsidRPr="00025A57">
        <w:t>Colombia</w:t>
      </w:r>
    </w:p>
    <w:p w14:paraId="054920FF" w14:textId="307316E8" w:rsidR="00C06A90" w:rsidRPr="00025A57" w:rsidRDefault="007254CD" w:rsidP="00C04902">
      <w:pPr>
        <w:pStyle w:val="MDPI19line"/>
        <w:pBdr>
          <w:bottom w:val="single" w:sz="4" w:space="1" w:color="000000"/>
        </w:pBdr>
      </w:pPr>
      <w:ins w:id="27" w:author="Microsoft Office User" w:date="2023-03-08T11:56:00Z">
        <w:r w:rsidRPr="00025A57">
          <w:rPr>
            <w:b/>
            <w:bCs/>
          </w:rPr>
          <w:br/>
        </w:r>
      </w:ins>
      <w:ins w:id="28" w:author="Microsoft Office User" w:date="2023-03-08T11:55:00Z">
        <w:r w:rsidRPr="00025A57">
          <w:rPr>
            <w:b/>
            <w:bCs/>
            <w:rPrChange w:id="29" w:author="Microsoft Office User" w:date="2023-03-17T11:35:00Z">
              <w:rPr/>
            </w:rPrChange>
          </w:rPr>
          <w:t>Note.</w:t>
        </w:r>
        <w:r w:rsidRPr="00025A57">
          <w:t xml:space="preserve"> </w:t>
        </w:r>
      </w:ins>
      <w:ins w:id="30" w:author="Microsoft Office User" w:date="2023-03-08T11:56:00Z">
        <w:r w:rsidRPr="00025A57">
          <w:rPr>
            <w:i/>
            <w:iCs/>
            <w:rPrChange w:id="31" w:author="Microsoft Office User" w:date="2023-03-17T11:35:00Z">
              <w:rPr/>
            </w:rPrChange>
          </w:rPr>
          <w:t>N</w:t>
        </w:r>
        <w:r w:rsidRPr="00025A57">
          <w:t xml:space="preserve"> = total number of respondents; </w:t>
        </w:r>
        <w:r w:rsidRPr="00025A57">
          <w:rPr>
            <w:i/>
            <w:iCs/>
            <w:rPrChange w:id="32" w:author="Microsoft Office User" w:date="2023-03-17T11:35:00Z">
              <w:rPr/>
            </w:rPrChange>
          </w:rPr>
          <w:t>M</w:t>
        </w:r>
        <w:r w:rsidRPr="00025A57">
          <w:t xml:space="preserve"> = mean; </w:t>
        </w:r>
        <w:r w:rsidRPr="00025A57">
          <w:rPr>
            <w:i/>
            <w:iCs/>
            <w:rPrChange w:id="33" w:author="Microsoft Office User" w:date="2023-03-17T11:35:00Z">
              <w:rPr/>
            </w:rPrChange>
          </w:rPr>
          <w:t>SD</w:t>
        </w:r>
        <w:r w:rsidRPr="00025A57">
          <w:t xml:space="preserve"> = standard deviation</w:t>
        </w:r>
      </w:ins>
    </w:p>
    <w:p w14:paraId="4F9B2C35" w14:textId="6C78FD6D" w:rsidR="00C04902" w:rsidRDefault="00C04902" w:rsidP="00C04902">
      <w:pPr>
        <w:pStyle w:val="MDPI21heading1"/>
      </w:pPr>
      <w:r>
        <w:t>1. Introduction</w:t>
      </w:r>
    </w:p>
    <w:p w14:paraId="0FA0DD56" w14:textId="40FF5BDD" w:rsidR="00C06A90" w:rsidRDefault="00C06A90" w:rsidP="00C04902">
      <w:pPr>
        <w:pStyle w:val="MDPI31text"/>
      </w:pPr>
      <w:r>
        <w:t>During their</w:t>
      </w:r>
      <w:r w:rsidRPr="00681C8E">
        <w:t xml:space="preserve"> first semester </w:t>
      </w:r>
      <w:r>
        <w:t xml:space="preserve">at university, many students tend to engage in health risk behaviors such as the </w:t>
      </w:r>
      <w:r w:rsidRPr="00A86E5A">
        <w:t>consumption of unhealthy food, physical inactivity, and problematic alcohol use</w:t>
      </w:r>
      <w:r>
        <w:t xml:space="preserve"> </w:t>
      </w:r>
      <w:ins w:id="34" w:author="Jule Jaich" w:date="2023-03-16T18:30:00Z">
        <w:r w:rsidR="00567228">
          <w:t xml:space="preserve">[1]. </w:t>
        </w:r>
      </w:ins>
      <w:del w:id="35" w:author="Jule Jaich" w:date="2023-03-16T18:28:00Z">
        <w:r w:rsidRPr="00A86E5A" w:rsidDel="005C290A">
          <w:delText>(</w:delText>
        </w:r>
      </w:del>
      <w:del w:id="36" w:author="Jule Jaich" w:date="2023-03-16T18:29:00Z">
        <w:r w:rsidRPr="00A86E5A" w:rsidDel="00567228">
          <w:delText xml:space="preserve">Rozmus et al., 2005). </w:delText>
        </w:r>
      </w:del>
      <w:r w:rsidRPr="000107CF">
        <w:t xml:space="preserve">In Colombia, an alarmingly high percentage of university </w:t>
      </w:r>
      <w:r>
        <w:t>students</w:t>
      </w:r>
      <w:r w:rsidRPr="000107CF">
        <w:t xml:space="preserve"> is overweight or obese and the prevalence of these conditions has been associated with inappropriate nutrition</w:t>
      </w:r>
      <w:r>
        <w:t xml:space="preserve"> (e.g., high in sugar and fat)</w:t>
      </w:r>
      <w:r w:rsidRPr="000107CF">
        <w:t xml:space="preserve"> and sedentary behavior</w:t>
      </w:r>
      <w:ins w:id="37" w:author="Jule Jaich" w:date="2023-03-16T18:31:00Z">
        <w:r w:rsidR="007957CE">
          <w:t xml:space="preserve"> </w:t>
        </w:r>
      </w:ins>
      <w:del w:id="38" w:author="Jule Jaich" w:date="2023-03-16T18:30:00Z">
        <w:r w:rsidRPr="000107CF" w:rsidDel="00567228">
          <w:delText xml:space="preserve"> </w:delText>
        </w:r>
      </w:del>
      <w:ins w:id="39" w:author="Jule Jaich" w:date="2023-03-16T18:30:00Z">
        <w:r w:rsidR="00567228">
          <w:t>[2]</w:t>
        </w:r>
      </w:ins>
      <w:del w:id="40" w:author="Jule Jaich" w:date="2023-03-16T18:30:00Z">
        <w:r w:rsidRPr="000107CF" w:rsidDel="00567228">
          <w:delText>(Salazar et al., 2020)</w:delText>
        </w:r>
      </w:del>
      <w:r w:rsidRPr="000107CF">
        <w:t xml:space="preserve">. </w:t>
      </w:r>
      <w:r>
        <w:t>Consistent with this notion, a recent study among first-semester Colombian freshmen found that a high percentage of students consume unhealthy food items and that most students reported not participating in sports</w:t>
      </w:r>
      <w:ins w:id="41" w:author="Jule Jaich" w:date="2023-03-16T18:31:00Z">
        <w:r w:rsidR="007957CE">
          <w:t xml:space="preserve"> [3]</w:t>
        </w:r>
      </w:ins>
      <w:del w:id="42" w:author="Jule Jaich" w:date="2023-03-16T18:31:00Z">
        <w:r w:rsidDel="007957CE">
          <w:delText xml:space="preserve"> </w:delText>
        </w:r>
        <w:r w:rsidRPr="003D37AA" w:rsidDel="007957CE">
          <w:delText>(Mendez &amp; Díaz, 2021)</w:delText>
        </w:r>
      </w:del>
      <w:r w:rsidRPr="003D37AA">
        <w:t>.</w:t>
      </w:r>
      <w:r>
        <w:t xml:space="preserve"> </w:t>
      </w:r>
      <w:r w:rsidRPr="000107CF">
        <w:t>If not corre</w:t>
      </w:r>
      <w:r>
        <w:t>c</w:t>
      </w:r>
      <w:r w:rsidRPr="000107CF">
        <w:t xml:space="preserve">ted, these </w:t>
      </w:r>
      <w:r>
        <w:t xml:space="preserve">behaviors </w:t>
      </w:r>
      <w:r w:rsidRPr="000107CF">
        <w:t xml:space="preserve">may lead to hypertension, </w:t>
      </w:r>
      <w:r>
        <w:t xml:space="preserve">type 2 </w:t>
      </w:r>
      <w:r w:rsidRPr="000107CF">
        <w:t xml:space="preserve">diabetes, and osteoarthritis </w:t>
      </w:r>
      <w:ins w:id="43" w:author="Jule Jaich" w:date="2023-03-16T18:31:00Z">
        <w:r w:rsidR="007957CE">
          <w:t>[4]</w:t>
        </w:r>
      </w:ins>
      <w:del w:id="44" w:author="Jule Jaich" w:date="2023-03-16T18:31:00Z">
        <w:r w:rsidRPr="000107CF" w:rsidDel="007957CE">
          <w:delText>(Luksy et al., 1996)</w:delText>
        </w:r>
      </w:del>
      <w:r w:rsidRPr="000107CF">
        <w:t>.</w:t>
      </w:r>
      <w:r>
        <w:t xml:space="preserve"> Furthermore</w:t>
      </w:r>
      <w:r w:rsidRPr="0062335E">
        <w:t>,</w:t>
      </w:r>
      <w:r>
        <w:t xml:space="preserve"> many first-year students in Colombia report consuming alcohol on a weekly basis as they are often exposed to opportunities for the initiation and increase of alcohol use </w:t>
      </w:r>
      <w:ins w:id="45" w:author="Jule Jaich" w:date="2023-03-16T18:33:00Z">
        <w:r w:rsidR="007A3BD4">
          <w:t xml:space="preserve">[3], </w:t>
        </w:r>
      </w:ins>
      <w:del w:id="46" w:author="Jule Jaich" w:date="2023-03-16T18:33:00Z">
        <w:r w:rsidDel="00B508AD">
          <w:delText>(</w:delText>
        </w:r>
        <w:r w:rsidRPr="003D37AA" w:rsidDel="00B508AD">
          <w:delText>Mendez &amp; Díaz, 2021)</w:delText>
        </w:r>
        <w:r w:rsidDel="00B508AD">
          <w:delText xml:space="preserve">, </w:delText>
        </w:r>
      </w:del>
      <w:r w:rsidRPr="000F03AF">
        <w:t xml:space="preserve">highlighting the need to significantly reduce this behavior to prevent </w:t>
      </w:r>
      <w:r>
        <w:t xml:space="preserve">negative health effects. </w:t>
      </w:r>
      <w:r w:rsidRPr="00297D26">
        <w:t xml:space="preserve">If problematic alcohol use among freshmen is not prevented or addressed, it may lead to an early decline of health </w:t>
      </w:r>
      <w:r w:rsidRPr="00297D26">
        <w:lastRenderedPageBreak/>
        <w:t xml:space="preserve">as well as </w:t>
      </w:r>
      <w:r>
        <w:t xml:space="preserve">to </w:t>
      </w:r>
      <w:r w:rsidRPr="00297D26">
        <w:t>academic, familial, and social difficulties</w:t>
      </w:r>
      <w:r>
        <w:t xml:space="preserve"> </w:t>
      </w:r>
      <w:ins w:id="47" w:author="Jule Jaich" w:date="2023-03-16T18:34:00Z">
        <w:r w:rsidR="007A3BD4">
          <w:t xml:space="preserve">[5]. </w:t>
        </w:r>
      </w:ins>
      <w:del w:id="48" w:author="Jule Jaich" w:date="2023-03-16T18:34:00Z">
        <w:r w:rsidDel="007A3BD4">
          <w:delText>(Kuntsche et al., 2017).</w:delText>
        </w:r>
        <w:r w:rsidRPr="00297D26" w:rsidDel="007A3BD4">
          <w:delText xml:space="preserve"> </w:delText>
        </w:r>
      </w:del>
      <w:r>
        <w:t xml:space="preserve">Moreover, previous experiences with alcohol as well as expected effects from drinking have been associated with present alcohol use among Colombian undergraduate students </w:t>
      </w:r>
      <w:ins w:id="49" w:author="Jule Jaich" w:date="2023-03-16T18:35:00Z">
        <w:r w:rsidR="00F1359B">
          <w:t xml:space="preserve">[6]. </w:t>
        </w:r>
      </w:ins>
      <w:del w:id="50" w:author="Jule Jaich" w:date="2023-03-16T18:35:00Z">
        <w:r w:rsidDel="00F1359B">
          <w:delText>(</w:delText>
        </w:r>
        <w:r w:rsidRPr="00627A26" w:rsidDel="00F1359B">
          <w:delText>González-Ospina</w:delText>
        </w:r>
        <w:r w:rsidDel="00F1359B">
          <w:delText xml:space="preserve"> et al., 2020).  </w:delText>
        </w:r>
      </w:del>
      <w:r>
        <w:t xml:space="preserve">In addition, </w:t>
      </w:r>
      <w:r w:rsidRPr="00986492">
        <w:t xml:space="preserve">Mora-Ríos </w:t>
      </w:r>
      <w:r>
        <w:t>and</w:t>
      </w:r>
      <w:r w:rsidRPr="00986492">
        <w:t xml:space="preserve"> </w:t>
      </w:r>
      <w:proofErr w:type="spellStart"/>
      <w:r w:rsidRPr="00986492">
        <w:t>Natera</w:t>
      </w:r>
      <w:proofErr w:type="spellEnd"/>
      <w:r>
        <w:t xml:space="preserve"> </w:t>
      </w:r>
      <w:ins w:id="51" w:author="Jule Jaich" w:date="2023-03-16T18:35:00Z">
        <w:r w:rsidR="00764559">
          <w:t>[</w:t>
        </w:r>
        <w:r w:rsidR="00F1359B">
          <w:t>7]</w:t>
        </w:r>
      </w:ins>
      <w:del w:id="52" w:author="Jule Jaich" w:date="2023-03-16T18:35:00Z">
        <w:r w:rsidDel="00764559">
          <w:delText>(</w:delText>
        </w:r>
        <w:r w:rsidRPr="00986492" w:rsidDel="00764559">
          <w:delText>2001</w:delText>
        </w:r>
        <w:r w:rsidRPr="00986492" w:rsidDel="00F1359B">
          <w:delText>)</w:delText>
        </w:r>
      </w:del>
      <w:r>
        <w:t xml:space="preserve"> reported that positive alcohol expectancies were related to greater alcohol intake among Mexican college students</w:t>
      </w:r>
      <w:r w:rsidRPr="00986492">
        <w:t>.</w:t>
      </w:r>
      <w:r>
        <w:t xml:space="preserve"> As such, students are at high risk of behaving and expecting to behave in risky manners during their first semester at university</w:t>
      </w:r>
      <w:ins w:id="53" w:author="Jule Jaich" w:date="2023-03-16T18:36:00Z">
        <w:r w:rsidR="00F1359B">
          <w:t xml:space="preserve"> [</w:t>
        </w:r>
        <w:r w:rsidR="008239D3">
          <w:t xml:space="preserve">8]. </w:t>
        </w:r>
      </w:ins>
      <w:del w:id="54" w:author="Jule Jaich" w:date="2023-03-16T18:36:00Z">
        <w:r w:rsidDel="00F1359B">
          <w:delText xml:space="preserve"> </w:delText>
        </w:r>
      </w:del>
      <w:del w:id="55" w:author="Jule Jaich" w:date="2023-03-16T18:35:00Z">
        <w:r w:rsidRPr="000107CF" w:rsidDel="00F1359B">
          <w:delText>(</w:delText>
        </w:r>
        <w:r w:rsidDel="00F1359B">
          <w:delText>Jaimes</w:delText>
        </w:r>
        <w:r w:rsidRPr="000107CF" w:rsidDel="00F1359B">
          <w:delText xml:space="preserve"> &amp; </w:delText>
        </w:r>
        <w:r w:rsidDel="00F1359B">
          <w:delText>Día</w:delText>
        </w:r>
        <w:r w:rsidRPr="000107CF" w:rsidDel="00F1359B">
          <w:delText xml:space="preserve">z, 2014). </w:delText>
        </w:r>
      </w:del>
    </w:p>
    <w:p w14:paraId="2957F812" w14:textId="39B4E8DB" w:rsidR="00C06A90" w:rsidRPr="006133E5" w:rsidRDefault="00656931" w:rsidP="00C04902">
      <w:pPr>
        <w:pStyle w:val="MDPI21heading1"/>
      </w:pPr>
      <w:ins w:id="56" w:author="Microsoft Office User" w:date="2023-03-08T11:32:00Z">
        <w:r>
          <w:t>1.1</w:t>
        </w:r>
      </w:ins>
      <w:del w:id="57" w:author="Microsoft Office User" w:date="2023-03-08T11:32:00Z">
        <w:r w:rsidR="00C04902" w:rsidDel="00656931">
          <w:delText>2</w:delText>
        </w:r>
      </w:del>
      <w:r w:rsidR="00C04902">
        <w:t xml:space="preserve">. </w:t>
      </w:r>
      <w:r w:rsidR="00C06A90" w:rsidRPr="006133E5">
        <w:t>Influences on Health Behaviors and Expectations</w:t>
      </w:r>
    </w:p>
    <w:p w14:paraId="2ED49D7C" w14:textId="4D844FC8" w:rsidR="00C06A90" w:rsidRPr="007762A5" w:rsidRDefault="00C06A90" w:rsidP="00C04902">
      <w:pPr>
        <w:pStyle w:val="MDPI31text"/>
      </w:pPr>
      <w:r>
        <w:tab/>
      </w:r>
      <w:r w:rsidRPr="004F4186">
        <w:t>Current and expected health behaviors (food</w:t>
      </w:r>
      <w:r w:rsidRPr="00FF7804">
        <w:t xml:space="preserve"> consumption, physical activity, and alcohol use) among first-semester students have been associated to the health behaviors of close social ties, to their efforts to motivate behavior, and to coresidence with close social ties. </w:t>
      </w:r>
      <w:r w:rsidRPr="000C39E2">
        <w:t>For instance</w:t>
      </w:r>
      <w:r>
        <w:t>, c</w:t>
      </w:r>
      <w:r w:rsidRPr="00242A35">
        <w:t xml:space="preserve">urrent and expected physical activity </w:t>
      </w:r>
      <w:r>
        <w:t>has been previously</w:t>
      </w:r>
      <w:r w:rsidRPr="00242A35">
        <w:t xml:space="preserve"> associated to</w:t>
      </w:r>
      <w:r>
        <w:t xml:space="preserve"> the related behavior of</w:t>
      </w:r>
      <w:r w:rsidRPr="00242A35">
        <w:t xml:space="preserve"> </w:t>
      </w:r>
      <w:r>
        <w:t>parents, partners</w:t>
      </w:r>
      <w:r w:rsidRPr="00242A35">
        <w:t>,</w:t>
      </w:r>
      <w:r>
        <w:t xml:space="preserve"> and peers,</w:t>
      </w:r>
      <w:r w:rsidRPr="00242A35">
        <w:t xml:space="preserve"> while current and expected</w:t>
      </w:r>
      <w:r>
        <w:t xml:space="preserve"> </w:t>
      </w:r>
      <w:r w:rsidRPr="00242A35">
        <w:t xml:space="preserve">eating </w:t>
      </w:r>
      <w:r>
        <w:t>has been</w:t>
      </w:r>
      <w:r w:rsidRPr="00242A35">
        <w:t xml:space="preserve"> associated to peers’ eating</w:t>
      </w:r>
      <w:r>
        <w:t xml:space="preserve"> </w:t>
      </w:r>
      <w:ins w:id="58" w:author="Jule Jaich" w:date="2023-03-16T18:36:00Z">
        <w:r w:rsidR="008239D3">
          <w:t xml:space="preserve">[9]. </w:t>
        </w:r>
      </w:ins>
      <w:del w:id="59" w:author="Jule Jaich" w:date="2023-03-16T18:36:00Z">
        <w:r w:rsidRPr="00A94546" w:rsidDel="008239D3">
          <w:delText>(Gesualdo &amp; Pinquart, 2021)</w:delText>
        </w:r>
        <w:r w:rsidDel="008239D3">
          <w:delText xml:space="preserve">. </w:delText>
        </w:r>
      </w:del>
      <w:r>
        <w:t>In addition</w:t>
      </w:r>
      <w:r w:rsidRPr="00143A06">
        <w:t xml:space="preserve">, </w:t>
      </w:r>
      <w:r>
        <w:t>parental influence to consume alcohol as well as the parents’ own drinking patterns were associated with the initiation and continued use of alcohol among a sample of Colombian university students</w:t>
      </w:r>
      <w:del w:id="60" w:author="Jule Jaich" w:date="2023-03-16T18:36:00Z">
        <w:r w:rsidDel="008239D3">
          <w:delText xml:space="preserve"> </w:delText>
        </w:r>
      </w:del>
      <w:ins w:id="61" w:author="Jule Jaich" w:date="2023-03-16T18:36:00Z">
        <w:r w:rsidR="008239D3">
          <w:t xml:space="preserve"> [10]</w:t>
        </w:r>
      </w:ins>
      <w:del w:id="62" w:author="Jule Jaich" w:date="2023-03-16T18:36:00Z">
        <w:r w:rsidRPr="00E13396" w:rsidDel="008239D3">
          <w:delText>(Betancourth</w:delText>
        </w:r>
        <w:r w:rsidDel="008239D3">
          <w:delText>-Zambrano</w:delText>
        </w:r>
        <w:r w:rsidRPr="00E13396" w:rsidDel="008239D3">
          <w:delText xml:space="preserve"> et al., 2017)</w:delText>
        </w:r>
      </w:del>
      <w:r>
        <w:t>. Moreover, peer influence to consume alcohol as well as perceived drinking in the peer group was associated with alcohol use among Colombian students as alcohol is often seen as a socialization agent that assists in the establishment of peer relations</w:t>
      </w:r>
      <w:del w:id="63" w:author="Jule Jaich" w:date="2023-03-16T18:36:00Z">
        <w:r w:rsidDel="00D36F99">
          <w:delText xml:space="preserve"> </w:delText>
        </w:r>
        <w:r w:rsidRPr="00E13396" w:rsidDel="00D36F99">
          <w:delText>(Betancourth</w:delText>
        </w:r>
        <w:r w:rsidDel="00D36F99">
          <w:delText>-Zambrano</w:delText>
        </w:r>
        <w:r w:rsidRPr="00E13396" w:rsidDel="00D36F99">
          <w:delText xml:space="preserve"> et al., 2017</w:delText>
        </w:r>
      </w:del>
      <w:ins w:id="64" w:author="Jule Jaich" w:date="2023-03-16T18:36:00Z">
        <w:r w:rsidR="00D36F99">
          <w:t xml:space="preserve"> [10]</w:t>
        </w:r>
      </w:ins>
      <w:del w:id="65" w:author="Jule Jaich" w:date="2023-03-16T18:36:00Z">
        <w:r w:rsidRPr="00E13396" w:rsidDel="00D36F99">
          <w:delText>)</w:delText>
        </w:r>
      </w:del>
      <w:r w:rsidRPr="00E13396">
        <w:t>.</w:t>
      </w:r>
      <w:r>
        <w:t xml:space="preserve"> </w:t>
      </w:r>
      <w:r w:rsidRPr="00F67D4F">
        <w:t>Arango-</w:t>
      </w:r>
      <w:proofErr w:type="spellStart"/>
      <w:r w:rsidRPr="005C3B47">
        <w:t>Paternina</w:t>
      </w:r>
      <w:proofErr w:type="spellEnd"/>
      <w:r w:rsidRPr="005C3B47">
        <w:t xml:space="preserve"> and colleagues</w:t>
      </w:r>
      <w:ins w:id="66" w:author="Jule Jaich" w:date="2023-03-16T18:37:00Z">
        <w:r w:rsidR="00D36F99">
          <w:t xml:space="preserve"> </w:t>
        </w:r>
        <w:r w:rsidR="00D36F99">
          <w:rPr>
            <w:sz w:val="18"/>
            <w:szCs w:val="20"/>
          </w:rPr>
          <w:t>[11]</w:t>
        </w:r>
      </w:ins>
      <w:del w:id="67" w:author="Jule Jaich" w:date="2023-03-16T18:37:00Z">
        <w:r w:rsidRPr="005C3B47" w:rsidDel="00D36F99">
          <w:delText xml:space="preserve"> (2022)</w:delText>
        </w:r>
      </w:del>
      <w:r w:rsidRPr="005C3B47">
        <w:t xml:space="preserve"> found that Colombia</w:t>
      </w:r>
      <w:r>
        <w:t>n</w:t>
      </w:r>
      <w:r w:rsidRPr="005C3B47">
        <w:t xml:space="preserve"> female students whose peers were not physically active were more likely to not be physically active themselves than students whose peers were physically active.</w:t>
      </w:r>
      <w:r>
        <w:t xml:space="preserve"> Furthermore, </w:t>
      </w:r>
      <w:proofErr w:type="spellStart"/>
      <w:r w:rsidRPr="00182C41">
        <w:t>Troncoso</w:t>
      </w:r>
      <w:proofErr w:type="spellEnd"/>
      <w:r>
        <w:t xml:space="preserve"> and </w:t>
      </w:r>
      <w:r w:rsidRPr="00182C41">
        <w:t>Amay</w:t>
      </w:r>
      <w:r>
        <w:t>a</w:t>
      </w:r>
      <w:ins w:id="68" w:author="Jule Jaich" w:date="2023-03-16T18:37:00Z">
        <w:r w:rsidR="00B37CBF">
          <w:t xml:space="preserve"> [12]</w:t>
        </w:r>
      </w:ins>
      <w:del w:id="69" w:author="Jule Jaich" w:date="2023-03-16T18:37:00Z">
        <w:r w:rsidRPr="00182C41" w:rsidDel="00B37CBF">
          <w:delText xml:space="preserve"> (2009)</w:delText>
        </w:r>
      </w:del>
      <w:r>
        <w:t xml:space="preserve"> found that parents and peers significantly influence Latin American students’ food consumption habits, with parents showing stronger influence. Thus, the health behavior of close social ties and their efforts to motivate behavior may </w:t>
      </w:r>
      <w:proofErr w:type="gramStart"/>
      <w:r>
        <w:t>have an effect on</w:t>
      </w:r>
      <w:proofErr w:type="gramEnd"/>
      <w:r>
        <w:t xml:space="preserve"> health behaviors and expectations among university students</w:t>
      </w:r>
      <w:r w:rsidRPr="001A14CC">
        <w:t xml:space="preserve">, although the degree of </w:t>
      </w:r>
      <w:r>
        <w:t xml:space="preserve">each social tie’s </w:t>
      </w:r>
      <w:r w:rsidRPr="001A14CC">
        <w:t xml:space="preserve">influence </w:t>
      </w:r>
      <w:r>
        <w:t xml:space="preserve">may differ </w:t>
      </w:r>
      <w:r w:rsidRPr="001A14CC">
        <w:t>based on further factors</w:t>
      </w:r>
      <w:r>
        <w:t>, such on living arrangement</w:t>
      </w:r>
      <w:r w:rsidRPr="001A14CC">
        <w:t xml:space="preserve"> </w:t>
      </w:r>
      <w:ins w:id="70" w:author="Jule Jaich" w:date="2023-03-16T18:37:00Z">
        <w:r w:rsidR="00B37CBF">
          <w:t>[13]</w:t>
        </w:r>
      </w:ins>
      <w:del w:id="71" w:author="Jule Jaich" w:date="2023-03-16T18:37:00Z">
        <w:r w:rsidRPr="00793B7F" w:rsidDel="00B37CBF">
          <w:delText>(Umberson et al., 2010)</w:delText>
        </w:r>
      </w:del>
      <w:r w:rsidRPr="00793B7F">
        <w:t>.</w:t>
      </w:r>
    </w:p>
    <w:p w14:paraId="2DAA7ACF" w14:textId="342D9920" w:rsidR="00C06A90" w:rsidRPr="001A4E87" w:rsidRDefault="00C06A90" w:rsidP="00C04902">
      <w:pPr>
        <w:pStyle w:val="MDPI31text"/>
      </w:pPr>
      <w:r>
        <w:t>The living arrangement of first-year students has been shown to influence their health behaviors and expectations</w:t>
      </w:r>
      <w:r w:rsidRPr="006F19F3">
        <w:t xml:space="preserve">. For instance, German first-semester students were more likely to engage in alcohol use with their partners and peers in the case of coresidence with these social ties </w:t>
      </w:r>
      <w:ins w:id="72" w:author="Jule Jaich" w:date="2023-03-16T18:38:00Z">
        <w:r w:rsidR="00555BA1">
          <w:t>[9]</w:t>
        </w:r>
      </w:ins>
      <w:del w:id="73" w:author="Jule Jaich" w:date="2023-03-16T18:37:00Z">
        <w:r w:rsidRPr="006F19F3" w:rsidDel="00555BA1">
          <w:delText>(Gesualdo &amp; Pinquart, 2021)</w:delText>
        </w:r>
      </w:del>
      <w:r w:rsidRPr="006F19F3">
        <w:t xml:space="preserve">. </w:t>
      </w:r>
      <w:r w:rsidRPr="00BB5702">
        <w:t>Mixed results exist regarding whether leaving the parental home to attend university is related to increased health risk behaviors among students. Some findings</w:t>
      </w:r>
      <w:r>
        <w:t xml:space="preserve"> suggest that students who moved out of their parents’ home show more unhealthy </w:t>
      </w:r>
      <w:r w:rsidRPr="00DA2F5D">
        <w:t xml:space="preserve">behaviors than those who did not move out </w:t>
      </w:r>
      <w:ins w:id="74" w:author="Jule Jaich" w:date="2023-03-16T18:39:00Z">
        <w:r w:rsidR="00B426FE">
          <w:t>[14</w:t>
        </w:r>
      </w:ins>
      <w:ins w:id="75" w:author="Jule Jaich" w:date="2023-03-16T18:40:00Z">
        <w:r w:rsidR="00B426FE">
          <w:t>]</w:t>
        </w:r>
      </w:ins>
      <w:del w:id="76" w:author="Jule Jaich" w:date="2023-03-16T18:39:00Z">
        <w:r w:rsidRPr="00DA2F5D" w:rsidDel="00B426FE">
          <w:delText>(</w:delText>
        </w:r>
        <w:r w:rsidDel="00B426FE">
          <w:delText>e.g.</w:delText>
        </w:r>
        <w:r w:rsidDel="00503464">
          <w:delText>,</w:delText>
        </w:r>
      </w:del>
      <w:del w:id="77" w:author="Jule Jaich" w:date="2023-03-16T18:40:00Z">
        <w:r w:rsidDel="00B426FE">
          <w:delText xml:space="preserve"> </w:delText>
        </w:r>
        <w:r w:rsidRPr="00DA2F5D" w:rsidDel="00B426FE">
          <w:delText>El Ansari et al., 2012)</w:delText>
        </w:r>
      </w:del>
      <w:r w:rsidRPr="00DA2F5D">
        <w:t xml:space="preserve">. </w:t>
      </w:r>
      <w:r w:rsidRPr="00CF0E13">
        <w:t>A similar finding among Dutch university students suggest</w:t>
      </w:r>
      <w:r>
        <w:t>s</w:t>
      </w:r>
      <w:r w:rsidRPr="00CF0E13">
        <w:t xml:space="preserve"> that university students that </w:t>
      </w:r>
      <w:r w:rsidRPr="00060F8C">
        <w:t>do not live</w:t>
      </w:r>
      <w:r w:rsidRPr="00CF0E13">
        <w:t xml:space="preserve"> with their parents show a less </w:t>
      </w:r>
      <w:r>
        <w:t>un</w:t>
      </w:r>
      <w:r w:rsidRPr="00CF0E13">
        <w:t xml:space="preserve">favorable health </w:t>
      </w:r>
      <w:r>
        <w:t xml:space="preserve">behavior </w:t>
      </w:r>
      <w:r w:rsidRPr="00CF0E13">
        <w:t xml:space="preserve">profile than students </w:t>
      </w:r>
      <w:r w:rsidRPr="00060F8C">
        <w:t>that live</w:t>
      </w:r>
      <w:r w:rsidRPr="00CF0E13">
        <w:t xml:space="preserve"> with peers, with their partner, or alone </w:t>
      </w:r>
      <w:del w:id="78" w:author="Jule Jaich" w:date="2023-03-16T18:40:00Z">
        <w:r w:rsidRPr="00CF0E13" w:rsidDel="00FD4B87">
          <w:delText>(Boot et al., 2</w:delText>
        </w:r>
      </w:del>
      <w:ins w:id="79" w:author="Jule Jaich" w:date="2023-03-16T18:40:00Z">
        <w:r w:rsidR="00FD4B87">
          <w:t>[15]</w:t>
        </w:r>
      </w:ins>
      <w:del w:id="80" w:author="Jule Jaich" w:date="2023-03-16T18:40:00Z">
        <w:r w:rsidRPr="00CF0E13" w:rsidDel="00FD4B87">
          <w:delText>009)</w:delText>
        </w:r>
      </w:del>
      <w:r w:rsidRPr="00CF0E13">
        <w:t xml:space="preserve">. Moreover, </w:t>
      </w:r>
      <w:proofErr w:type="spellStart"/>
      <w:r w:rsidRPr="00CF0E13">
        <w:t>Deliens</w:t>
      </w:r>
      <w:proofErr w:type="spellEnd"/>
      <w:r w:rsidRPr="00CF0E13">
        <w:t xml:space="preserve"> and colleagues</w:t>
      </w:r>
      <w:ins w:id="81" w:author="Jule Jaich" w:date="2023-03-16T18:40:00Z">
        <w:r w:rsidR="00FD4B87">
          <w:t xml:space="preserve"> [16]</w:t>
        </w:r>
      </w:ins>
      <w:del w:id="82" w:author="Jule Jaich" w:date="2023-03-16T18:40:00Z">
        <w:r w:rsidRPr="00CF0E13" w:rsidDel="00FD4B87">
          <w:delText xml:space="preserve"> (2014)</w:delText>
        </w:r>
      </w:del>
      <w:r w:rsidRPr="00CF0E13">
        <w:t xml:space="preserve"> found that students that live with their parents perceive their living arrangement as a barrier against risky health behaviors, so that students expect to behave in a healthier manner while living with their parents. Conversely, </w:t>
      </w:r>
      <w:proofErr w:type="spellStart"/>
      <w:r w:rsidRPr="00CF0E13">
        <w:t>Betancourth</w:t>
      </w:r>
      <w:proofErr w:type="spellEnd"/>
      <w:r w:rsidRPr="00CF0E13">
        <w:t xml:space="preserve">-Zambrano and colleagues </w:t>
      </w:r>
      <w:ins w:id="83" w:author="Jule Jaich" w:date="2023-03-16T18:51:00Z">
        <w:r w:rsidR="00F821E6">
          <w:t>[10]</w:t>
        </w:r>
      </w:ins>
      <w:del w:id="84" w:author="Jule Jaich" w:date="2023-03-16T18:51:00Z">
        <w:r w:rsidRPr="00CF0E13" w:rsidDel="0089047B">
          <w:delText>(2017)</w:delText>
        </w:r>
      </w:del>
      <w:r w:rsidRPr="00CF0E13">
        <w:t xml:space="preserve"> reported that Colombian students that live with their parents show the highest rates of alcohol use. It is not clear whether similar results would be found in Colombia regarding food consumption and physical activity. As such, mixed findings regarding whether living with parents is related to more healthy or unhealthy behavior may be related to differences in parental permissiveness. monitoring, and modelling of </w:t>
      </w:r>
      <w:r>
        <w:t>(</w:t>
      </w:r>
      <w:r w:rsidRPr="00CF0E13">
        <w:t>un</w:t>
      </w:r>
      <w:r>
        <w:t>)</w:t>
      </w:r>
      <w:r w:rsidRPr="00CF0E13">
        <w:t xml:space="preserve">healthy behaviors </w:t>
      </w:r>
      <w:ins w:id="85" w:author="Jule Jaich" w:date="2023-03-16T18:51:00Z">
        <w:r w:rsidR="00F821E6">
          <w:t>[17].</w:t>
        </w:r>
      </w:ins>
      <w:del w:id="86" w:author="Jule Jaich" w:date="2023-03-16T18:51:00Z">
        <w:r w:rsidRPr="00CF0E13" w:rsidDel="00F821E6">
          <w:delText>(e.g., Villacé et al., 2013).</w:delText>
        </w:r>
      </w:del>
    </w:p>
    <w:p w14:paraId="00362C19" w14:textId="4CE3B79B" w:rsidR="00C06A90" w:rsidRDefault="00C06A90" w:rsidP="00C04902">
      <w:pPr>
        <w:pStyle w:val="MDPI31text"/>
      </w:pPr>
      <w:r>
        <w:t xml:space="preserve">Lastly, </w:t>
      </w:r>
      <w:r w:rsidRPr="007E7666">
        <w:t>t</w:t>
      </w:r>
      <w:r>
        <w:t xml:space="preserve">ime spent with peers may also </w:t>
      </w:r>
      <w:r w:rsidRPr="007E7666">
        <w:t>influence students’ food consumption, physical activity, alcohol</w:t>
      </w:r>
      <w:r>
        <w:t xml:space="preserve"> use and respective behavioral expectations. For instance, first-semester students</w:t>
      </w:r>
      <w:r w:rsidRPr="00430F7E">
        <w:t xml:space="preserve"> </w:t>
      </w:r>
      <w:r>
        <w:t xml:space="preserve">in Germany </w:t>
      </w:r>
      <w:r w:rsidRPr="00430F7E">
        <w:t xml:space="preserve">who </w:t>
      </w:r>
      <w:r>
        <w:t xml:space="preserve">reported </w:t>
      </w:r>
      <w:r w:rsidRPr="00430F7E">
        <w:t>spend</w:t>
      </w:r>
      <w:r>
        <w:t xml:space="preserve">ing </w:t>
      </w:r>
      <w:r w:rsidRPr="00430F7E">
        <w:t>more time with</w:t>
      </w:r>
      <w:r>
        <w:t xml:space="preserve"> their</w:t>
      </w:r>
      <w:r w:rsidRPr="00430F7E">
        <w:t xml:space="preserve"> peers were more likely to consume higher</w:t>
      </w:r>
      <w:r>
        <w:t xml:space="preserve"> </w:t>
      </w:r>
      <w:r w:rsidRPr="00430F7E">
        <w:t>amounts of alcohol</w:t>
      </w:r>
      <w:r>
        <w:t xml:space="preserve"> </w:t>
      </w:r>
      <w:ins w:id="87" w:author="Jule Jaich" w:date="2023-03-16T18:52:00Z">
        <w:r w:rsidR="009815FE">
          <w:t xml:space="preserve">[9]. </w:t>
        </w:r>
      </w:ins>
      <w:del w:id="88" w:author="Jule Jaich" w:date="2023-03-16T18:52:00Z">
        <w:r w:rsidRPr="00A94546" w:rsidDel="009815FE">
          <w:delText>(Gesualdo &amp; Pinquart, 2021)</w:delText>
        </w:r>
        <w:r w:rsidDel="009815FE">
          <w:delText xml:space="preserve">. </w:delText>
        </w:r>
      </w:del>
      <w:r w:rsidRPr="003C47AB">
        <w:t xml:space="preserve">Similarly, Colombian university students </w:t>
      </w:r>
      <w:r>
        <w:t>appear</w:t>
      </w:r>
      <w:r w:rsidRPr="003C47AB">
        <w:t xml:space="preserve"> to consume alcohol more often w</w:t>
      </w:r>
      <w:r>
        <w:t>hile being with</w:t>
      </w:r>
      <w:r w:rsidRPr="003C47AB">
        <w:t xml:space="preserve"> their peers</w:t>
      </w:r>
      <w:del w:id="89" w:author="Jule Jaich" w:date="2023-03-16T18:52:00Z">
        <w:r w:rsidRPr="003C47AB" w:rsidDel="009815FE">
          <w:delText xml:space="preserve"> </w:delText>
        </w:r>
      </w:del>
      <w:ins w:id="90" w:author="Jule Jaich" w:date="2023-03-16T18:52:00Z">
        <w:r w:rsidR="009815FE">
          <w:t xml:space="preserve"> [10]</w:t>
        </w:r>
      </w:ins>
      <w:del w:id="91" w:author="Jule Jaich" w:date="2023-03-16T18:52:00Z">
        <w:r w:rsidRPr="003C47AB" w:rsidDel="009815FE">
          <w:delText>(Betancourth</w:delText>
        </w:r>
        <w:r w:rsidDel="009815FE">
          <w:delText>-Zambrano</w:delText>
        </w:r>
        <w:r w:rsidRPr="003C47AB" w:rsidDel="009815FE">
          <w:delText xml:space="preserve"> et al., 2017)</w:delText>
        </w:r>
      </w:del>
      <w:r w:rsidRPr="003C47AB">
        <w:t>.</w:t>
      </w:r>
      <w:r>
        <w:t xml:space="preserve"> Accordingly, time spent with peers is an important predictor of health behaviors among college students. </w:t>
      </w:r>
    </w:p>
    <w:p w14:paraId="3525BA06" w14:textId="77777777" w:rsidR="009815FE" w:rsidRDefault="009815FE" w:rsidP="00C04902">
      <w:pPr>
        <w:pStyle w:val="MDPI21heading1"/>
        <w:rPr>
          <w:ins w:id="92" w:author="Jule Jaich" w:date="2023-03-16T18:52:00Z"/>
        </w:rPr>
      </w:pPr>
    </w:p>
    <w:p w14:paraId="67E22F98" w14:textId="77777777" w:rsidR="009815FE" w:rsidRDefault="009815FE" w:rsidP="00C04902">
      <w:pPr>
        <w:pStyle w:val="MDPI21heading1"/>
        <w:rPr>
          <w:ins w:id="93" w:author="Jule Jaich" w:date="2023-03-16T18:52:00Z"/>
        </w:rPr>
      </w:pPr>
    </w:p>
    <w:p w14:paraId="394666D7" w14:textId="28874155" w:rsidR="00C06A90" w:rsidRPr="00B10AA1" w:rsidRDefault="00656931" w:rsidP="00C04902">
      <w:pPr>
        <w:pStyle w:val="MDPI21heading1"/>
      </w:pPr>
      <w:ins w:id="94" w:author="Microsoft Office User" w:date="2023-03-08T11:32:00Z">
        <w:r>
          <w:t>1.2</w:t>
        </w:r>
      </w:ins>
      <w:del w:id="95" w:author="Microsoft Office User" w:date="2023-03-08T11:32:00Z">
        <w:r w:rsidR="00C04902" w:rsidDel="00656931">
          <w:delText>3</w:delText>
        </w:r>
      </w:del>
      <w:r w:rsidR="00C04902">
        <w:t xml:space="preserve">. </w:t>
      </w:r>
      <w:del w:id="96" w:author="Microsoft Office User" w:date="2023-03-08T11:53:00Z">
        <w:r w:rsidR="00C06A90" w:rsidRPr="00BB6DEC" w:rsidDel="00EF5AFF">
          <w:delText>The Present Study</w:delText>
        </w:r>
        <w:r w:rsidR="00C06A90" w:rsidDel="00EF5AFF">
          <w:delText xml:space="preserve"> </w:delText>
        </w:r>
      </w:del>
      <w:ins w:id="97" w:author="Microsoft Office User" w:date="2023-03-08T11:53:00Z">
        <w:r w:rsidR="00EF5AFF">
          <w:t>Hypotheses Development and Hypotheses</w:t>
        </w:r>
      </w:ins>
    </w:p>
    <w:p w14:paraId="5CE422F1" w14:textId="4EA2B6FF" w:rsidR="00C06A90" w:rsidRDefault="00C06A90" w:rsidP="00C04902">
      <w:pPr>
        <w:pStyle w:val="MDPI31text"/>
      </w:pPr>
      <w:r>
        <w:t>Health risk behaviors among first-semester students has mainly been investigated among Western samples</w:t>
      </w:r>
      <w:del w:id="98" w:author="Microsoft Office User" w:date="2023-03-08T11:44:00Z">
        <w:r w:rsidDel="00140F39">
          <w:delText>, which limits the generalizability of results to other regions of the world</w:delText>
        </w:r>
      </w:del>
      <w:r>
        <w:t xml:space="preserve">. Moreover, the number of related studies conducted in Latin American countries is small despite the evident need </w:t>
      </w:r>
      <w:r w:rsidRPr="000F03AF">
        <w:t xml:space="preserve">to further investigate health-risk behaviors among </w:t>
      </w:r>
      <w:r>
        <w:t>this population</w:t>
      </w:r>
      <w:r w:rsidRPr="000F03AF">
        <w:t xml:space="preserve"> as well as factors that</w:t>
      </w:r>
      <w:r>
        <w:t xml:space="preserve"> facilitate</w:t>
      </w:r>
      <w:r w:rsidRPr="000F03AF">
        <w:t xml:space="preserve"> these behaviors.</w:t>
      </w:r>
      <w:r>
        <w:t xml:space="preserve"> Furthermore, scant </w:t>
      </w:r>
      <w:r w:rsidRPr="00B91E7E">
        <w:t>non-Western studies investigate</w:t>
      </w:r>
      <w:r>
        <w:t>d</w:t>
      </w:r>
      <w:r w:rsidRPr="00B91E7E">
        <w:t xml:space="preserve"> </w:t>
      </w:r>
      <w:r>
        <w:t>food consumption, physical activity, and alcohol use among first-semester students</w:t>
      </w:r>
      <w:r w:rsidRPr="00B91E7E">
        <w:t xml:space="preserve"> simultaneously while also investigating </w:t>
      </w:r>
      <w:r>
        <w:t xml:space="preserve">contributing </w:t>
      </w:r>
      <w:r w:rsidRPr="00B91E7E">
        <w:t>factors.</w:t>
      </w:r>
      <w:r>
        <w:t xml:space="preserve"> Based on the </w:t>
      </w:r>
      <w:proofErr w:type="gramStart"/>
      <w:r>
        <w:t>aforementioned situation</w:t>
      </w:r>
      <w:proofErr w:type="gramEnd"/>
      <w:r>
        <w:t xml:space="preserve">, investigating these matters will allow the further understanding of health behaviors and related expectations among Colombian first-semester students specifically, and will </w:t>
      </w:r>
      <w:r w:rsidRPr="00D9784E">
        <w:t>provide insights</w:t>
      </w:r>
      <w:r>
        <w:t xml:space="preserve"> related to factors that influence students’ behaviors and expectations (i.e., </w:t>
      </w:r>
      <w:r w:rsidRPr="00D9784E">
        <w:t>which social tie</w:t>
      </w:r>
      <w:r>
        <w:t xml:space="preserve">s are </w:t>
      </w:r>
      <w:r w:rsidRPr="00D9784E">
        <w:t xml:space="preserve">most strongly associated to </w:t>
      </w:r>
      <w:r>
        <w:t xml:space="preserve">student’s </w:t>
      </w:r>
      <w:r w:rsidRPr="00D9784E">
        <w:t>health behaviors</w:t>
      </w:r>
      <w:r>
        <w:t xml:space="preserve">). The present study assessed whether differences between current and expected future food consumption, physical activity, and alcohol use exist among first-semester Colombian students based on their living arrangement and the health behaviors of their close social ties (i.e., parents, partners, or peers). Hypothesis 1 states that students who moved out of the parental home </w:t>
      </w:r>
      <w:r w:rsidRPr="00F775D0">
        <w:t>expect stronger increases of unhealthy behaviors than students who did not move</w:t>
      </w:r>
      <w:r>
        <w:t xml:space="preserve"> out. Hypothesis 2 posits that students’ health behaviors and related expectations is correlated to the reported </w:t>
      </w:r>
      <w:r w:rsidRPr="001A14CC">
        <w:t xml:space="preserve">health behaviors of </w:t>
      </w:r>
      <w:r>
        <w:t xml:space="preserve">their close </w:t>
      </w:r>
      <w:r w:rsidRPr="001A14CC">
        <w:t>social ties</w:t>
      </w:r>
      <w:r>
        <w:t xml:space="preserve">. Hypothesis 3 suggests that the correlations addressed in Hypothesis 2 are stronger in the case of coresidence with the social tie because living with social ties provides more opportunities for being influenced by them. Furthermore, we assessed whether students’ health behaviors are related to social ties’ efforts to motivate behaviors and to time spent with their peers. Hypothesis 4 postulates that social ties’ attempts to motivate health behaviors moderate the association assumed in Hypothesis 2. Finally, </w:t>
      </w:r>
      <w:r w:rsidRPr="00B10AA1">
        <w:t xml:space="preserve">Hypothesis 5 proposes that students that spend more time with their peers </w:t>
      </w:r>
      <w:r>
        <w:t>behave in</w:t>
      </w:r>
      <w:r w:rsidRPr="00B10AA1">
        <w:t xml:space="preserve"> unhealth</w:t>
      </w:r>
      <w:r>
        <w:t>ier</w:t>
      </w:r>
      <w:r w:rsidRPr="00B10AA1">
        <w:t xml:space="preserve"> </w:t>
      </w:r>
      <w:r>
        <w:t>ways</w:t>
      </w:r>
      <w:r w:rsidRPr="00B10AA1">
        <w:t xml:space="preserve"> tha</w:t>
      </w:r>
      <w:r>
        <w:t>n</w:t>
      </w:r>
      <w:r w:rsidRPr="00B10AA1">
        <w:t xml:space="preserve"> students that spend less time with their peers</w:t>
      </w:r>
      <w:r>
        <w:t xml:space="preserve"> or who still live with their parents.</w:t>
      </w:r>
    </w:p>
    <w:p w14:paraId="371D61CD" w14:textId="6C1EA103" w:rsidR="00C06A90" w:rsidRPr="00BB6DEC" w:rsidRDefault="00656931" w:rsidP="00C04902">
      <w:pPr>
        <w:pStyle w:val="MDPI21heading1"/>
      </w:pPr>
      <w:ins w:id="99" w:author="Microsoft Office User" w:date="2023-03-08T11:32:00Z">
        <w:r>
          <w:t>2</w:t>
        </w:r>
      </w:ins>
      <w:del w:id="100" w:author="Microsoft Office User" w:date="2023-03-08T11:32:00Z">
        <w:r w:rsidR="00C04902" w:rsidDel="00656931">
          <w:delText>4</w:delText>
        </w:r>
      </w:del>
      <w:r w:rsidR="00C04902">
        <w:t xml:space="preserve">. </w:t>
      </w:r>
      <w:r w:rsidR="00C06A90" w:rsidRPr="00BB6DEC">
        <w:t>Method</w:t>
      </w:r>
    </w:p>
    <w:p w14:paraId="7D3DBEAD" w14:textId="50C6F9B7" w:rsidR="00C06A90" w:rsidRPr="00F0405C" w:rsidRDefault="00C06A90" w:rsidP="00C04902">
      <w:pPr>
        <w:pStyle w:val="MDPI31text"/>
        <w:rPr>
          <w:color w:val="000000" w:themeColor="text1"/>
        </w:rPr>
      </w:pPr>
      <w:r w:rsidRPr="008A0BB2">
        <w:t xml:space="preserve">A quantitative research design was used </w:t>
      </w:r>
      <w:r>
        <w:t>for</w:t>
      </w:r>
      <w:r w:rsidRPr="008A0BB2">
        <w:t xml:space="preserve"> the present study. </w:t>
      </w:r>
      <w:r w:rsidRPr="00F0405C">
        <w:t xml:space="preserve">The study was conducted in accordance with the Declaration of Helsinki, and the protocol was approved by the Ethics Committee </w:t>
      </w:r>
      <w:r w:rsidRPr="00C2338F">
        <w:rPr>
          <w:color w:val="000000" w:themeColor="text1"/>
        </w:rPr>
        <w:t>at Universidad del Norte, Colombia</w:t>
      </w:r>
      <w:r>
        <w:rPr>
          <w:color w:val="000000" w:themeColor="text1"/>
        </w:rPr>
        <w:t xml:space="preserve"> (</w:t>
      </w:r>
      <w:r w:rsidRPr="00D740C0">
        <w:t>protocol code: 269, date of approval: 30.06.2022)</w:t>
      </w:r>
      <w:r w:rsidRPr="00C2338F">
        <w:rPr>
          <w:color w:val="000000" w:themeColor="text1"/>
        </w:rPr>
        <w:t xml:space="preserve"> and at the University of Marburg, Germany</w:t>
      </w:r>
      <w:r>
        <w:rPr>
          <w:color w:val="000000" w:themeColor="text1"/>
        </w:rPr>
        <w:t xml:space="preserve"> (</w:t>
      </w:r>
      <w:r w:rsidRPr="00D740C0">
        <w:t>protocol code: 2020-79k, date of approval: 09.05.2022</w:t>
      </w:r>
      <w:r>
        <w:t>)</w:t>
      </w:r>
      <w:r w:rsidRPr="00C2338F">
        <w:rPr>
          <w:color w:val="000000" w:themeColor="text1"/>
        </w:rPr>
        <w:t>.</w:t>
      </w:r>
      <w:r>
        <w:rPr>
          <w:color w:val="000000" w:themeColor="text1"/>
        </w:rPr>
        <w:t xml:space="preserve"> Recruiting emails were sent to first-semester Colombian university students of at least 18 years of age during the first week of the semester (end of July 2022). </w:t>
      </w:r>
      <w:r w:rsidRPr="00F0405C">
        <w:t>All subjects gave their informed consent for inclusion before they participated in the study</w:t>
      </w:r>
      <w:r>
        <w:t xml:space="preserve">, were </w:t>
      </w:r>
      <w:r w:rsidRPr="00F0405C">
        <w:t xml:space="preserve">fully informed </w:t>
      </w:r>
      <w:r>
        <w:t>about the purpose of the</w:t>
      </w:r>
      <w:r w:rsidRPr="00F0405C">
        <w:t xml:space="preserve"> research, </w:t>
      </w:r>
      <w:r>
        <w:t xml:space="preserve">about </w:t>
      </w:r>
      <w:r w:rsidRPr="00F0405C">
        <w:t>how their data w</w:t>
      </w:r>
      <w:r>
        <w:t>ould</w:t>
      </w:r>
      <w:r w:rsidRPr="00F0405C">
        <w:t xml:space="preserve"> be used</w:t>
      </w:r>
      <w:r>
        <w:t>,</w:t>
      </w:r>
      <w:r w:rsidRPr="00F0405C">
        <w:t xml:space="preserve"> </w:t>
      </w:r>
      <w:r>
        <w:t>about</w:t>
      </w:r>
      <w:r w:rsidRPr="00F0405C">
        <w:t xml:space="preserve"> any risks associated</w:t>
      </w:r>
      <w:r>
        <w:t xml:space="preserve">, and their </w:t>
      </w:r>
      <w:r w:rsidRPr="00F0405C">
        <w:t xml:space="preserve">anonymity </w:t>
      </w:r>
      <w:r>
        <w:t>was</w:t>
      </w:r>
      <w:r w:rsidRPr="00F0405C">
        <w:t xml:space="preserve"> assured. </w:t>
      </w:r>
      <w:proofErr w:type="gramStart"/>
      <w:r>
        <w:rPr>
          <w:color w:val="000000" w:themeColor="text1"/>
        </w:rPr>
        <w:t>In order to</w:t>
      </w:r>
      <w:proofErr w:type="gramEnd"/>
      <w:r>
        <w:rPr>
          <w:color w:val="000000" w:themeColor="text1"/>
        </w:rPr>
        <w:t xml:space="preserve"> measure students’ behaviors early in the first semester before being strongly influenced by the college environment, data collection took place from the end of July until the end of August 2022</w:t>
      </w:r>
      <w:r w:rsidRPr="00F0405C">
        <w:rPr>
          <w:color w:val="000000" w:themeColor="text1"/>
        </w:rPr>
        <w:t>. Students received a link directing them to the study and completed the questionnaire online.</w:t>
      </w:r>
      <w:r>
        <w:rPr>
          <w:color w:val="000000" w:themeColor="text1"/>
        </w:rPr>
        <w:t xml:space="preserve"> </w:t>
      </w:r>
      <w:r w:rsidRPr="005E072D">
        <w:rPr>
          <w:color w:val="000000" w:themeColor="text1"/>
        </w:rPr>
        <w:t xml:space="preserve">Participants </w:t>
      </w:r>
      <w:r>
        <w:rPr>
          <w:color w:val="000000" w:themeColor="text1"/>
        </w:rPr>
        <w:t xml:space="preserve">were asked to indicate whether they wanted or not to participate in a gift card raffle as compensation for the time invested. Translation and back translation were used for </w:t>
      </w:r>
      <w:r w:rsidRPr="00D902C6">
        <w:t xml:space="preserve">conversion of the </w:t>
      </w:r>
      <w:r>
        <w:t xml:space="preserve">English language </w:t>
      </w:r>
      <w:r w:rsidRPr="00D902C6">
        <w:t xml:space="preserve">instruments </w:t>
      </w:r>
      <w:r>
        <w:t>into</w:t>
      </w:r>
      <w:r w:rsidRPr="00D902C6">
        <w:t xml:space="preserve"> </w:t>
      </w:r>
      <w:r w:rsidRPr="00E35983">
        <w:t xml:space="preserve">Spanish </w:t>
      </w:r>
      <w:ins w:id="101" w:author="Jule Jaich" w:date="2023-03-16T18:54:00Z">
        <w:r w:rsidR="006823D7">
          <w:t>[18].</w:t>
        </w:r>
      </w:ins>
      <w:del w:id="102" w:author="Jule Jaich" w:date="2023-03-16T18:54:00Z">
        <w:r w:rsidRPr="00E35983" w:rsidDel="006823D7">
          <w:delText>(Foster &amp; Martinez, 1995).</w:delText>
        </w:r>
      </w:del>
    </w:p>
    <w:p w14:paraId="44C8DE72" w14:textId="77EADDA7" w:rsidR="00C06A90" w:rsidRPr="00376946" w:rsidRDefault="00656931" w:rsidP="00C04902">
      <w:pPr>
        <w:pStyle w:val="MDPI21heading1"/>
      </w:pPr>
      <w:ins w:id="103" w:author="Microsoft Office User" w:date="2023-03-08T11:32:00Z">
        <w:r>
          <w:t>2.1</w:t>
        </w:r>
      </w:ins>
      <w:del w:id="104" w:author="Microsoft Office User" w:date="2023-03-08T11:32:00Z">
        <w:r w:rsidR="00C04902" w:rsidDel="00656931">
          <w:delText>5</w:delText>
        </w:r>
      </w:del>
      <w:r w:rsidR="00C04902">
        <w:t xml:space="preserve">. </w:t>
      </w:r>
      <w:r w:rsidR="00C06A90" w:rsidRPr="00BB6DEC">
        <w:t>Measures</w:t>
      </w:r>
    </w:p>
    <w:p w14:paraId="690A8EF5" w14:textId="48D02452" w:rsidR="00C06A90" w:rsidRPr="00996CB7" w:rsidRDefault="00656931" w:rsidP="00C04902">
      <w:pPr>
        <w:pStyle w:val="MDPI22heading2"/>
        <w:rPr>
          <w:i w:val="0"/>
          <w:rPrChange w:id="105" w:author="Microsoft Office User" w:date="2023-03-08T11:35:00Z">
            <w:rPr/>
          </w:rPrChange>
        </w:rPr>
      </w:pPr>
      <w:ins w:id="106" w:author="Microsoft Office User" w:date="2023-03-08T11:32:00Z">
        <w:r w:rsidRPr="00996CB7">
          <w:rPr>
            <w:b/>
            <w:iCs/>
            <w:rPrChange w:id="107" w:author="Microsoft Office User" w:date="2023-03-08T11:35:00Z">
              <w:rPr>
                <w:bCs/>
                <w:iCs/>
              </w:rPr>
            </w:rPrChange>
          </w:rPr>
          <w:t>2</w:t>
        </w:r>
      </w:ins>
      <w:del w:id="108" w:author="Microsoft Office User" w:date="2023-03-08T11:32:00Z">
        <w:r w:rsidR="00C04902" w:rsidRPr="00996CB7" w:rsidDel="00656931">
          <w:rPr>
            <w:b/>
            <w:iCs/>
            <w:rPrChange w:id="109" w:author="Microsoft Office User" w:date="2023-03-08T11:35:00Z">
              <w:rPr>
                <w:bCs/>
                <w:iCs/>
              </w:rPr>
            </w:rPrChange>
          </w:rPr>
          <w:delText>5</w:delText>
        </w:r>
      </w:del>
      <w:r w:rsidR="00C04902" w:rsidRPr="00996CB7">
        <w:rPr>
          <w:b/>
          <w:iCs/>
          <w:rPrChange w:id="110" w:author="Microsoft Office User" w:date="2023-03-08T11:35:00Z">
            <w:rPr>
              <w:bCs/>
              <w:iCs/>
            </w:rPr>
          </w:rPrChange>
        </w:rPr>
        <w:t>.1.</w:t>
      </w:r>
      <w:ins w:id="111" w:author="Microsoft Office User" w:date="2023-03-08T11:33:00Z">
        <w:r w:rsidRPr="00996CB7">
          <w:rPr>
            <w:b/>
            <w:iCs/>
            <w:rPrChange w:id="112" w:author="Microsoft Office User" w:date="2023-03-08T11:35:00Z">
              <w:rPr>
                <w:bCs/>
                <w:iCs/>
              </w:rPr>
            </w:rPrChange>
          </w:rPr>
          <w:t>1.</w:t>
        </w:r>
      </w:ins>
      <w:r w:rsidR="00C04902" w:rsidRPr="00996CB7">
        <w:rPr>
          <w:b/>
          <w:iCs/>
          <w:rPrChange w:id="113" w:author="Microsoft Office User" w:date="2023-03-08T11:35:00Z">
            <w:rPr>
              <w:bCs/>
              <w:iCs/>
            </w:rPr>
          </w:rPrChange>
        </w:rPr>
        <w:t xml:space="preserve"> </w:t>
      </w:r>
      <w:r w:rsidR="00C06A90" w:rsidRPr="00996CB7">
        <w:rPr>
          <w:b/>
          <w:iCs/>
          <w:rPrChange w:id="114" w:author="Microsoft Office User" w:date="2023-03-08T11:35:00Z">
            <w:rPr>
              <w:bCs/>
              <w:iCs/>
            </w:rPr>
          </w:rPrChange>
        </w:rPr>
        <w:t>Sociodemographic and Environmental Characteristics.</w:t>
      </w:r>
      <w:r w:rsidR="00C06A90" w:rsidRPr="00996CB7">
        <w:rPr>
          <w:bCs/>
          <w:i w:val="0"/>
          <w:rPrChange w:id="115" w:author="Microsoft Office User" w:date="2023-03-08T11:35:00Z">
            <w:rPr>
              <w:bCs/>
            </w:rPr>
          </w:rPrChange>
        </w:rPr>
        <w:t xml:space="preserve"> </w:t>
      </w:r>
      <w:r w:rsidR="00C06A90" w:rsidRPr="00996CB7">
        <w:rPr>
          <w:i w:val="0"/>
          <w:rPrChange w:id="116" w:author="Microsoft Office User" w:date="2023-03-08T11:35:00Z">
            <w:rPr/>
          </w:rPrChange>
        </w:rPr>
        <w:t xml:space="preserve">Items assessed age, sex (male, female, non-binary), whether the participant has a partner or not, whether students moved out of the parental home or not, current living situation (i.e., with parents, shared apartment, student dorm, with partner, other living arrangements), hours per day spent with peers, and whether the hometown is in Colombia or abroad (i.e., specific ethnic background was not assessed to protect participant anonymity). </w:t>
      </w:r>
    </w:p>
    <w:p w14:paraId="30026CAD" w14:textId="77777777" w:rsidR="00DA6382" w:rsidRDefault="00DA6382" w:rsidP="00C04902">
      <w:pPr>
        <w:pStyle w:val="MDPI23heading3"/>
        <w:rPr>
          <w:ins w:id="117" w:author="Microsoft Office User" w:date="2023-03-08T11:43:00Z"/>
          <w:b/>
          <w:i/>
        </w:rPr>
      </w:pPr>
    </w:p>
    <w:p w14:paraId="551B3B26" w14:textId="4C1F4D92" w:rsidR="00C06A90" w:rsidRPr="00C04902" w:rsidRDefault="00656931" w:rsidP="00C04902">
      <w:pPr>
        <w:pStyle w:val="MDPI23heading3"/>
      </w:pPr>
      <w:ins w:id="118" w:author="Microsoft Office User" w:date="2023-03-08T11:33:00Z">
        <w:r w:rsidRPr="00996CB7">
          <w:rPr>
            <w:b/>
            <w:i/>
            <w:rPrChange w:id="119" w:author="Microsoft Office User" w:date="2023-03-08T11:36:00Z">
              <w:rPr>
                <w:bCs/>
                <w:iCs/>
              </w:rPr>
            </w:rPrChange>
          </w:rPr>
          <w:t>2</w:t>
        </w:r>
      </w:ins>
      <w:del w:id="120" w:author="Microsoft Office User" w:date="2023-03-08T11:33:00Z">
        <w:r w:rsidR="00C04902" w:rsidRPr="00996CB7" w:rsidDel="00656931">
          <w:rPr>
            <w:b/>
            <w:i/>
            <w:rPrChange w:id="121" w:author="Microsoft Office User" w:date="2023-03-08T11:36:00Z">
              <w:rPr>
                <w:bCs/>
                <w:iCs/>
              </w:rPr>
            </w:rPrChange>
          </w:rPr>
          <w:delText>5</w:delText>
        </w:r>
      </w:del>
      <w:r w:rsidR="00C04902" w:rsidRPr="00996CB7">
        <w:rPr>
          <w:b/>
          <w:i/>
          <w:rPrChange w:id="122" w:author="Microsoft Office User" w:date="2023-03-08T11:36:00Z">
            <w:rPr>
              <w:bCs/>
              <w:iCs/>
            </w:rPr>
          </w:rPrChange>
        </w:rPr>
        <w:t>.1.</w:t>
      </w:r>
      <w:ins w:id="123" w:author="Microsoft Office User" w:date="2023-03-08T11:33:00Z">
        <w:r w:rsidRPr="00996CB7">
          <w:rPr>
            <w:b/>
            <w:i/>
            <w:rPrChange w:id="124" w:author="Microsoft Office User" w:date="2023-03-08T11:36:00Z">
              <w:rPr>
                <w:bCs/>
                <w:iCs/>
              </w:rPr>
            </w:rPrChange>
          </w:rPr>
          <w:t>2</w:t>
        </w:r>
      </w:ins>
      <w:del w:id="125" w:author="Microsoft Office User" w:date="2023-03-08T11:33:00Z">
        <w:r w:rsidR="00C04902" w:rsidRPr="00996CB7" w:rsidDel="00656931">
          <w:rPr>
            <w:b/>
            <w:i/>
            <w:rPrChange w:id="126" w:author="Microsoft Office User" w:date="2023-03-08T11:36:00Z">
              <w:rPr>
                <w:bCs/>
                <w:iCs/>
              </w:rPr>
            </w:rPrChange>
          </w:rPr>
          <w:delText>1</w:delText>
        </w:r>
      </w:del>
      <w:r w:rsidR="00C04902" w:rsidRPr="00996CB7">
        <w:rPr>
          <w:b/>
          <w:i/>
          <w:rPrChange w:id="127" w:author="Microsoft Office User" w:date="2023-03-08T11:36:00Z">
            <w:rPr>
              <w:bCs/>
              <w:iCs/>
            </w:rPr>
          </w:rPrChange>
        </w:rPr>
        <w:t xml:space="preserve">. </w:t>
      </w:r>
      <w:r w:rsidR="00C06A90" w:rsidRPr="00996CB7">
        <w:rPr>
          <w:b/>
          <w:i/>
          <w:rPrChange w:id="128" w:author="Microsoft Office User" w:date="2023-03-08T11:36:00Z">
            <w:rPr>
              <w:bCs/>
              <w:iCs/>
            </w:rPr>
          </w:rPrChange>
        </w:rPr>
        <w:t>Healthy Eating.</w:t>
      </w:r>
      <w:r w:rsidR="00C06A90" w:rsidRPr="00C04902">
        <w:rPr>
          <w:bCs/>
        </w:rPr>
        <w:t xml:space="preserve"> </w:t>
      </w:r>
      <w:r w:rsidR="00C06A90" w:rsidRPr="00C04902">
        <w:t>The unhealthy food consumption scale of the Centers for Disease Control and Prevention's National College Health Risk Behavior Survey (NCHRBS</w:t>
      </w:r>
      <w:ins w:id="129" w:author="Jule Jaich" w:date="2023-03-16T18:54:00Z">
        <w:r w:rsidR="006823D7">
          <w:t>)</w:t>
        </w:r>
      </w:ins>
      <w:ins w:id="130" w:author="Jule Jaich" w:date="2023-03-16T18:56:00Z">
        <w:r w:rsidR="00612756">
          <w:t xml:space="preserve"> [19]</w:t>
        </w:r>
      </w:ins>
      <w:del w:id="131" w:author="Jule Jaich" w:date="2023-03-16T18:54:00Z">
        <w:r w:rsidR="00C06A90" w:rsidRPr="00C04902" w:rsidDel="006823D7">
          <w:delText>; Douglas et al., 1997)</w:delText>
        </w:r>
      </w:del>
      <w:r w:rsidR="00C06A90" w:rsidRPr="00C04902">
        <w:t xml:space="preserve"> was administered to assess how many times a day during the past month participants consumed unhealthier (i.e., hamburgers, hot dogs/sausages, fried potatoes/chips, cookies/doughnuts/cake) food items. Two items following the NCHRBS’s format were designed and included to assess additional unhealthier food typically consumed by university students (i.e., pizza, </w:t>
      </w:r>
      <w:proofErr w:type="gramStart"/>
      <w:r w:rsidR="00C06A90" w:rsidRPr="00C04902">
        <w:t>sweets</w:t>
      </w:r>
      <w:proofErr w:type="gramEnd"/>
      <w:r w:rsidR="00C06A90" w:rsidRPr="00C04902">
        <w:t xml:space="preserve"> and chocolate). Thus, we administered five items to assess the consumption of unhealthier food. A Likert scale response format of 1 = 0 times a day, 2 = 1 time a day, 3 = 2 times a day, and 4 = 3 or more times a day was used. In addition, we included rephrased forms of the five items to investigate expected daily unhealthy food consumption during the first semester. We found an internal consistency of </w:t>
      </w:r>
      <w:r w:rsidR="00C06A90" w:rsidRPr="00C04902">
        <w:rPr>
          <w:rFonts w:ascii="Cambria Math" w:hAnsi="Cambria Math" w:cs="Cambria Math"/>
        </w:rPr>
        <w:t>𝛼</w:t>
      </w:r>
      <w:r w:rsidR="00C06A90" w:rsidRPr="00C04902">
        <w:t xml:space="preserve"> = .72 for present behavior and of </w:t>
      </w:r>
      <w:r w:rsidR="00C06A90" w:rsidRPr="00C04902">
        <w:rPr>
          <w:rFonts w:ascii="Cambria Math" w:hAnsi="Cambria Math" w:cs="Cambria Math"/>
        </w:rPr>
        <w:t>𝛼</w:t>
      </w:r>
      <w:r w:rsidR="00C06A90" w:rsidRPr="00C04902">
        <w:t xml:space="preserve"> = .87 for expected future behavior, indicating good reliability</w:t>
      </w:r>
      <w:ins w:id="132" w:author="Jule Jaich" w:date="2023-03-16T18:55:00Z">
        <w:r w:rsidR="00396F34">
          <w:t xml:space="preserve"> [20]</w:t>
        </w:r>
      </w:ins>
      <w:del w:id="133" w:author="Jule Jaich" w:date="2023-03-16T18:55:00Z">
        <w:r w:rsidR="00C06A90" w:rsidRPr="00C04902" w:rsidDel="00396F34">
          <w:delText xml:space="preserve"> (George &amp; Mallery, 2003)</w:delText>
        </w:r>
      </w:del>
      <w:r w:rsidR="00C06A90" w:rsidRPr="00C04902">
        <w:t xml:space="preserve">. </w:t>
      </w:r>
    </w:p>
    <w:p w14:paraId="10B8FB19" w14:textId="3DED1D9A" w:rsidR="00C06A90" w:rsidRPr="00C04902" w:rsidRDefault="00656931" w:rsidP="00C04902">
      <w:pPr>
        <w:pStyle w:val="MDPI23heading3"/>
        <w:spacing w:before="240"/>
        <w:rPr>
          <w:highlight w:val="yellow"/>
        </w:rPr>
      </w:pPr>
      <w:ins w:id="134" w:author="Microsoft Office User" w:date="2023-03-08T11:33:00Z">
        <w:r w:rsidRPr="00996CB7">
          <w:rPr>
            <w:b/>
            <w:i/>
            <w:rPrChange w:id="135" w:author="Microsoft Office User" w:date="2023-03-08T11:36:00Z">
              <w:rPr>
                <w:bCs/>
                <w:iCs/>
              </w:rPr>
            </w:rPrChange>
          </w:rPr>
          <w:t>2</w:t>
        </w:r>
      </w:ins>
      <w:del w:id="136" w:author="Microsoft Office User" w:date="2023-03-08T11:33:00Z">
        <w:r w:rsidR="00C04902" w:rsidRPr="00996CB7" w:rsidDel="00656931">
          <w:rPr>
            <w:b/>
            <w:i/>
            <w:rPrChange w:id="137" w:author="Microsoft Office User" w:date="2023-03-08T11:36:00Z">
              <w:rPr>
                <w:bCs/>
                <w:iCs/>
              </w:rPr>
            </w:rPrChange>
          </w:rPr>
          <w:delText>5</w:delText>
        </w:r>
      </w:del>
      <w:r w:rsidR="00C04902" w:rsidRPr="00996CB7">
        <w:rPr>
          <w:b/>
          <w:i/>
          <w:rPrChange w:id="138" w:author="Microsoft Office User" w:date="2023-03-08T11:36:00Z">
            <w:rPr>
              <w:bCs/>
              <w:iCs/>
            </w:rPr>
          </w:rPrChange>
        </w:rPr>
        <w:t>.1.</w:t>
      </w:r>
      <w:ins w:id="139" w:author="Microsoft Office User" w:date="2023-03-08T11:33:00Z">
        <w:r w:rsidRPr="00996CB7">
          <w:rPr>
            <w:b/>
            <w:i/>
            <w:rPrChange w:id="140" w:author="Microsoft Office User" w:date="2023-03-08T11:36:00Z">
              <w:rPr>
                <w:bCs/>
                <w:iCs/>
              </w:rPr>
            </w:rPrChange>
          </w:rPr>
          <w:t>3</w:t>
        </w:r>
      </w:ins>
      <w:del w:id="141" w:author="Microsoft Office User" w:date="2023-03-08T11:33:00Z">
        <w:r w:rsidR="00C04902" w:rsidRPr="00996CB7" w:rsidDel="00656931">
          <w:rPr>
            <w:b/>
            <w:i/>
            <w:rPrChange w:id="142" w:author="Microsoft Office User" w:date="2023-03-08T11:36:00Z">
              <w:rPr>
                <w:bCs/>
                <w:iCs/>
              </w:rPr>
            </w:rPrChange>
          </w:rPr>
          <w:delText>2</w:delText>
        </w:r>
      </w:del>
      <w:r w:rsidR="00C04902" w:rsidRPr="00996CB7">
        <w:rPr>
          <w:b/>
          <w:i/>
          <w:rPrChange w:id="143" w:author="Microsoft Office User" w:date="2023-03-08T11:36:00Z">
            <w:rPr>
              <w:bCs/>
              <w:iCs/>
            </w:rPr>
          </w:rPrChange>
        </w:rPr>
        <w:t xml:space="preserve">. </w:t>
      </w:r>
      <w:r w:rsidR="00C06A90" w:rsidRPr="00996CB7">
        <w:rPr>
          <w:b/>
          <w:i/>
          <w:rPrChange w:id="144" w:author="Microsoft Office User" w:date="2023-03-08T11:36:00Z">
            <w:rPr>
              <w:bCs/>
              <w:iCs/>
            </w:rPr>
          </w:rPrChange>
        </w:rPr>
        <w:t>Physical Activity</w:t>
      </w:r>
      <w:r w:rsidR="00C06A90" w:rsidRPr="00996CB7">
        <w:rPr>
          <w:b/>
          <w:i/>
          <w:rPrChange w:id="145" w:author="Microsoft Office User" w:date="2023-03-08T11:36:00Z">
            <w:rPr>
              <w:iCs/>
            </w:rPr>
          </w:rPrChange>
        </w:rPr>
        <w:t>.</w:t>
      </w:r>
      <w:r w:rsidR="00C06A90" w:rsidRPr="00C04902">
        <w:t xml:space="preserve"> The NCHRBS</w:t>
      </w:r>
      <w:ins w:id="146" w:author="Jule Jaich" w:date="2023-03-16T18:55:00Z">
        <w:r w:rsidR="00396F34">
          <w:t xml:space="preserve"> </w:t>
        </w:r>
        <w:r w:rsidR="00396F34">
          <w:rPr>
            <w:sz w:val="18"/>
            <w:szCs w:val="20"/>
          </w:rPr>
          <w:t>[19]</w:t>
        </w:r>
      </w:ins>
      <w:del w:id="147" w:author="Jule Jaich" w:date="2023-03-16T18:55:00Z">
        <w:r w:rsidR="00C06A90" w:rsidRPr="00C04902" w:rsidDel="00396F34">
          <w:delText xml:space="preserve"> (Douglas et al., 1997)</w:delText>
        </w:r>
      </w:del>
      <w:r w:rsidR="00C06A90" w:rsidRPr="00C04902">
        <w:t xml:space="preserve"> was also administered to assess how many times a week in the last month did participants perform physical activity including stretching, strengthening exercises, and walking or cycling. The four items had a Likert scale response format ranging from 1 = 0 to 8 = 7 times a week. Responses were inverted so that higher scores reflect lower physical activity levels. Rephrased forms of the four items were also included to investigate expected weekly physical activity during the first semester. The scale showed a good/excellent internal consistency of </w:t>
      </w:r>
      <w:r w:rsidR="00C06A90" w:rsidRPr="00C04902">
        <w:rPr>
          <w:rFonts w:ascii="Cambria Math" w:hAnsi="Cambria Math" w:cs="Cambria Math"/>
        </w:rPr>
        <w:t>𝛼</w:t>
      </w:r>
      <w:r w:rsidR="00C06A90" w:rsidRPr="00C04902">
        <w:t xml:space="preserve"> = .80 (actual behavior) and of </w:t>
      </w:r>
      <w:r w:rsidR="00C06A90" w:rsidRPr="00C04902">
        <w:rPr>
          <w:rFonts w:ascii="Cambria Math" w:hAnsi="Cambria Math" w:cs="Cambria Math"/>
        </w:rPr>
        <w:t>𝛼</w:t>
      </w:r>
      <w:r w:rsidR="00C06A90" w:rsidRPr="00C04902">
        <w:t xml:space="preserve"> = .90 (expected future behavior).</w:t>
      </w:r>
    </w:p>
    <w:p w14:paraId="23859CD7" w14:textId="626896A7" w:rsidR="00C06A90" w:rsidRPr="00C04902" w:rsidRDefault="00656931" w:rsidP="00C04902">
      <w:pPr>
        <w:pStyle w:val="MDPI23heading3"/>
        <w:spacing w:before="240"/>
        <w:rPr>
          <w:bCs/>
          <w:highlight w:val="yellow"/>
        </w:rPr>
      </w:pPr>
      <w:ins w:id="148" w:author="Microsoft Office User" w:date="2023-03-08T11:33:00Z">
        <w:r w:rsidRPr="00996CB7">
          <w:rPr>
            <w:b/>
            <w:i/>
            <w:rPrChange w:id="149" w:author="Microsoft Office User" w:date="2023-03-08T11:36:00Z">
              <w:rPr>
                <w:bCs/>
                <w:iCs/>
              </w:rPr>
            </w:rPrChange>
          </w:rPr>
          <w:t>2</w:t>
        </w:r>
      </w:ins>
      <w:del w:id="150" w:author="Microsoft Office User" w:date="2023-03-08T11:33:00Z">
        <w:r w:rsidR="00C04902" w:rsidRPr="00996CB7" w:rsidDel="00656931">
          <w:rPr>
            <w:b/>
            <w:i/>
            <w:rPrChange w:id="151" w:author="Microsoft Office User" w:date="2023-03-08T11:36:00Z">
              <w:rPr>
                <w:bCs/>
                <w:iCs/>
              </w:rPr>
            </w:rPrChange>
          </w:rPr>
          <w:delText>5</w:delText>
        </w:r>
      </w:del>
      <w:r w:rsidR="00C04902" w:rsidRPr="00996CB7">
        <w:rPr>
          <w:b/>
          <w:i/>
          <w:rPrChange w:id="152" w:author="Microsoft Office User" w:date="2023-03-08T11:36:00Z">
            <w:rPr>
              <w:bCs/>
              <w:iCs/>
            </w:rPr>
          </w:rPrChange>
        </w:rPr>
        <w:t>.1.</w:t>
      </w:r>
      <w:ins w:id="153" w:author="Microsoft Office User" w:date="2023-03-08T11:33:00Z">
        <w:r w:rsidRPr="00996CB7">
          <w:rPr>
            <w:b/>
            <w:i/>
            <w:rPrChange w:id="154" w:author="Microsoft Office User" w:date="2023-03-08T11:36:00Z">
              <w:rPr>
                <w:bCs/>
                <w:iCs/>
              </w:rPr>
            </w:rPrChange>
          </w:rPr>
          <w:t>4</w:t>
        </w:r>
      </w:ins>
      <w:del w:id="155" w:author="Microsoft Office User" w:date="2023-03-08T11:33:00Z">
        <w:r w:rsidR="00C04902" w:rsidRPr="00996CB7" w:rsidDel="00656931">
          <w:rPr>
            <w:b/>
            <w:i/>
            <w:rPrChange w:id="156" w:author="Microsoft Office User" w:date="2023-03-08T11:36:00Z">
              <w:rPr>
                <w:bCs/>
                <w:iCs/>
              </w:rPr>
            </w:rPrChange>
          </w:rPr>
          <w:delText>3</w:delText>
        </w:r>
      </w:del>
      <w:r w:rsidR="00C04902" w:rsidRPr="00996CB7">
        <w:rPr>
          <w:b/>
          <w:i/>
          <w:rPrChange w:id="157" w:author="Microsoft Office User" w:date="2023-03-08T11:36:00Z">
            <w:rPr>
              <w:bCs/>
              <w:iCs/>
            </w:rPr>
          </w:rPrChange>
        </w:rPr>
        <w:t xml:space="preserve">. </w:t>
      </w:r>
      <w:r w:rsidR="00C06A90" w:rsidRPr="00996CB7">
        <w:rPr>
          <w:b/>
          <w:i/>
          <w:rPrChange w:id="158" w:author="Microsoft Office User" w:date="2023-03-08T11:36:00Z">
            <w:rPr>
              <w:bCs/>
              <w:iCs/>
            </w:rPr>
          </w:rPrChange>
        </w:rPr>
        <w:t>Alcohol Use.</w:t>
      </w:r>
      <w:r w:rsidR="00C06A90" w:rsidRPr="00C04902">
        <w:rPr>
          <w:bCs/>
        </w:rPr>
        <w:t xml:space="preserve"> </w:t>
      </w:r>
      <w:r w:rsidR="00C06A90" w:rsidRPr="00C04902">
        <w:t>We included three items from the Alcohol Use Disorders Identification Test (AUDIT</w:t>
      </w:r>
      <w:ins w:id="159" w:author="Jule Jaich" w:date="2023-03-16T18:56:00Z">
        <w:r w:rsidR="003D2CC3">
          <w:t>)</w:t>
        </w:r>
      </w:ins>
      <w:del w:id="160" w:author="Jule Jaich" w:date="2023-03-16T18:56:00Z">
        <w:r w:rsidR="00C06A90" w:rsidRPr="00C04902" w:rsidDel="003D2CC3">
          <w:delText>;</w:delText>
        </w:r>
      </w:del>
      <w:ins w:id="161" w:author="Jule Jaich" w:date="2023-03-16T18:56:00Z">
        <w:r w:rsidR="003D2CC3">
          <w:t xml:space="preserve"> [21]</w:t>
        </w:r>
      </w:ins>
      <w:del w:id="162" w:author="Jule Jaich" w:date="2023-03-16T18:56:00Z">
        <w:r w:rsidR="00C06A90" w:rsidRPr="00C04902" w:rsidDel="003D2CC3">
          <w:delText xml:space="preserve"> Saunders, 1993)</w:delText>
        </w:r>
      </w:del>
      <w:r w:rsidR="00C06A90" w:rsidRPr="00C04902">
        <w:t xml:space="preserve"> to assess: a) on how many days of the past month did the participant consume alcohol, b) how many standard drinks did the participant drink on a drinking occasion, and c) how often the participant drank five (for males), four (for females) or more standard drinks on a drinking occasion. The first two items had a free input response format and responses for the two items were multiplied to obtain the number of drinks consumed by participants in a month. The third item has a Likert scale response format ranging from 1 = never, 2 = less than monthly, 3 = monthly, to 4 = weekly. If participants reported consuming five (for males), four (for females) or more drinks on a drinking occasion they were considered binge drinkers. Rephrased formats of the three items assessing expected drinking during the first semester were also included.  </w:t>
      </w:r>
    </w:p>
    <w:p w14:paraId="57DEA4C4" w14:textId="4A9E176A" w:rsidR="00C06A90" w:rsidRPr="00C04902" w:rsidRDefault="00656931" w:rsidP="00C04902">
      <w:pPr>
        <w:pStyle w:val="MDPI23heading3"/>
        <w:spacing w:before="240"/>
        <w:rPr>
          <w:bCs/>
          <w:iCs/>
        </w:rPr>
      </w:pPr>
      <w:ins w:id="163" w:author="Microsoft Office User" w:date="2023-03-08T11:33:00Z">
        <w:r w:rsidRPr="00996CB7">
          <w:rPr>
            <w:b/>
            <w:i/>
            <w:rPrChange w:id="164" w:author="Microsoft Office User" w:date="2023-03-08T11:36:00Z">
              <w:rPr>
                <w:bCs/>
                <w:iCs/>
              </w:rPr>
            </w:rPrChange>
          </w:rPr>
          <w:t>2</w:t>
        </w:r>
      </w:ins>
      <w:del w:id="165" w:author="Microsoft Office User" w:date="2023-03-08T11:33:00Z">
        <w:r w:rsidR="00C04902" w:rsidRPr="00996CB7" w:rsidDel="00656931">
          <w:rPr>
            <w:b/>
            <w:i/>
            <w:rPrChange w:id="166" w:author="Microsoft Office User" w:date="2023-03-08T11:36:00Z">
              <w:rPr>
                <w:bCs/>
                <w:iCs/>
              </w:rPr>
            </w:rPrChange>
          </w:rPr>
          <w:delText>5</w:delText>
        </w:r>
      </w:del>
      <w:r w:rsidR="00C04902" w:rsidRPr="00996CB7">
        <w:rPr>
          <w:b/>
          <w:i/>
          <w:rPrChange w:id="167" w:author="Microsoft Office User" w:date="2023-03-08T11:36:00Z">
            <w:rPr>
              <w:bCs/>
              <w:iCs/>
            </w:rPr>
          </w:rPrChange>
        </w:rPr>
        <w:t>.1.</w:t>
      </w:r>
      <w:ins w:id="168" w:author="Microsoft Office User" w:date="2023-03-08T11:33:00Z">
        <w:r w:rsidRPr="00996CB7">
          <w:rPr>
            <w:b/>
            <w:i/>
            <w:rPrChange w:id="169" w:author="Microsoft Office User" w:date="2023-03-08T11:36:00Z">
              <w:rPr>
                <w:bCs/>
                <w:iCs/>
              </w:rPr>
            </w:rPrChange>
          </w:rPr>
          <w:t>5</w:t>
        </w:r>
      </w:ins>
      <w:del w:id="170" w:author="Microsoft Office User" w:date="2023-03-08T11:33:00Z">
        <w:r w:rsidR="00C04902" w:rsidRPr="00996CB7" w:rsidDel="00656931">
          <w:rPr>
            <w:b/>
            <w:i/>
            <w:rPrChange w:id="171" w:author="Microsoft Office User" w:date="2023-03-08T11:36:00Z">
              <w:rPr>
                <w:bCs/>
                <w:iCs/>
              </w:rPr>
            </w:rPrChange>
          </w:rPr>
          <w:delText>4</w:delText>
        </w:r>
      </w:del>
      <w:r w:rsidR="00C04902" w:rsidRPr="00996CB7">
        <w:rPr>
          <w:b/>
          <w:i/>
          <w:rPrChange w:id="172" w:author="Microsoft Office User" w:date="2023-03-08T11:36:00Z">
            <w:rPr>
              <w:bCs/>
              <w:iCs/>
            </w:rPr>
          </w:rPrChange>
        </w:rPr>
        <w:t xml:space="preserve">. </w:t>
      </w:r>
      <w:r w:rsidR="00C06A90" w:rsidRPr="00996CB7">
        <w:rPr>
          <w:b/>
          <w:i/>
          <w:rPrChange w:id="173" w:author="Microsoft Office User" w:date="2023-03-08T11:36:00Z">
            <w:rPr>
              <w:bCs/>
              <w:iCs/>
            </w:rPr>
          </w:rPrChange>
        </w:rPr>
        <w:t>Health Behaviors of Social Ties.</w:t>
      </w:r>
      <w:r w:rsidR="00C06A90" w:rsidRPr="00C04902">
        <w:t xml:space="preserve"> Nine items (i.e., three per social tie assessing each of the three health behaviors) were developed for our study to investigate participants’ perceptions regarding the frequency in which their close social ties</w:t>
      </w:r>
      <w:r w:rsidR="00C06A90" w:rsidRPr="00C04902">
        <w:rPr>
          <w:iCs/>
        </w:rPr>
        <w:t xml:space="preserve"> </w:t>
      </w:r>
      <w:r w:rsidR="00C06A90" w:rsidRPr="00C04902">
        <w:t>(i.e., parental dyad, partner, and peer group) consume healthy food, perform physical activity, and drink alcohol. Each health behavior was assessed with one item per social tie, and only participants who reported having a partner completed the items assessing the partner’s behaviors.</w:t>
      </w:r>
      <w:r w:rsidR="00C06A90" w:rsidRPr="00C04902">
        <w:rPr>
          <w:bCs/>
          <w:iCs/>
        </w:rPr>
        <w:t xml:space="preserve"> </w:t>
      </w:r>
      <w:r w:rsidR="00C06A90" w:rsidRPr="00C04902">
        <w:t xml:space="preserve">Response options were in a Likert scale format ranging from 1 = very often, 2 = often, 3 = rarely, to 4 = never. Higher scores were coded to reflect unhealthier behavior. </w:t>
      </w:r>
    </w:p>
    <w:p w14:paraId="1363EA0B" w14:textId="48B9CF03" w:rsidR="00C06A90" w:rsidRPr="00996CB7" w:rsidRDefault="00656931" w:rsidP="00C04902">
      <w:pPr>
        <w:pStyle w:val="MDPI22heading2"/>
        <w:spacing w:before="240"/>
        <w:rPr>
          <w:bCs/>
          <w:i w:val="0"/>
          <w:rPrChange w:id="174" w:author="Microsoft Office User" w:date="2023-03-08T11:36:00Z">
            <w:rPr>
              <w:bCs/>
            </w:rPr>
          </w:rPrChange>
        </w:rPr>
      </w:pPr>
      <w:ins w:id="175" w:author="Microsoft Office User" w:date="2023-03-08T11:33:00Z">
        <w:r w:rsidRPr="00996CB7">
          <w:rPr>
            <w:b/>
            <w:iCs/>
            <w:rPrChange w:id="176" w:author="Microsoft Office User" w:date="2023-03-08T11:36:00Z">
              <w:rPr>
                <w:bCs/>
                <w:iCs/>
              </w:rPr>
            </w:rPrChange>
          </w:rPr>
          <w:t>2</w:t>
        </w:r>
      </w:ins>
      <w:del w:id="177" w:author="Microsoft Office User" w:date="2023-03-08T11:33:00Z">
        <w:r w:rsidR="00C04902" w:rsidRPr="00996CB7" w:rsidDel="00656931">
          <w:rPr>
            <w:b/>
            <w:iCs/>
            <w:rPrChange w:id="178" w:author="Microsoft Office User" w:date="2023-03-08T11:36:00Z">
              <w:rPr>
                <w:bCs/>
                <w:iCs/>
              </w:rPr>
            </w:rPrChange>
          </w:rPr>
          <w:delText>5</w:delText>
        </w:r>
      </w:del>
      <w:r w:rsidR="00C04902" w:rsidRPr="00996CB7">
        <w:rPr>
          <w:b/>
          <w:iCs/>
          <w:rPrChange w:id="179" w:author="Microsoft Office User" w:date="2023-03-08T11:36:00Z">
            <w:rPr>
              <w:bCs/>
              <w:iCs/>
            </w:rPr>
          </w:rPrChange>
        </w:rPr>
        <w:t>.</w:t>
      </w:r>
      <w:ins w:id="180" w:author="Microsoft Office User" w:date="2023-03-08T11:33:00Z">
        <w:r w:rsidRPr="00996CB7">
          <w:rPr>
            <w:b/>
            <w:iCs/>
            <w:rPrChange w:id="181" w:author="Microsoft Office User" w:date="2023-03-08T11:36:00Z">
              <w:rPr>
                <w:bCs/>
                <w:iCs/>
              </w:rPr>
            </w:rPrChange>
          </w:rPr>
          <w:t>1</w:t>
        </w:r>
      </w:ins>
      <w:del w:id="182" w:author="Microsoft Office User" w:date="2023-03-08T11:33:00Z">
        <w:r w:rsidR="00C04902" w:rsidRPr="00996CB7" w:rsidDel="00656931">
          <w:rPr>
            <w:b/>
            <w:iCs/>
            <w:rPrChange w:id="183" w:author="Microsoft Office User" w:date="2023-03-08T11:36:00Z">
              <w:rPr>
                <w:bCs/>
                <w:iCs/>
              </w:rPr>
            </w:rPrChange>
          </w:rPr>
          <w:delText>2</w:delText>
        </w:r>
      </w:del>
      <w:r w:rsidR="00C04902" w:rsidRPr="00996CB7">
        <w:rPr>
          <w:b/>
          <w:iCs/>
          <w:rPrChange w:id="184" w:author="Microsoft Office User" w:date="2023-03-08T11:36:00Z">
            <w:rPr>
              <w:bCs/>
              <w:iCs/>
            </w:rPr>
          </w:rPrChange>
        </w:rPr>
        <w:t>.</w:t>
      </w:r>
      <w:ins w:id="185" w:author="Microsoft Office User" w:date="2023-03-08T11:33:00Z">
        <w:r w:rsidRPr="00996CB7">
          <w:rPr>
            <w:b/>
            <w:iCs/>
            <w:rPrChange w:id="186" w:author="Microsoft Office User" w:date="2023-03-08T11:36:00Z">
              <w:rPr>
                <w:bCs/>
                <w:iCs/>
              </w:rPr>
            </w:rPrChange>
          </w:rPr>
          <w:t>6</w:t>
        </w:r>
      </w:ins>
      <w:r w:rsidR="00C04902" w:rsidRPr="00996CB7">
        <w:rPr>
          <w:b/>
          <w:iCs/>
          <w:rPrChange w:id="187" w:author="Microsoft Office User" w:date="2023-03-08T11:36:00Z">
            <w:rPr>
              <w:bCs/>
              <w:iCs/>
            </w:rPr>
          </w:rPrChange>
        </w:rPr>
        <w:t xml:space="preserve"> </w:t>
      </w:r>
      <w:r w:rsidR="00C06A90" w:rsidRPr="00996CB7">
        <w:rPr>
          <w:b/>
          <w:iCs/>
          <w:rPrChange w:id="188" w:author="Microsoft Office User" w:date="2023-03-08T11:36:00Z">
            <w:rPr>
              <w:bCs/>
              <w:iCs/>
            </w:rPr>
          </w:rPrChange>
        </w:rPr>
        <w:t>Social Ties’ Efforts to Encourage Health Risk Behaviors.</w:t>
      </w:r>
      <w:r w:rsidR="00C06A90" w:rsidRPr="00996CB7">
        <w:rPr>
          <w:bCs/>
          <w:i w:val="0"/>
          <w:rPrChange w:id="189" w:author="Microsoft Office User" w:date="2023-03-08T11:36:00Z">
            <w:rPr>
              <w:bCs/>
            </w:rPr>
          </w:rPrChange>
        </w:rPr>
        <w:t xml:space="preserve"> </w:t>
      </w:r>
      <w:r w:rsidR="00C06A90" w:rsidRPr="00996CB7">
        <w:rPr>
          <w:i w:val="0"/>
          <w:rPrChange w:id="190" w:author="Microsoft Office User" w:date="2023-03-08T11:36:00Z">
            <w:rPr/>
          </w:rPrChange>
        </w:rPr>
        <w:t>Nine items (i.e., three per social tie assessing each of the three health behaviors) were developed for our study to investigate participants’ perceptions regarding how often each social tie</w:t>
      </w:r>
      <w:r w:rsidR="00C06A90" w:rsidRPr="00996CB7">
        <w:rPr>
          <w:i w:val="0"/>
          <w:rPrChange w:id="191" w:author="Microsoft Office User" w:date="2023-03-08T11:36:00Z">
            <w:rPr>
              <w:iCs/>
            </w:rPr>
          </w:rPrChange>
        </w:rPr>
        <w:t xml:space="preserve"> </w:t>
      </w:r>
      <w:r w:rsidR="00C06A90" w:rsidRPr="00996CB7">
        <w:rPr>
          <w:i w:val="0"/>
          <w:rPrChange w:id="192" w:author="Microsoft Office User" w:date="2023-03-08T11:36:00Z">
            <w:rPr/>
          </w:rPrChange>
        </w:rPr>
        <w:t>(i.e., parental dyad, partner, and peer group) motivates them to eat unhealthy food, to be physically inactive, and to drink alcohol. Only participants who reported having a partner completed the three items assessing the partner’s motivation efforts. Responses had a Likert scale format ranging from 1 = never, 2 = rarely, 3 = often, to 4 = very often.</w:t>
      </w:r>
    </w:p>
    <w:p w14:paraId="6B882FFC" w14:textId="77777777" w:rsidR="00996CB7" w:rsidRDefault="00996CB7" w:rsidP="00C04902">
      <w:pPr>
        <w:pStyle w:val="MDPI23heading3"/>
        <w:rPr>
          <w:ins w:id="193" w:author="Microsoft Office User" w:date="2023-03-08T11:36:00Z"/>
        </w:rPr>
      </w:pPr>
    </w:p>
    <w:p w14:paraId="7B165E9E" w14:textId="1F506D92" w:rsidR="00C06A90" w:rsidRPr="00996CB7" w:rsidRDefault="00656931" w:rsidP="00C04902">
      <w:pPr>
        <w:pStyle w:val="MDPI23heading3"/>
        <w:rPr>
          <w:b/>
          <w:bCs/>
          <w:rPrChange w:id="194" w:author="Microsoft Office User" w:date="2023-03-08T11:36:00Z">
            <w:rPr/>
          </w:rPrChange>
        </w:rPr>
      </w:pPr>
      <w:ins w:id="195" w:author="Microsoft Office User" w:date="2023-03-08T11:33:00Z">
        <w:r w:rsidRPr="00996CB7">
          <w:rPr>
            <w:b/>
            <w:bCs/>
            <w:rPrChange w:id="196" w:author="Microsoft Office User" w:date="2023-03-08T11:36:00Z">
              <w:rPr/>
            </w:rPrChange>
          </w:rPr>
          <w:t>2</w:t>
        </w:r>
      </w:ins>
      <w:del w:id="197" w:author="Microsoft Office User" w:date="2023-03-08T11:33:00Z">
        <w:r w:rsidR="00C04902" w:rsidRPr="00996CB7" w:rsidDel="00656931">
          <w:rPr>
            <w:b/>
            <w:bCs/>
            <w:rPrChange w:id="198" w:author="Microsoft Office User" w:date="2023-03-08T11:36:00Z">
              <w:rPr/>
            </w:rPrChange>
          </w:rPr>
          <w:delText>5</w:delText>
        </w:r>
      </w:del>
      <w:r w:rsidR="00C04902" w:rsidRPr="00996CB7">
        <w:rPr>
          <w:b/>
          <w:bCs/>
          <w:rPrChange w:id="199" w:author="Microsoft Office User" w:date="2023-03-08T11:36:00Z">
            <w:rPr/>
          </w:rPrChange>
        </w:rPr>
        <w:t>.2</w:t>
      </w:r>
      <w:del w:id="200" w:author="Microsoft Office User" w:date="2023-03-08T11:33:00Z">
        <w:r w:rsidR="00C04902" w:rsidRPr="00996CB7" w:rsidDel="00656931">
          <w:rPr>
            <w:b/>
            <w:bCs/>
            <w:rPrChange w:id="201" w:author="Microsoft Office User" w:date="2023-03-08T11:36:00Z">
              <w:rPr/>
            </w:rPrChange>
          </w:rPr>
          <w:delText>.1</w:delText>
        </w:r>
      </w:del>
      <w:r w:rsidR="00C04902" w:rsidRPr="00996CB7">
        <w:rPr>
          <w:b/>
          <w:bCs/>
          <w:rPrChange w:id="202" w:author="Microsoft Office User" w:date="2023-03-08T11:36:00Z">
            <w:rPr/>
          </w:rPrChange>
        </w:rPr>
        <w:t xml:space="preserve">. </w:t>
      </w:r>
      <w:r w:rsidR="00C06A90" w:rsidRPr="00996CB7">
        <w:rPr>
          <w:b/>
          <w:bCs/>
          <w:rPrChange w:id="203" w:author="Microsoft Office User" w:date="2023-03-08T11:36:00Z">
            <w:rPr/>
          </w:rPrChange>
        </w:rPr>
        <w:t>Statistical Analysis</w:t>
      </w:r>
    </w:p>
    <w:p w14:paraId="2438BD33" w14:textId="77777777" w:rsidR="00C06A90" w:rsidRDefault="00C06A90" w:rsidP="00C04902">
      <w:pPr>
        <w:pStyle w:val="MDPI31text"/>
        <w:rPr>
          <w:b/>
          <w:bCs/>
        </w:rPr>
      </w:pPr>
      <w:r>
        <w:rPr>
          <w:b/>
          <w:bCs/>
        </w:rPr>
        <w:tab/>
      </w:r>
      <w:r w:rsidRPr="005B26DA">
        <w:t xml:space="preserve">IBM SPSS Statistics version 27 was used to analyze </w:t>
      </w:r>
      <w:r>
        <w:t xml:space="preserve">the </w:t>
      </w:r>
      <w:r w:rsidRPr="005B26DA">
        <w:t>results.</w:t>
      </w:r>
      <w:r>
        <w:t xml:space="preserve"> A minimum sample size of 180 participants was need </w:t>
      </w:r>
      <w:r w:rsidRPr="00241919">
        <w:t>as indicated by a power analysis to identify small effects with 80% power at an alpha level of .05.</w:t>
      </w:r>
      <w:r>
        <w:rPr>
          <w:b/>
          <w:bCs/>
        </w:rPr>
        <w:t xml:space="preserve"> </w:t>
      </w:r>
      <w:r w:rsidRPr="00CF1C94">
        <w:t xml:space="preserve">To examine baseline </w:t>
      </w:r>
      <w:r>
        <w:t xml:space="preserve">group </w:t>
      </w:r>
      <w:r w:rsidRPr="00CF1C94">
        <w:t xml:space="preserve">differences (moved out of the parental home, age, sex, where the hometown is), </w:t>
      </w:r>
      <w:r>
        <w:t xml:space="preserve">independent </w:t>
      </w:r>
      <w:r w:rsidRPr="00CF1C94">
        <w:rPr>
          <w:i/>
          <w:iCs/>
        </w:rPr>
        <w:t>t</w:t>
      </w:r>
      <w:r w:rsidRPr="00CF1C94">
        <w:t>-tests and chi</w:t>
      </w:r>
      <w:r w:rsidRPr="00CF1C94">
        <w:rPr>
          <w:vertAlign w:val="superscript"/>
        </w:rPr>
        <w:t>2</w:t>
      </w:r>
      <w:r w:rsidRPr="00CF1C94">
        <w:t xml:space="preserve"> analyses were conducted</w:t>
      </w:r>
      <w:r>
        <w:t xml:space="preserve">. The first hypothesis was analyzed with analyses of covariance, in which we included differences between current and expected behavior as dependent variables with age and where the hometown is as covariates. The second hypothesis was tested using bivariate correlations, while the third and fourth hypotheses were investigated with </w:t>
      </w:r>
      <w:r w:rsidRPr="006144ED">
        <w:t>moderation analyses using multiple regression.</w:t>
      </w:r>
      <w:r>
        <w:t xml:space="preserve"> The fifth hypothesis was assessed by computing hierarchical regressions.</w:t>
      </w:r>
    </w:p>
    <w:p w14:paraId="2FBF1349" w14:textId="03B3C764" w:rsidR="00C06A90" w:rsidRPr="00BB6DEC" w:rsidRDefault="00656931" w:rsidP="00C04902">
      <w:pPr>
        <w:pStyle w:val="MDPI21heading1"/>
      </w:pPr>
      <w:ins w:id="204" w:author="Microsoft Office User" w:date="2023-03-08T11:34:00Z">
        <w:r>
          <w:t>3</w:t>
        </w:r>
      </w:ins>
      <w:del w:id="205" w:author="Microsoft Office User" w:date="2023-03-08T11:34:00Z">
        <w:r w:rsidR="00C04902" w:rsidDel="00656931">
          <w:delText>6</w:delText>
        </w:r>
      </w:del>
      <w:r w:rsidR="00C04902">
        <w:t xml:space="preserve">. </w:t>
      </w:r>
      <w:r w:rsidR="00C06A90" w:rsidRPr="00BB6DEC">
        <w:t>Results</w:t>
      </w:r>
    </w:p>
    <w:p w14:paraId="5053B57B" w14:textId="42177999" w:rsidR="00C06A90" w:rsidRPr="00996CB7" w:rsidRDefault="00656931" w:rsidP="00C04902">
      <w:pPr>
        <w:pStyle w:val="MDPI22heading2"/>
        <w:rPr>
          <w:i w:val="0"/>
          <w:rPrChange w:id="206" w:author="Microsoft Office User" w:date="2023-03-08T11:37:00Z">
            <w:rPr/>
          </w:rPrChange>
        </w:rPr>
      </w:pPr>
      <w:ins w:id="207" w:author="Microsoft Office User" w:date="2023-03-08T11:34:00Z">
        <w:r w:rsidRPr="00996CB7">
          <w:rPr>
            <w:b/>
            <w:iCs/>
            <w:rPrChange w:id="208" w:author="Microsoft Office User" w:date="2023-03-08T11:37:00Z">
              <w:rPr>
                <w:bCs/>
                <w:iCs/>
              </w:rPr>
            </w:rPrChange>
          </w:rPr>
          <w:t>3</w:t>
        </w:r>
      </w:ins>
      <w:del w:id="209" w:author="Microsoft Office User" w:date="2023-03-08T11:34:00Z">
        <w:r w:rsidR="00C04902" w:rsidRPr="00996CB7" w:rsidDel="00656931">
          <w:rPr>
            <w:b/>
            <w:iCs/>
            <w:rPrChange w:id="210" w:author="Microsoft Office User" w:date="2023-03-08T11:37:00Z">
              <w:rPr>
                <w:bCs/>
                <w:iCs/>
              </w:rPr>
            </w:rPrChange>
          </w:rPr>
          <w:delText>6</w:delText>
        </w:r>
      </w:del>
      <w:r w:rsidR="00C04902" w:rsidRPr="00996CB7">
        <w:rPr>
          <w:b/>
          <w:iCs/>
          <w:rPrChange w:id="211" w:author="Microsoft Office User" w:date="2023-03-08T11:37:00Z">
            <w:rPr>
              <w:bCs/>
              <w:iCs/>
            </w:rPr>
          </w:rPrChange>
        </w:rPr>
        <w:t xml:space="preserve">.1. </w:t>
      </w:r>
      <w:r w:rsidR="00C06A90" w:rsidRPr="00996CB7">
        <w:rPr>
          <w:b/>
          <w:iCs/>
          <w:rPrChange w:id="212" w:author="Microsoft Office User" w:date="2023-03-08T11:37:00Z">
            <w:rPr>
              <w:bCs/>
              <w:iCs/>
            </w:rPr>
          </w:rPrChange>
        </w:rPr>
        <w:t>Sociodemographic Characteristics.</w:t>
      </w:r>
      <w:r w:rsidR="00C06A90" w:rsidRPr="00996CB7">
        <w:rPr>
          <w:bCs/>
          <w:i w:val="0"/>
          <w:rPrChange w:id="213" w:author="Microsoft Office User" w:date="2023-03-08T11:37:00Z">
            <w:rPr>
              <w:bCs/>
              <w:iCs/>
            </w:rPr>
          </w:rPrChange>
        </w:rPr>
        <w:t xml:space="preserve"> </w:t>
      </w:r>
      <w:r w:rsidR="00C06A90" w:rsidRPr="00996CB7">
        <w:rPr>
          <w:i w:val="0"/>
          <w:rPrChange w:id="214" w:author="Microsoft Office User" w:date="2023-03-08T11:37:00Z">
            <w:rPr/>
          </w:rPrChange>
        </w:rPr>
        <w:t xml:space="preserve">A total of </w:t>
      </w:r>
      <w:r w:rsidR="00C06A90" w:rsidRPr="00996CB7">
        <w:rPr>
          <w:i w:val="0"/>
          <w:rPrChange w:id="215" w:author="Microsoft Office User" w:date="2023-03-08T11:37:00Z">
            <w:rPr>
              <w:iCs/>
            </w:rPr>
          </w:rPrChange>
        </w:rPr>
        <w:t>N</w:t>
      </w:r>
      <w:r w:rsidR="00C06A90" w:rsidRPr="00996CB7">
        <w:rPr>
          <w:i w:val="0"/>
          <w:rPrChange w:id="216" w:author="Microsoft Office User" w:date="2023-03-08T11:37:00Z">
            <w:rPr/>
          </w:rPrChange>
        </w:rPr>
        <w:t xml:space="preserve"> = 193 students participated in our study. Four respondents were excluded because of extreme scores of &gt; 2 standard deviations above the group mean. This resulted in a total sample of </w:t>
      </w:r>
      <w:r w:rsidR="00C06A90" w:rsidRPr="00996CB7">
        <w:rPr>
          <w:i w:val="0"/>
          <w:rPrChange w:id="217" w:author="Microsoft Office User" w:date="2023-03-08T11:37:00Z">
            <w:rPr>
              <w:iCs/>
            </w:rPr>
          </w:rPrChange>
        </w:rPr>
        <w:t>N</w:t>
      </w:r>
      <w:r w:rsidR="00C06A90" w:rsidRPr="00996CB7">
        <w:rPr>
          <w:i w:val="0"/>
          <w:rPrChange w:id="218" w:author="Microsoft Office User" w:date="2023-03-08T11:37:00Z">
            <w:rPr/>
          </w:rPrChange>
        </w:rPr>
        <w:t xml:space="preserve"> = 189 (</w:t>
      </w:r>
      <w:r w:rsidR="00C06A90" w:rsidRPr="00996CB7">
        <w:rPr>
          <w:i w:val="0"/>
          <w:rPrChange w:id="219" w:author="Microsoft Office User" w:date="2023-03-08T11:37:00Z">
            <w:rPr>
              <w:iCs/>
            </w:rPr>
          </w:rPrChange>
        </w:rPr>
        <w:t>M</w:t>
      </w:r>
      <w:r w:rsidR="00C06A90" w:rsidRPr="00996CB7">
        <w:rPr>
          <w:i w:val="0"/>
          <w:vertAlign w:val="subscript"/>
          <w:rPrChange w:id="220" w:author="Microsoft Office User" w:date="2023-03-08T11:37:00Z">
            <w:rPr>
              <w:vertAlign w:val="subscript"/>
            </w:rPr>
          </w:rPrChange>
        </w:rPr>
        <w:t>age</w:t>
      </w:r>
      <w:r w:rsidR="00C06A90" w:rsidRPr="00996CB7">
        <w:rPr>
          <w:i w:val="0"/>
          <w:rPrChange w:id="221" w:author="Microsoft Office User" w:date="2023-03-08T11:37:00Z">
            <w:rPr/>
          </w:rPrChange>
        </w:rPr>
        <w:t xml:space="preserve"> = 18.79; </w:t>
      </w:r>
      <w:r w:rsidR="00C06A90" w:rsidRPr="00996CB7">
        <w:rPr>
          <w:i w:val="0"/>
          <w:rPrChange w:id="222" w:author="Microsoft Office User" w:date="2023-03-08T11:37:00Z">
            <w:rPr>
              <w:iCs/>
            </w:rPr>
          </w:rPrChange>
        </w:rPr>
        <w:t>SD</w:t>
      </w:r>
      <w:r w:rsidR="00C06A90" w:rsidRPr="00996CB7">
        <w:rPr>
          <w:i w:val="0"/>
          <w:rPrChange w:id="223" w:author="Microsoft Office User" w:date="2023-03-08T11:37:00Z">
            <w:rPr/>
          </w:rPrChange>
        </w:rPr>
        <w:t xml:space="preserve"> = 1.07); female = 68.8%; male = 31.2%</w:t>
      </w:r>
      <w:ins w:id="224" w:author="Microsoft Office User" w:date="2023-03-17T11:55:00Z">
        <w:r w:rsidR="003C0D0A">
          <w:rPr>
            <w:i w:val="0"/>
          </w:rPr>
          <w:t>; see S1</w:t>
        </w:r>
      </w:ins>
      <w:r w:rsidR="00C06A90" w:rsidRPr="00996CB7">
        <w:rPr>
          <w:i w:val="0"/>
          <w:rPrChange w:id="225" w:author="Microsoft Office User" w:date="2023-03-08T11:37:00Z">
            <w:rPr/>
          </w:rPrChange>
        </w:rPr>
        <w:t>). Moreover, only 32.3% reported having a partner. Most of the sample (95.2%) reported that their hometown is in Colombia and that they did not move out of their parents’ home (66.7%). Age was slightly lower among participants who moved out (</w:t>
      </w:r>
      <w:r w:rsidR="00C06A90" w:rsidRPr="00996CB7">
        <w:rPr>
          <w:i w:val="0"/>
          <w:rPrChange w:id="226" w:author="Microsoft Office User" w:date="2023-03-08T11:37:00Z">
            <w:rPr>
              <w:iCs/>
            </w:rPr>
          </w:rPrChange>
        </w:rPr>
        <w:t xml:space="preserve">M </w:t>
      </w:r>
      <w:r w:rsidR="00C06A90" w:rsidRPr="00996CB7">
        <w:rPr>
          <w:i w:val="0"/>
          <w:rPrChange w:id="227" w:author="Microsoft Office User" w:date="2023-03-08T11:37:00Z">
            <w:rPr/>
          </w:rPrChange>
        </w:rPr>
        <w:t xml:space="preserve">= 18.57; </w:t>
      </w:r>
      <w:r w:rsidR="00C06A90" w:rsidRPr="00996CB7">
        <w:rPr>
          <w:i w:val="0"/>
          <w:rPrChange w:id="228" w:author="Microsoft Office User" w:date="2023-03-08T11:37:00Z">
            <w:rPr>
              <w:iCs/>
            </w:rPr>
          </w:rPrChange>
        </w:rPr>
        <w:t>SD</w:t>
      </w:r>
      <w:r w:rsidR="00C06A90" w:rsidRPr="00996CB7">
        <w:rPr>
          <w:i w:val="0"/>
          <w:rPrChange w:id="229" w:author="Microsoft Office User" w:date="2023-03-08T11:37:00Z">
            <w:rPr/>
          </w:rPrChange>
        </w:rPr>
        <w:t xml:space="preserve"> = .91) compared to participants who did not move out of the parental home (</w:t>
      </w:r>
      <w:r w:rsidR="00C06A90" w:rsidRPr="00996CB7">
        <w:rPr>
          <w:i w:val="0"/>
          <w:rPrChange w:id="230" w:author="Microsoft Office User" w:date="2023-03-08T11:37:00Z">
            <w:rPr>
              <w:iCs/>
            </w:rPr>
          </w:rPrChange>
        </w:rPr>
        <w:t>M</w:t>
      </w:r>
      <w:r w:rsidR="00C06A90" w:rsidRPr="00996CB7">
        <w:rPr>
          <w:i w:val="0"/>
          <w:rPrChange w:id="231" w:author="Microsoft Office User" w:date="2023-03-08T11:37:00Z">
            <w:rPr/>
          </w:rPrChange>
        </w:rPr>
        <w:t xml:space="preserve"> = 18.90; </w:t>
      </w:r>
      <w:r w:rsidR="00C06A90" w:rsidRPr="00996CB7">
        <w:rPr>
          <w:i w:val="0"/>
          <w:rPrChange w:id="232" w:author="Microsoft Office User" w:date="2023-03-08T11:37:00Z">
            <w:rPr>
              <w:iCs/>
            </w:rPr>
          </w:rPrChange>
        </w:rPr>
        <w:t>SD</w:t>
      </w:r>
      <w:r w:rsidR="00C06A90" w:rsidRPr="00996CB7">
        <w:rPr>
          <w:i w:val="0"/>
          <w:rPrChange w:id="233" w:author="Microsoft Office User" w:date="2023-03-08T11:37:00Z">
            <w:rPr/>
          </w:rPrChange>
        </w:rPr>
        <w:t xml:space="preserve"> = 1.13), a mean difference of -.33 (95% CI, –.65 to –.01) years was found, </w:t>
      </w:r>
      <w:r w:rsidR="00C06A90" w:rsidRPr="00996CB7">
        <w:rPr>
          <w:i w:val="0"/>
          <w:rPrChange w:id="234" w:author="Microsoft Office User" w:date="2023-03-08T11:37:00Z">
            <w:rPr>
              <w:iCs/>
            </w:rPr>
          </w:rPrChange>
        </w:rPr>
        <w:t>t</w:t>
      </w:r>
      <w:r w:rsidR="00C06A90" w:rsidRPr="00996CB7">
        <w:rPr>
          <w:i w:val="0"/>
          <w:rPrChange w:id="235" w:author="Microsoft Office User" w:date="2023-03-08T11:37:00Z">
            <w:rPr/>
          </w:rPrChange>
        </w:rPr>
        <w:t xml:space="preserve">(187) = –1.98, </w:t>
      </w:r>
      <w:r w:rsidR="00C06A90" w:rsidRPr="00996CB7">
        <w:rPr>
          <w:i w:val="0"/>
          <w:rPrChange w:id="236" w:author="Microsoft Office User" w:date="2023-03-08T11:37:00Z">
            <w:rPr>
              <w:iCs/>
            </w:rPr>
          </w:rPrChange>
        </w:rPr>
        <w:t xml:space="preserve">p </w:t>
      </w:r>
      <w:r w:rsidR="00C06A90" w:rsidRPr="00996CB7">
        <w:rPr>
          <w:i w:val="0"/>
          <w:rPrChange w:id="237" w:author="Microsoft Office User" w:date="2023-03-08T11:37:00Z">
            <w:rPr/>
          </w:rPrChange>
        </w:rPr>
        <w:t>= .05. No significant sex differences nor differences regarding whether the hometown is in Colombia or abroad were found among those that moved out and those who did not. Lastly, 63.5% reported coresidence with their parents, 9% lived in a shared apartment, 3.2% lived in a student dorm, 3.7% lived with their partner, while 13.8% reported other living arrangements.</w:t>
      </w:r>
    </w:p>
    <w:p w14:paraId="366600FB" w14:textId="43A4D097" w:rsidR="00C06A90" w:rsidRPr="00996CB7" w:rsidRDefault="00656931" w:rsidP="00C04902">
      <w:pPr>
        <w:pStyle w:val="MDPI22heading2"/>
        <w:spacing w:before="240"/>
        <w:rPr>
          <w:i w:val="0"/>
          <w:rPrChange w:id="238" w:author="Microsoft Office User" w:date="2023-03-08T11:37:00Z">
            <w:rPr/>
          </w:rPrChange>
        </w:rPr>
      </w:pPr>
      <w:ins w:id="239" w:author="Microsoft Office User" w:date="2023-03-08T11:34:00Z">
        <w:r w:rsidRPr="00996CB7">
          <w:rPr>
            <w:b/>
            <w:iCs/>
            <w:rPrChange w:id="240" w:author="Microsoft Office User" w:date="2023-03-08T11:37:00Z">
              <w:rPr>
                <w:bCs/>
                <w:iCs/>
              </w:rPr>
            </w:rPrChange>
          </w:rPr>
          <w:t>3</w:t>
        </w:r>
      </w:ins>
      <w:del w:id="241" w:author="Microsoft Office User" w:date="2023-03-08T11:34:00Z">
        <w:r w:rsidR="00C04902" w:rsidRPr="00996CB7" w:rsidDel="00656931">
          <w:rPr>
            <w:b/>
            <w:iCs/>
            <w:rPrChange w:id="242" w:author="Microsoft Office User" w:date="2023-03-08T11:37:00Z">
              <w:rPr>
                <w:bCs/>
                <w:iCs/>
              </w:rPr>
            </w:rPrChange>
          </w:rPr>
          <w:delText>6</w:delText>
        </w:r>
      </w:del>
      <w:r w:rsidR="00C04902" w:rsidRPr="00996CB7">
        <w:rPr>
          <w:b/>
          <w:iCs/>
          <w:rPrChange w:id="243" w:author="Microsoft Office User" w:date="2023-03-08T11:37:00Z">
            <w:rPr>
              <w:bCs/>
              <w:iCs/>
            </w:rPr>
          </w:rPrChange>
        </w:rPr>
        <w:t xml:space="preserve">.2. </w:t>
      </w:r>
      <w:r w:rsidR="00C06A90" w:rsidRPr="00996CB7">
        <w:rPr>
          <w:b/>
          <w:iCs/>
          <w:rPrChange w:id="244" w:author="Microsoft Office User" w:date="2023-03-08T11:37:00Z">
            <w:rPr>
              <w:bCs/>
              <w:iCs/>
            </w:rPr>
          </w:rPrChange>
        </w:rPr>
        <w:t>Health Behaviors and Living Arrangement</w:t>
      </w:r>
      <w:r w:rsidR="00C06A90" w:rsidRPr="00996CB7">
        <w:rPr>
          <w:b/>
          <w:iCs/>
          <w:rPrChange w:id="245" w:author="Microsoft Office User" w:date="2023-03-08T11:37:00Z">
            <w:rPr>
              <w:bCs/>
            </w:rPr>
          </w:rPrChange>
        </w:rPr>
        <w:t>.</w:t>
      </w:r>
      <w:r w:rsidR="00C06A90" w:rsidRPr="00996CB7">
        <w:rPr>
          <w:bCs/>
          <w:i w:val="0"/>
          <w:rPrChange w:id="246" w:author="Microsoft Office User" w:date="2023-03-08T11:37:00Z">
            <w:rPr>
              <w:bCs/>
            </w:rPr>
          </w:rPrChange>
        </w:rPr>
        <w:t xml:space="preserve"> </w:t>
      </w:r>
      <w:r w:rsidR="00C06A90" w:rsidRPr="00996CB7">
        <w:rPr>
          <w:i w:val="0"/>
          <w:rPrChange w:id="247" w:author="Microsoft Office User" w:date="2023-03-08T11:37:00Z">
            <w:rPr/>
          </w:rPrChange>
        </w:rPr>
        <w:t>As small age differences were found between participants who moved out and those who did not, age was included as a covariate in the analysis.</w:t>
      </w:r>
      <w:r w:rsidR="00C06A90" w:rsidRPr="00996CB7">
        <w:rPr>
          <w:bCs/>
          <w:i w:val="0"/>
          <w:rPrChange w:id="248" w:author="Microsoft Office User" w:date="2023-03-08T11:37:00Z">
            <w:rPr>
              <w:bCs/>
            </w:rPr>
          </w:rPrChange>
        </w:rPr>
        <w:t xml:space="preserve"> </w:t>
      </w:r>
      <w:r w:rsidR="00C06A90" w:rsidRPr="00996CB7">
        <w:rPr>
          <w:i w:val="0"/>
          <w:rPrChange w:id="249" w:author="Microsoft Office User" w:date="2023-03-08T11:37:00Z">
            <w:rPr/>
          </w:rPrChange>
        </w:rPr>
        <w:t xml:space="preserve">No significant differences were found between participants who moved out of the parental home and those who did not regarding discrepancy between current and expected future food consumption </w:t>
      </w:r>
      <w:r w:rsidR="00C06A90" w:rsidRPr="00996CB7">
        <w:rPr>
          <w:i w:val="0"/>
          <w:rPrChange w:id="250" w:author="Microsoft Office User" w:date="2023-03-08T11:37:00Z">
            <w:rPr>
              <w:iCs/>
            </w:rPr>
          </w:rPrChange>
        </w:rPr>
        <w:t>F</w:t>
      </w:r>
      <w:r w:rsidR="00C06A90" w:rsidRPr="00996CB7">
        <w:rPr>
          <w:i w:val="0"/>
          <w:rPrChange w:id="251" w:author="Microsoft Office User" w:date="2023-03-08T11:37:00Z">
            <w:rPr/>
          </w:rPrChange>
        </w:rPr>
        <w:t xml:space="preserve">(1,189) = .01, </w:t>
      </w:r>
      <w:r w:rsidR="00C06A90" w:rsidRPr="00996CB7">
        <w:rPr>
          <w:i w:val="0"/>
          <w:rPrChange w:id="252" w:author="Microsoft Office User" w:date="2023-03-08T11:37:00Z">
            <w:rPr>
              <w:iCs/>
            </w:rPr>
          </w:rPrChange>
        </w:rPr>
        <w:t>p</w:t>
      </w:r>
      <w:r w:rsidR="00C06A90" w:rsidRPr="00996CB7">
        <w:rPr>
          <w:i w:val="0"/>
          <w:rPrChange w:id="253" w:author="Microsoft Office User" w:date="2023-03-08T11:37:00Z">
            <w:rPr/>
          </w:rPrChange>
        </w:rPr>
        <w:t xml:space="preserve"> = .92, physical activity </w:t>
      </w:r>
      <w:r w:rsidR="00C06A90" w:rsidRPr="00996CB7">
        <w:rPr>
          <w:i w:val="0"/>
          <w:rPrChange w:id="254" w:author="Microsoft Office User" w:date="2023-03-08T11:37:00Z">
            <w:rPr>
              <w:iCs/>
            </w:rPr>
          </w:rPrChange>
        </w:rPr>
        <w:t>F</w:t>
      </w:r>
      <w:r w:rsidR="00C06A90" w:rsidRPr="00996CB7">
        <w:rPr>
          <w:i w:val="0"/>
          <w:rPrChange w:id="255" w:author="Microsoft Office User" w:date="2023-03-08T11:37:00Z">
            <w:rPr/>
          </w:rPrChange>
        </w:rPr>
        <w:t xml:space="preserve">(1,189) = .02, </w:t>
      </w:r>
      <w:r w:rsidR="00C06A90" w:rsidRPr="00996CB7">
        <w:rPr>
          <w:i w:val="0"/>
          <w:rPrChange w:id="256" w:author="Microsoft Office User" w:date="2023-03-08T11:37:00Z">
            <w:rPr>
              <w:iCs/>
            </w:rPr>
          </w:rPrChange>
        </w:rPr>
        <w:t>p</w:t>
      </w:r>
      <w:r w:rsidR="00C06A90" w:rsidRPr="00996CB7">
        <w:rPr>
          <w:i w:val="0"/>
          <w:rPrChange w:id="257" w:author="Microsoft Office User" w:date="2023-03-08T11:37:00Z">
            <w:rPr/>
          </w:rPrChange>
        </w:rPr>
        <w:t xml:space="preserve"> = .89, number of drinks consumed per month </w:t>
      </w:r>
      <w:r w:rsidR="00C06A90" w:rsidRPr="00996CB7">
        <w:rPr>
          <w:i w:val="0"/>
          <w:rPrChange w:id="258" w:author="Microsoft Office User" w:date="2023-03-08T11:37:00Z">
            <w:rPr>
              <w:iCs/>
            </w:rPr>
          </w:rPrChange>
        </w:rPr>
        <w:t>F</w:t>
      </w:r>
      <w:r w:rsidR="00C06A90" w:rsidRPr="00996CB7">
        <w:rPr>
          <w:i w:val="0"/>
          <w:rPrChange w:id="259" w:author="Microsoft Office User" w:date="2023-03-08T11:37:00Z">
            <w:rPr/>
          </w:rPrChange>
        </w:rPr>
        <w:t xml:space="preserve">(1,189) = 2.78, </w:t>
      </w:r>
      <w:r w:rsidR="00C06A90" w:rsidRPr="00996CB7">
        <w:rPr>
          <w:i w:val="0"/>
          <w:rPrChange w:id="260" w:author="Microsoft Office User" w:date="2023-03-08T11:37:00Z">
            <w:rPr>
              <w:iCs/>
            </w:rPr>
          </w:rPrChange>
        </w:rPr>
        <w:t>p</w:t>
      </w:r>
      <w:r w:rsidR="00C06A90" w:rsidRPr="00996CB7">
        <w:rPr>
          <w:i w:val="0"/>
          <w:rPrChange w:id="261" w:author="Microsoft Office User" w:date="2023-03-08T11:37:00Z">
            <w:rPr/>
          </w:rPrChange>
        </w:rPr>
        <w:t xml:space="preserve"> = .10, and binge drinking </w:t>
      </w:r>
      <w:r w:rsidR="00C06A90" w:rsidRPr="00996CB7">
        <w:rPr>
          <w:i w:val="0"/>
          <w:rPrChange w:id="262" w:author="Microsoft Office User" w:date="2023-03-08T11:37:00Z">
            <w:rPr>
              <w:iCs/>
            </w:rPr>
          </w:rPrChange>
        </w:rPr>
        <w:t>F</w:t>
      </w:r>
      <w:r w:rsidR="00C06A90" w:rsidRPr="00996CB7">
        <w:rPr>
          <w:i w:val="0"/>
          <w:rPrChange w:id="263" w:author="Microsoft Office User" w:date="2023-03-08T11:37:00Z">
            <w:rPr/>
          </w:rPrChange>
        </w:rPr>
        <w:t xml:space="preserve">(1,189) = .29, </w:t>
      </w:r>
      <w:r w:rsidR="00C06A90" w:rsidRPr="00996CB7">
        <w:rPr>
          <w:i w:val="0"/>
          <w:rPrChange w:id="264" w:author="Microsoft Office User" w:date="2023-03-08T11:37:00Z">
            <w:rPr>
              <w:iCs/>
            </w:rPr>
          </w:rPrChange>
        </w:rPr>
        <w:t>p</w:t>
      </w:r>
      <w:r w:rsidR="00C06A90" w:rsidRPr="00996CB7">
        <w:rPr>
          <w:i w:val="0"/>
          <w:rPrChange w:id="265" w:author="Microsoft Office User" w:date="2023-03-08T11:37:00Z">
            <w:rPr/>
          </w:rPrChange>
        </w:rPr>
        <w:t xml:space="preserve"> = .59. Thus, our first hypothesis was not supported. As the observed lack of group differences may indicate that movers have already adapted their health behaviors to the new environment, we further tested whether the mean scores of present unhealthy behaviors differed between those who moved out and those who did not move out. Participants who moved showed less physical activity (</w:t>
      </w:r>
      <w:r w:rsidR="00C06A90" w:rsidRPr="00996CB7">
        <w:rPr>
          <w:i w:val="0"/>
          <w:rPrChange w:id="266" w:author="Microsoft Office User" w:date="2023-03-08T11:37:00Z">
            <w:rPr>
              <w:iCs/>
            </w:rPr>
          </w:rPrChange>
        </w:rPr>
        <w:t>M</w:t>
      </w:r>
      <w:r w:rsidR="00C06A90" w:rsidRPr="00996CB7">
        <w:rPr>
          <w:i w:val="0"/>
          <w:rPrChange w:id="267" w:author="Microsoft Office User" w:date="2023-03-08T11:37:00Z">
            <w:rPr/>
          </w:rPrChange>
        </w:rPr>
        <w:t xml:space="preserve"> = 23.37,  </w:t>
      </w:r>
      <w:r w:rsidR="00C06A90" w:rsidRPr="00996CB7">
        <w:rPr>
          <w:i w:val="0"/>
          <w:rPrChange w:id="268" w:author="Microsoft Office User" w:date="2023-03-08T11:37:00Z">
            <w:rPr>
              <w:iCs/>
            </w:rPr>
          </w:rPrChange>
        </w:rPr>
        <w:t>SD</w:t>
      </w:r>
      <w:r w:rsidR="00C06A90" w:rsidRPr="00996CB7">
        <w:rPr>
          <w:i w:val="0"/>
          <w:rPrChange w:id="269" w:author="Microsoft Office User" w:date="2023-03-08T11:37:00Z">
            <w:rPr/>
          </w:rPrChange>
        </w:rPr>
        <w:t xml:space="preserve"> = 6.69) and more binge drinking (</w:t>
      </w:r>
      <w:r w:rsidR="00C06A90" w:rsidRPr="00996CB7">
        <w:rPr>
          <w:i w:val="0"/>
          <w:rPrChange w:id="270" w:author="Microsoft Office User" w:date="2023-03-08T11:37:00Z">
            <w:rPr>
              <w:iCs/>
            </w:rPr>
          </w:rPrChange>
        </w:rPr>
        <w:t>M</w:t>
      </w:r>
      <w:r w:rsidR="00C06A90" w:rsidRPr="00996CB7">
        <w:rPr>
          <w:i w:val="0"/>
          <w:rPrChange w:id="271" w:author="Microsoft Office User" w:date="2023-03-08T11:37:00Z">
            <w:rPr/>
          </w:rPrChange>
        </w:rPr>
        <w:t xml:space="preserve"> = 2.13,  </w:t>
      </w:r>
      <w:r w:rsidR="00C06A90" w:rsidRPr="00996CB7">
        <w:rPr>
          <w:i w:val="0"/>
          <w:rPrChange w:id="272" w:author="Microsoft Office User" w:date="2023-03-08T11:37:00Z">
            <w:rPr>
              <w:iCs/>
            </w:rPr>
          </w:rPrChange>
        </w:rPr>
        <w:t>SD</w:t>
      </w:r>
      <w:r w:rsidR="00C06A90" w:rsidRPr="00996CB7">
        <w:rPr>
          <w:i w:val="0"/>
          <w:rPrChange w:id="273" w:author="Microsoft Office User" w:date="2023-03-08T11:37:00Z">
            <w:rPr/>
          </w:rPrChange>
        </w:rPr>
        <w:t xml:space="preserve"> = 1.06) than participants who did not move out (for physical activity </w:t>
      </w:r>
      <w:r w:rsidR="00C06A90" w:rsidRPr="00996CB7">
        <w:rPr>
          <w:i w:val="0"/>
          <w:rPrChange w:id="274" w:author="Microsoft Office User" w:date="2023-03-08T11:37:00Z">
            <w:rPr>
              <w:iCs/>
            </w:rPr>
          </w:rPrChange>
        </w:rPr>
        <w:t>M</w:t>
      </w:r>
      <w:r w:rsidR="00C06A90" w:rsidRPr="00996CB7">
        <w:rPr>
          <w:i w:val="0"/>
          <w:rPrChange w:id="275" w:author="Microsoft Office User" w:date="2023-03-08T11:37:00Z">
            <w:rPr/>
          </w:rPrChange>
        </w:rPr>
        <w:t xml:space="preserve"> = 21.17,  </w:t>
      </w:r>
      <w:r w:rsidR="00C06A90" w:rsidRPr="00996CB7">
        <w:rPr>
          <w:i w:val="0"/>
          <w:rPrChange w:id="276" w:author="Microsoft Office User" w:date="2023-03-08T11:37:00Z">
            <w:rPr>
              <w:iCs/>
            </w:rPr>
          </w:rPrChange>
        </w:rPr>
        <w:t>SD</w:t>
      </w:r>
      <w:r w:rsidR="00C06A90" w:rsidRPr="00996CB7">
        <w:rPr>
          <w:i w:val="0"/>
          <w:rPrChange w:id="277" w:author="Microsoft Office User" w:date="2023-03-08T11:37:00Z">
            <w:rPr/>
          </w:rPrChange>
        </w:rPr>
        <w:t xml:space="preserve"> = 6.86, </w:t>
      </w:r>
      <w:r w:rsidR="00C06A90" w:rsidRPr="00996CB7">
        <w:rPr>
          <w:i w:val="0"/>
          <w:rPrChange w:id="278" w:author="Microsoft Office User" w:date="2023-03-08T11:37:00Z">
            <w:rPr>
              <w:iCs/>
            </w:rPr>
          </w:rPrChange>
        </w:rPr>
        <w:t>t</w:t>
      </w:r>
      <w:r w:rsidR="00C06A90" w:rsidRPr="00996CB7">
        <w:rPr>
          <w:i w:val="0"/>
          <w:rPrChange w:id="279" w:author="Microsoft Office User" w:date="2023-03-08T11:37:00Z">
            <w:rPr/>
          </w:rPrChange>
        </w:rPr>
        <w:t xml:space="preserve">(187) = 2.09,  </w:t>
      </w:r>
      <w:r w:rsidR="00C06A90" w:rsidRPr="00996CB7">
        <w:rPr>
          <w:i w:val="0"/>
          <w:rPrChange w:id="280" w:author="Microsoft Office User" w:date="2023-03-08T11:37:00Z">
            <w:rPr>
              <w:iCs/>
            </w:rPr>
          </w:rPrChange>
        </w:rPr>
        <w:t>p</w:t>
      </w:r>
      <w:r w:rsidR="00C06A90" w:rsidRPr="00996CB7">
        <w:rPr>
          <w:i w:val="0"/>
          <w:rPrChange w:id="281" w:author="Microsoft Office User" w:date="2023-03-08T11:37:00Z">
            <w:rPr/>
          </w:rPrChange>
        </w:rPr>
        <w:t xml:space="preserve"> = .04; for binge drinking (</w:t>
      </w:r>
      <w:r w:rsidR="00C06A90" w:rsidRPr="00996CB7">
        <w:rPr>
          <w:i w:val="0"/>
          <w:rPrChange w:id="282" w:author="Microsoft Office User" w:date="2023-03-08T11:37:00Z">
            <w:rPr>
              <w:iCs/>
            </w:rPr>
          </w:rPrChange>
        </w:rPr>
        <w:t>M</w:t>
      </w:r>
      <w:r w:rsidR="00C06A90" w:rsidRPr="00996CB7">
        <w:rPr>
          <w:i w:val="0"/>
          <w:rPrChange w:id="283" w:author="Microsoft Office User" w:date="2023-03-08T11:37:00Z">
            <w:rPr/>
          </w:rPrChange>
        </w:rPr>
        <w:t xml:space="preserve"> = 1.77, </w:t>
      </w:r>
      <w:r w:rsidR="00C06A90" w:rsidRPr="00996CB7">
        <w:rPr>
          <w:i w:val="0"/>
          <w:rPrChange w:id="284" w:author="Microsoft Office User" w:date="2023-03-08T11:37:00Z">
            <w:rPr>
              <w:iCs/>
            </w:rPr>
          </w:rPrChange>
        </w:rPr>
        <w:t>SD</w:t>
      </w:r>
      <w:r w:rsidR="00C06A90" w:rsidRPr="00996CB7">
        <w:rPr>
          <w:i w:val="0"/>
          <w:rPrChange w:id="285" w:author="Microsoft Office User" w:date="2023-03-08T11:37:00Z">
            <w:rPr/>
          </w:rPrChange>
        </w:rPr>
        <w:t xml:space="preserve"> = .88; </w:t>
      </w:r>
      <w:r w:rsidR="00C06A90" w:rsidRPr="00996CB7">
        <w:rPr>
          <w:i w:val="0"/>
          <w:rPrChange w:id="286" w:author="Microsoft Office User" w:date="2023-03-08T11:37:00Z">
            <w:rPr>
              <w:iCs/>
            </w:rPr>
          </w:rPrChange>
        </w:rPr>
        <w:t>t</w:t>
      </w:r>
      <w:r w:rsidR="00C06A90" w:rsidRPr="00996CB7">
        <w:rPr>
          <w:i w:val="0"/>
          <w:rPrChange w:id="287" w:author="Microsoft Office User" w:date="2023-03-08T11:37:00Z">
            <w:rPr/>
          </w:rPrChange>
        </w:rPr>
        <w:t xml:space="preserve">(187) = 2.46, </w:t>
      </w:r>
      <w:r w:rsidR="00C06A90" w:rsidRPr="00996CB7">
        <w:rPr>
          <w:i w:val="0"/>
          <w:rPrChange w:id="288" w:author="Microsoft Office User" w:date="2023-03-08T11:37:00Z">
            <w:rPr>
              <w:iCs/>
            </w:rPr>
          </w:rPrChange>
        </w:rPr>
        <w:t>p</w:t>
      </w:r>
      <w:r w:rsidR="00C06A90" w:rsidRPr="00996CB7">
        <w:rPr>
          <w:i w:val="0"/>
          <w:rPrChange w:id="289" w:author="Microsoft Office User" w:date="2023-03-08T11:37:00Z">
            <w:rPr/>
          </w:rPrChange>
        </w:rPr>
        <w:t xml:space="preserve"> = .02). No significant differences were found regarding food consumption (moved out </w:t>
      </w:r>
      <w:r w:rsidR="00C06A90" w:rsidRPr="00996CB7">
        <w:rPr>
          <w:i w:val="0"/>
          <w:rPrChange w:id="290" w:author="Microsoft Office User" w:date="2023-03-08T11:37:00Z">
            <w:rPr>
              <w:iCs/>
            </w:rPr>
          </w:rPrChange>
        </w:rPr>
        <w:t>M</w:t>
      </w:r>
      <w:r w:rsidR="00C06A90" w:rsidRPr="00996CB7">
        <w:rPr>
          <w:i w:val="0"/>
          <w:rPrChange w:id="291" w:author="Microsoft Office User" w:date="2023-03-08T11:37:00Z">
            <w:rPr/>
          </w:rPrChange>
        </w:rPr>
        <w:t xml:space="preserve"> = 19.84,  </w:t>
      </w:r>
      <w:r w:rsidR="00C06A90" w:rsidRPr="00996CB7">
        <w:rPr>
          <w:i w:val="0"/>
          <w:rPrChange w:id="292" w:author="Microsoft Office User" w:date="2023-03-08T11:37:00Z">
            <w:rPr>
              <w:iCs/>
            </w:rPr>
          </w:rPrChange>
        </w:rPr>
        <w:t>SD</w:t>
      </w:r>
      <w:r w:rsidR="00C06A90" w:rsidRPr="00996CB7">
        <w:rPr>
          <w:i w:val="0"/>
          <w:rPrChange w:id="293" w:author="Microsoft Office User" w:date="2023-03-08T11:37:00Z">
            <w:rPr/>
          </w:rPrChange>
        </w:rPr>
        <w:t xml:space="preserve"> = 4.30; did not move out </w:t>
      </w:r>
      <w:r w:rsidR="00C06A90" w:rsidRPr="00996CB7">
        <w:rPr>
          <w:i w:val="0"/>
          <w:rPrChange w:id="294" w:author="Microsoft Office User" w:date="2023-03-08T11:37:00Z">
            <w:rPr>
              <w:iCs/>
            </w:rPr>
          </w:rPrChange>
        </w:rPr>
        <w:t>M</w:t>
      </w:r>
      <w:r w:rsidR="00C06A90" w:rsidRPr="00996CB7">
        <w:rPr>
          <w:i w:val="0"/>
          <w:rPrChange w:id="295" w:author="Microsoft Office User" w:date="2023-03-08T11:37:00Z">
            <w:rPr/>
          </w:rPrChange>
        </w:rPr>
        <w:t xml:space="preserve"> = 20.33,  </w:t>
      </w:r>
      <w:r w:rsidR="00C06A90" w:rsidRPr="00996CB7">
        <w:rPr>
          <w:i w:val="0"/>
          <w:rPrChange w:id="296" w:author="Microsoft Office User" w:date="2023-03-08T11:37:00Z">
            <w:rPr>
              <w:iCs/>
            </w:rPr>
          </w:rPrChange>
        </w:rPr>
        <w:t>SD</w:t>
      </w:r>
      <w:r w:rsidR="00C06A90" w:rsidRPr="00996CB7">
        <w:rPr>
          <w:i w:val="0"/>
          <w:rPrChange w:id="297" w:author="Microsoft Office User" w:date="2023-03-08T11:37:00Z">
            <w:rPr/>
          </w:rPrChange>
        </w:rPr>
        <w:t xml:space="preserve"> = 4.02; </w:t>
      </w:r>
      <w:r w:rsidR="00C06A90" w:rsidRPr="00996CB7">
        <w:rPr>
          <w:i w:val="0"/>
          <w:rPrChange w:id="298" w:author="Microsoft Office User" w:date="2023-03-08T11:37:00Z">
            <w:rPr>
              <w:iCs/>
            </w:rPr>
          </w:rPrChange>
        </w:rPr>
        <w:t>t</w:t>
      </w:r>
      <w:r w:rsidR="00C06A90" w:rsidRPr="00996CB7">
        <w:rPr>
          <w:i w:val="0"/>
          <w:rPrChange w:id="299" w:author="Microsoft Office User" w:date="2023-03-08T11:37:00Z">
            <w:rPr/>
          </w:rPrChange>
        </w:rPr>
        <w:t xml:space="preserve">(187) = –.76, </w:t>
      </w:r>
      <w:r w:rsidR="00C06A90" w:rsidRPr="00996CB7">
        <w:rPr>
          <w:i w:val="0"/>
          <w:rPrChange w:id="300" w:author="Microsoft Office User" w:date="2023-03-08T11:37:00Z">
            <w:rPr>
              <w:iCs/>
            </w:rPr>
          </w:rPrChange>
        </w:rPr>
        <w:t>p</w:t>
      </w:r>
      <w:r w:rsidR="00C06A90" w:rsidRPr="00996CB7">
        <w:rPr>
          <w:i w:val="0"/>
          <w:rPrChange w:id="301" w:author="Microsoft Office User" w:date="2023-03-08T11:37:00Z">
            <w:rPr/>
          </w:rPrChange>
        </w:rPr>
        <w:t xml:space="preserve"> = .45) and heavy drinking (moved out</w:t>
      </w:r>
      <w:r w:rsidR="00C06A90" w:rsidRPr="00996CB7">
        <w:rPr>
          <w:i w:val="0"/>
          <w:rPrChange w:id="302" w:author="Microsoft Office User" w:date="2023-03-08T11:37:00Z">
            <w:rPr>
              <w:iCs/>
            </w:rPr>
          </w:rPrChange>
        </w:rPr>
        <w:t xml:space="preserve"> M </w:t>
      </w:r>
      <w:r w:rsidR="00C06A90" w:rsidRPr="00996CB7">
        <w:rPr>
          <w:i w:val="0"/>
          <w:rPrChange w:id="303" w:author="Microsoft Office User" w:date="2023-03-08T11:37:00Z">
            <w:rPr/>
          </w:rPrChange>
        </w:rPr>
        <w:t xml:space="preserve">= 6.14 ,  </w:t>
      </w:r>
      <w:r w:rsidR="00C06A90" w:rsidRPr="00996CB7">
        <w:rPr>
          <w:i w:val="0"/>
          <w:rPrChange w:id="304" w:author="Microsoft Office User" w:date="2023-03-08T11:37:00Z">
            <w:rPr>
              <w:iCs/>
            </w:rPr>
          </w:rPrChange>
        </w:rPr>
        <w:t>SD</w:t>
      </w:r>
      <w:r w:rsidR="00C06A90" w:rsidRPr="00996CB7">
        <w:rPr>
          <w:i w:val="0"/>
          <w:rPrChange w:id="305" w:author="Microsoft Office User" w:date="2023-03-08T11:37:00Z">
            <w:rPr/>
          </w:rPrChange>
        </w:rPr>
        <w:t xml:space="preserve"> = 8.61; did not move out </w:t>
      </w:r>
      <w:r w:rsidR="00C06A90" w:rsidRPr="00996CB7">
        <w:rPr>
          <w:i w:val="0"/>
          <w:rPrChange w:id="306" w:author="Microsoft Office User" w:date="2023-03-08T11:37:00Z">
            <w:rPr>
              <w:iCs/>
            </w:rPr>
          </w:rPrChange>
        </w:rPr>
        <w:t>M</w:t>
      </w:r>
      <w:r w:rsidR="00C06A90" w:rsidRPr="00996CB7">
        <w:rPr>
          <w:i w:val="0"/>
          <w:rPrChange w:id="307" w:author="Microsoft Office User" w:date="2023-03-08T11:37:00Z">
            <w:rPr/>
          </w:rPrChange>
        </w:rPr>
        <w:t xml:space="preserve"> = 5.04 , </w:t>
      </w:r>
      <w:del w:id="308" w:author="Microsoft Office User" w:date="2023-03-08T17:14:00Z">
        <w:r w:rsidR="00C06A90" w:rsidRPr="00996CB7" w:rsidDel="00F97ECB">
          <w:rPr>
            <w:i w:val="0"/>
            <w:rPrChange w:id="309" w:author="Microsoft Office User" w:date="2023-03-08T11:37:00Z">
              <w:rPr/>
            </w:rPrChange>
          </w:rPr>
          <w:delText xml:space="preserve"> </w:delText>
        </w:r>
      </w:del>
      <w:r w:rsidR="00C06A90" w:rsidRPr="00996CB7">
        <w:rPr>
          <w:i w:val="0"/>
          <w:rPrChange w:id="310" w:author="Microsoft Office User" w:date="2023-03-08T11:37:00Z">
            <w:rPr>
              <w:iCs/>
            </w:rPr>
          </w:rPrChange>
        </w:rPr>
        <w:t>SD</w:t>
      </w:r>
      <w:r w:rsidR="00C06A90" w:rsidRPr="00996CB7">
        <w:rPr>
          <w:i w:val="0"/>
          <w:rPrChange w:id="311" w:author="Microsoft Office User" w:date="2023-03-08T11:37:00Z">
            <w:rPr/>
          </w:rPrChange>
        </w:rPr>
        <w:t xml:space="preserve"> = 7.06; </w:t>
      </w:r>
      <w:r w:rsidR="00C06A90" w:rsidRPr="00996CB7">
        <w:rPr>
          <w:i w:val="0"/>
          <w:rPrChange w:id="312" w:author="Microsoft Office User" w:date="2023-03-08T11:37:00Z">
            <w:rPr>
              <w:iCs/>
            </w:rPr>
          </w:rPrChange>
        </w:rPr>
        <w:t>t</w:t>
      </w:r>
      <w:r w:rsidR="00C06A90" w:rsidRPr="00996CB7">
        <w:rPr>
          <w:i w:val="0"/>
          <w:rPrChange w:id="313" w:author="Microsoft Office User" w:date="2023-03-08T11:37:00Z">
            <w:rPr/>
          </w:rPrChange>
        </w:rPr>
        <w:t>(187) = .94,</w:t>
      </w:r>
      <w:r w:rsidR="00C06A90" w:rsidRPr="00996CB7">
        <w:rPr>
          <w:i w:val="0"/>
          <w:rPrChange w:id="314" w:author="Microsoft Office User" w:date="2023-03-08T11:37:00Z">
            <w:rPr>
              <w:iCs/>
            </w:rPr>
          </w:rPrChange>
        </w:rPr>
        <w:t xml:space="preserve"> p </w:t>
      </w:r>
      <w:r w:rsidR="00C06A90" w:rsidRPr="00996CB7">
        <w:rPr>
          <w:i w:val="0"/>
          <w:rPrChange w:id="315" w:author="Microsoft Office User" w:date="2023-03-08T11:37:00Z">
            <w:rPr/>
          </w:rPrChange>
        </w:rPr>
        <w:t xml:space="preserve">= .35). </w:t>
      </w:r>
    </w:p>
    <w:p w14:paraId="02407A19" w14:textId="48FF921F" w:rsidR="00C06A90" w:rsidRPr="00996CB7" w:rsidRDefault="00656931" w:rsidP="00C04902">
      <w:pPr>
        <w:pStyle w:val="MDPI22heading2"/>
        <w:spacing w:before="240"/>
        <w:rPr>
          <w:i w:val="0"/>
          <w:rPrChange w:id="316" w:author="Microsoft Office User" w:date="2023-03-08T11:37:00Z">
            <w:rPr/>
          </w:rPrChange>
        </w:rPr>
      </w:pPr>
      <w:ins w:id="317" w:author="Microsoft Office User" w:date="2023-03-08T11:34:00Z">
        <w:r w:rsidRPr="00996CB7">
          <w:rPr>
            <w:b/>
            <w:iCs/>
            <w:rPrChange w:id="318" w:author="Microsoft Office User" w:date="2023-03-08T11:37:00Z">
              <w:rPr>
                <w:bCs/>
                <w:iCs/>
              </w:rPr>
            </w:rPrChange>
          </w:rPr>
          <w:t>3</w:t>
        </w:r>
      </w:ins>
      <w:del w:id="319" w:author="Microsoft Office User" w:date="2023-03-08T11:34:00Z">
        <w:r w:rsidR="00C04902" w:rsidRPr="00996CB7" w:rsidDel="00656931">
          <w:rPr>
            <w:b/>
            <w:iCs/>
            <w:rPrChange w:id="320" w:author="Microsoft Office User" w:date="2023-03-08T11:37:00Z">
              <w:rPr>
                <w:bCs/>
                <w:iCs/>
              </w:rPr>
            </w:rPrChange>
          </w:rPr>
          <w:delText>6</w:delText>
        </w:r>
      </w:del>
      <w:r w:rsidR="00C04902" w:rsidRPr="00996CB7">
        <w:rPr>
          <w:b/>
          <w:iCs/>
          <w:rPrChange w:id="321" w:author="Microsoft Office User" w:date="2023-03-08T11:37:00Z">
            <w:rPr>
              <w:bCs/>
              <w:iCs/>
            </w:rPr>
          </w:rPrChange>
        </w:rPr>
        <w:t xml:space="preserve">.3. </w:t>
      </w:r>
      <w:r w:rsidR="00C06A90" w:rsidRPr="00996CB7">
        <w:rPr>
          <w:b/>
          <w:iCs/>
          <w:rPrChange w:id="322" w:author="Microsoft Office User" w:date="2023-03-08T11:37:00Z">
            <w:rPr>
              <w:bCs/>
              <w:iCs/>
            </w:rPr>
          </w:rPrChange>
        </w:rPr>
        <w:t>Social Tie’s Health Behaviors.</w:t>
      </w:r>
      <w:r w:rsidR="00C06A90" w:rsidRPr="00996CB7">
        <w:rPr>
          <w:i w:val="0"/>
          <w:rPrChange w:id="323" w:author="Microsoft Office User" w:date="2023-03-08T11:37:00Z">
            <w:rPr/>
          </w:rPrChange>
        </w:rPr>
        <w:t xml:space="preserve"> The expected food consumption pattern of participants was significantly correlated to the food consumption patterns of their parents (</w:t>
      </w:r>
      <w:r w:rsidR="00C06A90" w:rsidRPr="00996CB7">
        <w:rPr>
          <w:i w:val="0"/>
          <w:rPrChange w:id="324" w:author="Microsoft Office User" w:date="2023-03-08T11:37:00Z">
            <w:rPr>
              <w:iCs/>
            </w:rPr>
          </w:rPrChange>
        </w:rPr>
        <w:t>r</w:t>
      </w:r>
      <w:r w:rsidR="00C06A90" w:rsidRPr="00996CB7">
        <w:rPr>
          <w:i w:val="0"/>
          <w:rPrChange w:id="325" w:author="Microsoft Office User" w:date="2023-03-08T11:37:00Z">
            <w:rPr/>
          </w:rPrChange>
        </w:rPr>
        <w:t xml:space="preserve"> = .18, </w:t>
      </w:r>
      <w:r w:rsidR="00C06A90" w:rsidRPr="00996CB7">
        <w:rPr>
          <w:i w:val="0"/>
          <w:rPrChange w:id="326" w:author="Microsoft Office User" w:date="2023-03-08T11:37:00Z">
            <w:rPr>
              <w:iCs/>
            </w:rPr>
          </w:rPrChange>
        </w:rPr>
        <w:t>p</w:t>
      </w:r>
      <w:r w:rsidR="00C06A90" w:rsidRPr="00996CB7">
        <w:rPr>
          <w:i w:val="0"/>
          <w:rPrChange w:id="327" w:author="Microsoft Office User" w:date="2023-03-08T11:37:00Z">
            <w:rPr/>
          </w:rPrChange>
        </w:rPr>
        <w:t xml:space="preserve"> = .01). Moreover, participants’ current and expected number of drinks consumed per month (</w:t>
      </w:r>
      <w:r w:rsidR="00C06A90" w:rsidRPr="00996CB7">
        <w:rPr>
          <w:i w:val="0"/>
          <w:rPrChange w:id="328" w:author="Microsoft Office User" w:date="2023-03-08T11:37:00Z">
            <w:rPr>
              <w:iCs/>
            </w:rPr>
          </w:rPrChange>
        </w:rPr>
        <w:t>r</w:t>
      </w:r>
      <w:r w:rsidR="00C06A90" w:rsidRPr="00996CB7">
        <w:rPr>
          <w:i w:val="0"/>
          <w:rPrChange w:id="329" w:author="Microsoft Office User" w:date="2023-03-08T11:37:00Z">
            <w:rPr/>
          </w:rPrChange>
        </w:rPr>
        <w:t xml:space="preserve"> = .22, </w:t>
      </w:r>
      <w:r w:rsidR="00C06A90" w:rsidRPr="00996CB7">
        <w:rPr>
          <w:i w:val="0"/>
          <w:rPrChange w:id="330" w:author="Microsoft Office User" w:date="2023-03-08T11:37:00Z">
            <w:rPr>
              <w:iCs/>
            </w:rPr>
          </w:rPrChange>
        </w:rPr>
        <w:t>p</w:t>
      </w:r>
      <w:r w:rsidR="00C06A90" w:rsidRPr="00996CB7">
        <w:rPr>
          <w:i w:val="0"/>
          <w:rPrChange w:id="331" w:author="Microsoft Office User" w:date="2023-03-08T11:37:00Z">
            <w:rPr/>
          </w:rPrChange>
        </w:rPr>
        <w:t xml:space="preserve"> = .01 and </w:t>
      </w:r>
      <w:r w:rsidR="00C06A90" w:rsidRPr="00996CB7">
        <w:rPr>
          <w:i w:val="0"/>
          <w:rPrChange w:id="332" w:author="Microsoft Office User" w:date="2023-03-08T11:37:00Z">
            <w:rPr>
              <w:iCs/>
            </w:rPr>
          </w:rPrChange>
        </w:rPr>
        <w:t>r</w:t>
      </w:r>
      <w:r w:rsidR="00C06A90" w:rsidRPr="00996CB7">
        <w:rPr>
          <w:i w:val="0"/>
          <w:rPrChange w:id="333" w:author="Microsoft Office User" w:date="2023-03-08T11:37:00Z">
            <w:rPr/>
          </w:rPrChange>
        </w:rPr>
        <w:t xml:space="preserve"> = .23, </w:t>
      </w:r>
      <w:r w:rsidR="00C06A90" w:rsidRPr="00996CB7">
        <w:rPr>
          <w:i w:val="0"/>
          <w:rPrChange w:id="334" w:author="Microsoft Office User" w:date="2023-03-08T11:37:00Z">
            <w:rPr>
              <w:iCs/>
            </w:rPr>
          </w:rPrChange>
        </w:rPr>
        <w:t>p</w:t>
      </w:r>
      <w:r w:rsidR="00C06A90" w:rsidRPr="00996CB7">
        <w:rPr>
          <w:i w:val="0"/>
          <w:rPrChange w:id="335" w:author="Microsoft Office User" w:date="2023-03-08T11:37:00Z">
            <w:rPr/>
          </w:rPrChange>
        </w:rPr>
        <w:t xml:space="preserve"> = .01 respectively) as well as current and expected binge drinking (</w:t>
      </w:r>
      <w:r w:rsidR="00C06A90" w:rsidRPr="00996CB7">
        <w:rPr>
          <w:i w:val="0"/>
          <w:rPrChange w:id="336" w:author="Microsoft Office User" w:date="2023-03-08T11:37:00Z">
            <w:rPr>
              <w:iCs/>
            </w:rPr>
          </w:rPrChange>
        </w:rPr>
        <w:t>r</w:t>
      </w:r>
      <w:r w:rsidR="00C06A90" w:rsidRPr="00996CB7">
        <w:rPr>
          <w:i w:val="0"/>
          <w:rPrChange w:id="337" w:author="Microsoft Office User" w:date="2023-03-08T11:37:00Z">
            <w:rPr/>
          </w:rPrChange>
        </w:rPr>
        <w:t xml:space="preserve"> = .34, </w:t>
      </w:r>
      <w:r w:rsidR="00C06A90" w:rsidRPr="00996CB7">
        <w:rPr>
          <w:i w:val="0"/>
          <w:rPrChange w:id="338" w:author="Microsoft Office User" w:date="2023-03-08T11:37:00Z">
            <w:rPr>
              <w:iCs/>
            </w:rPr>
          </w:rPrChange>
        </w:rPr>
        <w:t xml:space="preserve">p </w:t>
      </w:r>
      <w:r w:rsidR="00C06A90" w:rsidRPr="00996CB7">
        <w:rPr>
          <w:i w:val="0"/>
          <w:rPrChange w:id="339" w:author="Microsoft Office User" w:date="2023-03-08T11:37:00Z">
            <w:rPr/>
          </w:rPrChange>
        </w:rPr>
        <w:t xml:space="preserve">= .001 and </w:t>
      </w:r>
      <w:r w:rsidR="00C06A90" w:rsidRPr="00996CB7">
        <w:rPr>
          <w:i w:val="0"/>
          <w:rPrChange w:id="340" w:author="Microsoft Office User" w:date="2023-03-08T11:37:00Z">
            <w:rPr>
              <w:iCs/>
            </w:rPr>
          </w:rPrChange>
        </w:rPr>
        <w:t>r</w:t>
      </w:r>
      <w:r w:rsidR="00C06A90" w:rsidRPr="00996CB7">
        <w:rPr>
          <w:i w:val="0"/>
          <w:rPrChange w:id="341" w:author="Microsoft Office User" w:date="2023-03-08T11:37:00Z">
            <w:rPr/>
          </w:rPrChange>
        </w:rPr>
        <w:t xml:space="preserve"> = .27, </w:t>
      </w:r>
      <w:r w:rsidR="00C06A90" w:rsidRPr="00996CB7">
        <w:rPr>
          <w:i w:val="0"/>
          <w:rPrChange w:id="342" w:author="Microsoft Office User" w:date="2023-03-08T11:37:00Z">
            <w:rPr>
              <w:iCs/>
            </w:rPr>
          </w:rPrChange>
        </w:rPr>
        <w:t>p</w:t>
      </w:r>
      <w:r w:rsidR="00C06A90" w:rsidRPr="00996CB7">
        <w:rPr>
          <w:i w:val="0"/>
          <w:rPrChange w:id="343" w:author="Microsoft Office User" w:date="2023-03-08T11:37:00Z">
            <w:rPr/>
          </w:rPrChange>
        </w:rPr>
        <w:t xml:space="preserve"> = .001 respectively) were significantly correlated with parental alcohol use. However, participants’ current food consumption (</w:t>
      </w:r>
      <w:r w:rsidR="00C06A90" w:rsidRPr="00996CB7">
        <w:rPr>
          <w:i w:val="0"/>
          <w:rPrChange w:id="344" w:author="Microsoft Office User" w:date="2023-03-08T11:37:00Z">
            <w:rPr>
              <w:iCs/>
            </w:rPr>
          </w:rPrChange>
        </w:rPr>
        <w:t>r</w:t>
      </w:r>
      <w:r w:rsidR="00C06A90" w:rsidRPr="00996CB7">
        <w:rPr>
          <w:i w:val="0"/>
          <w:rPrChange w:id="345" w:author="Microsoft Office User" w:date="2023-03-08T11:37:00Z">
            <w:rPr/>
          </w:rPrChange>
        </w:rPr>
        <w:t xml:space="preserve"> = .07, </w:t>
      </w:r>
      <w:r w:rsidR="00C06A90" w:rsidRPr="00996CB7">
        <w:rPr>
          <w:i w:val="0"/>
          <w:rPrChange w:id="346" w:author="Microsoft Office User" w:date="2023-03-08T11:37:00Z">
            <w:rPr>
              <w:iCs/>
            </w:rPr>
          </w:rPrChange>
        </w:rPr>
        <w:t>p</w:t>
      </w:r>
      <w:r w:rsidR="00C06A90" w:rsidRPr="00996CB7">
        <w:rPr>
          <w:i w:val="0"/>
          <w:rPrChange w:id="347" w:author="Microsoft Office User" w:date="2023-03-08T11:37:00Z">
            <w:rPr/>
          </w:rPrChange>
        </w:rPr>
        <w:t xml:space="preserve"> = .31) and current (</w:t>
      </w:r>
      <w:r w:rsidR="00C06A90" w:rsidRPr="00996CB7">
        <w:rPr>
          <w:i w:val="0"/>
          <w:rPrChange w:id="348" w:author="Microsoft Office User" w:date="2023-03-08T11:37:00Z">
            <w:rPr>
              <w:iCs/>
            </w:rPr>
          </w:rPrChange>
        </w:rPr>
        <w:t>r</w:t>
      </w:r>
      <w:r w:rsidR="00C06A90" w:rsidRPr="00996CB7">
        <w:rPr>
          <w:i w:val="0"/>
          <w:rPrChange w:id="349" w:author="Microsoft Office User" w:date="2023-03-08T11:37:00Z">
            <w:rPr/>
          </w:rPrChange>
        </w:rPr>
        <w:t xml:space="preserve"> = .12, </w:t>
      </w:r>
      <w:r w:rsidR="00C06A90" w:rsidRPr="00996CB7">
        <w:rPr>
          <w:i w:val="0"/>
          <w:rPrChange w:id="350" w:author="Microsoft Office User" w:date="2023-03-08T11:37:00Z">
            <w:rPr>
              <w:iCs/>
            </w:rPr>
          </w:rPrChange>
        </w:rPr>
        <w:t>p</w:t>
      </w:r>
      <w:r w:rsidR="00C06A90" w:rsidRPr="00996CB7">
        <w:rPr>
          <w:i w:val="0"/>
          <w:rPrChange w:id="351" w:author="Microsoft Office User" w:date="2023-03-08T11:37:00Z">
            <w:rPr/>
          </w:rPrChange>
        </w:rPr>
        <w:t xml:space="preserve"> = .11) and expected (</w:t>
      </w:r>
      <w:r w:rsidR="00C06A90" w:rsidRPr="00996CB7">
        <w:rPr>
          <w:i w:val="0"/>
          <w:rPrChange w:id="352" w:author="Microsoft Office User" w:date="2023-03-08T11:37:00Z">
            <w:rPr>
              <w:iCs/>
            </w:rPr>
          </w:rPrChange>
        </w:rPr>
        <w:t>r</w:t>
      </w:r>
      <w:r w:rsidR="00C06A90" w:rsidRPr="00996CB7">
        <w:rPr>
          <w:i w:val="0"/>
          <w:rPrChange w:id="353" w:author="Microsoft Office User" w:date="2023-03-08T11:37:00Z">
            <w:rPr/>
          </w:rPrChange>
        </w:rPr>
        <w:t xml:space="preserve"> = .07, </w:t>
      </w:r>
      <w:r w:rsidR="00C06A90" w:rsidRPr="00996CB7">
        <w:rPr>
          <w:i w:val="0"/>
          <w:rPrChange w:id="354" w:author="Microsoft Office User" w:date="2023-03-08T11:37:00Z">
            <w:rPr>
              <w:iCs/>
            </w:rPr>
          </w:rPrChange>
        </w:rPr>
        <w:t>p</w:t>
      </w:r>
      <w:r w:rsidR="00C06A90" w:rsidRPr="00996CB7">
        <w:rPr>
          <w:i w:val="0"/>
          <w:rPrChange w:id="355" w:author="Microsoft Office User" w:date="2023-03-08T11:37:00Z">
            <w:rPr/>
          </w:rPrChange>
        </w:rPr>
        <w:t xml:space="preserve"> = .33) physical activity were not significantly associated with the respective parental behaviors. Regarding the partner, perceived alcohol use of partners correlated with participants’ current number of drinks consumed per month (</w:t>
      </w:r>
      <w:r w:rsidR="00C06A90" w:rsidRPr="00996CB7">
        <w:rPr>
          <w:i w:val="0"/>
          <w:rPrChange w:id="356" w:author="Microsoft Office User" w:date="2023-03-08T11:37:00Z">
            <w:rPr>
              <w:iCs/>
            </w:rPr>
          </w:rPrChange>
        </w:rPr>
        <w:t>r</w:t>
      </w:r>
      <w:r w:rsidR="00C06A90" w:rsidRPr="00996CB7">
        <w:rPr>
          <w:i w:val="0"/>
          <w:rPrChange w:id="357" w:author="Microsoft Office User" w:date="2023-03-08T11:37:00Z">
            <w:rPr/>
          </w:rPrChange>
        </w:rPr>
        <w:t xml:space="preserve"> = .34, </w:t>
      </w:r>
      <w:r w:rsidR="00C06A90" w:rsidRPr="00996CB7">
        <w:rPr>
          <w:i w:val="0"/>
          <w:rPrChange w:id="358" w:author="Microsoft Office User" w:date="2023-03-08T11:37:00Z">
            <w:rPr>
              <w:iCs/>
            </w:rPr>
          </w:rPrChange>
        </w:rPr>
        <w:t>p</w:t>
      </w:r>
      <w:r w:rsidR="00C06A90" w:rsidRPr="00996CB7">
        <w:rPr>
          <w:i w:val="0"/>
          <w:rPrChange w:id="359" w:author="Microsoft Office User" w:date="2023-03-08T11:37:00Z">
            <w:rPr/>
          </w:rPrChange>
        </w:rPr>
        <w:t xml:space="preserve"> = .01) as well as their current and expected binge drinking (</w:t>
      </w:r>
      <w:r w:rsidR="00C06A90" w:rsidRPr="00996CB7">
        <w:rPr>
          <w:i w:val="0"/>
          <w:rPrChange w:id="360" w:author="Microsoft Office User" w:date="2023-03-08T11:37:00Z">
            <w:rPr>
              <w:iCs/>
            </w:rPr>
          </w:rPrChange>
        </w:rPr>
        <w:t xml:space="preserve">r </w:t>
      </w:r>
      <w:r w:rsidR="00C06A90" w:rsidRPr="00996CB7">
        <w:rPr>
          <w:i w:val="0"/>
          <w:rPrChange w:id="361" w:author="Microsoft Office User" w:date="2023-03-08T11:37:00Z">
            <w:rPr/>
          </w:rPrChange>
        </w:rPr>
        <w:t xml:space="preserve">= .54, p = .001 and </w:t>
      </w:r>
      <w:r w:rsidR="00C06A90" w:rsidRPr="00996CB7">
        <w:rPr>
          <w:i w:val="0"/>
          <w:rPrChange w:id="362" w:author="Microsoft Office User" w:date="2023-03-08T11:37:00Z">
            <w:rPr>
              <w:iCs/>
            </w:rPr>
          </w:rPrChange>
        </w:rPr>
        <w:t xml:space="preserve">r </w:t>
      </w:r>
      <w:r w:rsidR="00C06A90" w:rsidRPr="00996CB7">
        <w:rPr>
          <w:i w:val="0"/>
          <w:rPrChange w:id="363" w:author="Microsoft Office User" w:date="2023-03-08T11:37:00Z">
            <w:rPr/>
          </w:rPrChange>
        </w:rPr>
        <w:t xml:space="preserve">= .34, </w:t>
      </w:r>
      <w:r w:rsidR="00C06A90" w:rsidRPr="00996CB7">
        <w:rPr>
          <w:i w:val="0"/>
          <w:rPrChange w:id="364" w:author="Microsoft Office User" w:date="2023-03-08T11:37:00Z">
            <w:rPr>
              <w:iCs/>
            </w:rPr>
          </w:rPrChange>
        </w:rPr>
        <w:t>p</w:t>
      </w:r>
      <w:r w:rsidR="00C06A90" w:rsidRPr="00996CB7">
        <w:rPr>
          <w:i w:val="0"/>
          <w:rPrChange w:id="365" w:author="Microsoft Office User" w:date="2023-03-08T11:37:00Z">
            <w:rPr/>
          </w:rPrChange>
        </w:rPr>
        <w:t xml:space="preserve"> = .01 respectively). No significant associations regarding the partner’s respective behaviors and participants’ current and expected food consumption (</w:t>
      </w:r>
      <w:r w:rsidR="00C06A90" w:rsidRPr="00996CB7">
        <w:rPr>
          <w:i w:val="0"/>
          <w:rPrChange w:id="366" w:author="Microsoft Office User" w:date="2023-03-08T11:37:00Z">
            <w:rPr>
              <w:iCs/>
            </w:rPr>
          </w:rPrChange>
        </w:rPr>
        <w:t>r</w:t>
      </w:r>
      <w:r w:rsidR="00C06A90" w:rsidRPr="00996CB7">
        <w:rPr>
          <w:i w:val="0"/>
          <w:rPrChange w:id="367" w:author="Microsoft Office User" w:date="2023-03-08T11:37:00Z">
            <w:rPr/>
          </w:rPrChange>
        </w:rPr>
        <w:t xml:space="preserve"> = .07, </w:t>
      </w:r>
      <w:r w:rsidR="00C06A90" w:rsidRPr="00996CB7">
        <w:rPr>
          <w:i w:val="0"/>
          <w:rPrChange w:id="368" w:author="Microsoft Office User" w:date="2023-03-08T11:37:00Z">
            <w:rPr>
              <w:iCs/>
            </w:rPr>
          </w:rPrChange>
        </w:rPr>
        <w:t>p</w:t>
      </w:r>
      <w:r w:rsidR="00C06A90" w:rsidRPr="00996CB7">
        <w:rPr>
          <w:i w:val="0"/>
          <w:rPrChange w:id="369" w:author="Microsoft Office User" w:date="2023-03-08T11:37:00Z">
            <w:rPr/>
          </w:rPrChange>
        </w:rPr>
        <w:t xml:space="preserve"> = .62 and </w:t>
      </w:r>
      <w:r w:rsidR="00C06A90" w:rsidRPr="00996CB7">
        <w:rPr>
          <w:i w:val="0"/>
          <w:rPrChange w:id="370" w:author="Microsoft Office User" w:date="2023-03-08T11:37:00Z">
            <w:rPr>
              <w:iCs/>
            </w:rPr>
          </w:rPrChange>
        </w:rPr>
        <w:t xml:space="preserve">r </w:t>
      </w:r>
      <w:r w:rsidR="00C06A90" w:rsidRPr="00996CB7">
        <w:rPr>
          <w:i w:val="0"/>
          <w:rPrChange w:id="371" w:author="Microsoft Office User" w:date="2023-03-08T11:37:00Z">
            <w:rPr/>
          </w:rPrChange>
        </w:rPr>
        <w:t xml:space="preserve">= .05, </w:t>
      </w:r>
      <w:r w:rsidR="00C06A90" w:rsidRPr="00996CB7">
        <w:rPr>
          <w:i w:val="0"/>
          <w:rPrChange w:id="372" w:author="Microsoft Office User" w:date="2023-03-08T11:37:00Z">
            <w:rPr>
              <w:iCs/>
            </w:rPr>
          </w:rPrChange>
        </w:rPr>
        <w:t>p</w:t>
      </w:r>
      <w:r w:rsidR="00C06A90" w:rsidRPr="00996CB7">
        <w:rPr>
          <w:i w:val="0"/>
          <w:rPrChange w:id="373" w:author="Microsoft Office User" w:date="2023-03-08T11:37:00Z">
            <w:rPr/>
          </w:rPrChange>
        </w:rPr>
        <w:t xml:space="preserve"> = .71 respectively), current and expected physical activity (</w:t>
      </w:r>
      <w:r w:rsidR="00C06A90" w:rsidRPr="00996CB7">
        <w:rPr>
          <w:i w:val="0"/>
          <w:rPrChange w:id="374" w:author="Microsoft Office User" w:date="2023-03-08T11:37:00Z">
            <w:rPr>
              <w:iCs/>
            </w:rPr>
          </w:rPrChange>
        </w:rPr>
        <w:t xml:space="preserve">r </w:t>
      </w:r>
      <w:r w:rsidR="00C06A90" w:rsidRPr="00996CB7">
        <w:rPr>
          <w:i w:val="0"/>
          <w:rPrChange w:id="375" w:author="Microsoft Office User" w:date="2023-03-08T11:37:00Z">
            <w:rPr/>
          </w:rPrChange>
        </w:rPr>
        <w:t xml:space="preserve">= .14, </w:t>
      </w:r>
      <w:r w:rsidR="00C06A90" w:rsidRPr="00996CB7">
        <w:rPr>
          <w:i w:val="0"/>
          <w:rPrChange w:id="376" w:author="Microsoft Office User" w:date="2023-03-08T11:37:00Z">
            <w:rPr>
              <w:iCs/>
            </w:rPr>
          </w:rPrChange>
        </w:rPr>
        <w:t>p</w:t>
      </w:r>
      <w:r w:rsidR="00C06A90" w:rsidRPr="00996CB7">
        <w:rPr>
          <w:i w:val="0"/>
          <w:rPrChange w:id="377" w:author="Microsoft Office User" w:date="2023-03-08T11:37:00Z">
            <w:rPr/>
          </w:rPrChange>
        </w:rPr>
        <w:t xml:space="preserve"> = .27 and </w:t>
      </w:r>
      <w:r w:rsidR="00C06A90" w:rsidRPr="00996CB7">
        <w:rPr>
          <w:i w:val="0"/>
          <w:rPrChange w:id="378" w:author="Microsoft Office User" w:date="2023-03-08T11:37:00Z">
            <w:rPr>
              <w:iCs/>
            </w:rPr>
          </w:rPrChange>
        </w:rPr>
        <w:t xml:space="preserve">r </w:t>
      </w:r>
      <w:r w:rsidR="00C06A90" w:rsidRPr="00996CB7">
        <w:rPr>
          <w:i w:val="0"/>
          <w:rPrChange w:id="379" w:author="Microsoft Office User" w:date="2023-03-08T11:37:00Z">
            <w:rPr/>
          </w:rPrChange>
        </w:rPr>
        <w:t xml:space="preserve">= .12, </w:t>
      </w:r>
      <w:r w:rsidR="00C06A90" w:rsidRPr="00996CB7">
        <w:rPr>
          <w:i w:val="0"/>
          <w:rPrChange w:id="380" w:author="Microsoft Office User" w:date="2023-03-08T11:37:00Z">
            <w:rPr>
              <w:iCs/>
            </w:rPr>
          </w:rPrChange>
        </w:rPr>
        <w:t>p</w:t>
      </w:r>
      <w:r w:rsidR="00C06A90" w:rsidRPr="00996CB7">
        <w:rPr>
          <w:i w:val="0"/>
          <w:rPrChange w:id="381" w:author="Microsoft Office User" w:date="2023-03-08T11:37:00Z">
            <w:rPr/>
          </w:rPrChange>
        </w:rPr>
        <w:t xml:space="preserve"> = .34 respectively), and expected number of drinks consumed per month (</w:t>
      </w:r>
      <w:r w:rsidR="00C06A90" w:rsidRPr="00996CB7">
        <w:rPr>
          <w:i w:val="0"/>
          <w:rPrChange w:id="382" w:author="Microsoft Office User" w:date="2023-03-08T11:37:00Z">
            <w:rPr>
              <w:iCs/>
            </w:rPr>
          </w:rPrChange>
        </w:rPr>
        <w:t xml:space="preserve">r </w:t>
      </w:r>
      <w:r w:rsidR="00C06A90" w:rsidRPr="00996CB7">
        <w:rPr>
          <w:i w:val="0"/>
          <w:rPrChange w:id="383" w:author="Microsoft Office User" w:date="2023-03-08T11:37:00Z">
            <w:rPr/>
          </w:rPrChange>
        </w:rPr>
        <w:t xml:space="preserve">= .20, </w:t>
      </w:r>
      <w:r w:rsidR="00C06A90" w:rsidRPr="00996CB7">
        <w:rPr>
          <w:i w:val="0"/>
          <w:rPrChange w:id="384" w:author="Microsoft Office User" w:date="2023-03-08T11:37:00Z">
            <w:rPr>
              <w:iCs/>
            </w:rPr>
          </w:rPrChange>
        </w:rPr>
        <w:t>p</w:t>
      </w:r>
      <w:r w:rsidR="00C06A90" w:rsidRPr="00996CB7">
        <w:rPr>
          <w:i w:val="0"/>
          <w:rPrChange w:id="385" w:author="Microsoft Office User" w:date="2023-03-08T11:37:00Z">
            <w:rPr/>
          </w:rPrChange>
        </w:rPr>
        <w:t xml:space="preserve"> = .12) were found. Lastly, regarding peers, a significant correlation was found between participants’ expected physical activity and their peers’ physical activity (</w:t>
      </w:r>
      <w:r w:rsidR="00C06A90" w:rsidRPr="00996CB7">
        <w:rPr>
          <w:i w:val="0"/>
          <w:rPrChange w:id="386" w:author="Microsoft Office User" w:date="2023-03-08T11:37:00Z">
            <w:rPr>
              <w:iCs/>
            </w:rPr>
          </w:rPrChange>
        </w:rPr>
        <w:t>r</w:t>
      </w:r>
      <w:r w:rsidR="00C06A90" w:rsidRPr="00996CB7">
        <w:rPr>
          <w:i w:val="0"/>
          <w:rPrChange w:id="387" w:author="Microsoft Office User" w:date="2023-03-08T11:37:00Z">
            <w:rPr/>
          </w:rPrChange>
        </w:rPr>
        <w:t xml:space="preserve"> = .20, </w:t>
      </w:r>
      <w:r w:rsidR="00C06A90" w:rsidRPr="00996CB7">
        <w:rPr>
          <w:i w:val="0"/>
          <w:rPrChange w:id="388" w:author="Microsoft Office User" w:date="2023-03-08T11:37:00Z">
            <w:rPr>
              <w:iCs/>
            </w:rPr>
          </w:rPrChange>
        </w:rPr>
        <w:t>p</w:t>
      </w:r>
      <w:r w:rsidR="00C06A90" w:rsidRPr="00996CB7">
        <w:rPr>
          <w:i w:val="0"/>
          <w:rPrChange w:id="389" w:author="Microsoft Office User" w:date="2023-03-08T11:37:00Z">
            <w:rPr/>
          </w:rPrChange>
        </w:rPr>
        <w:t xml:space="preserve"> = .01). No significant associations of peers’ respective behaviors and participants’ current and expected food consumption (</w:t>
      </w:r>
      <w:r w:rsidR="00C06A90" w:rsidRPr="00996CB7">
        <w:rPr>
          <w:i w:val="0"/>
          <w:rPrChange w:id="390" w:author="Microsoft Office User" w:date="2023-03-08T11:37:00Z">
            <w:rPr>
              <w:iCs/>
            </w:rPr>
          </w:rPrChange>
        </w:rPr>
        <w:t>r</w:t>
      </w:r>
      <w:r w:rsidR="00C06A90" w:rsidRPr="00996CB7">
        <w:rPr>
          <w:i w:val="0"/>
          <w:rPrChange w:id="391" w:author="Microsoft Office User" w:date="2023-03-08T11:37:00Z">
            <w:rPr/>
          </w:rPrChange>
        </w:rPr>
        <w:t xml:space="preserve"> = .11, </w:t>
      </w:r>
      <w:r w:rsidR="00C06A90" w:rsidRPr="00996CB7">
        <w:rPr>
          <w:i w:val="0"/>
          <w:rPrChange w:id="392" w:author="Microsoft Office User" w:date="2023-03-08T11:37:00Z">
            <w:rPr>
              <w:iCs/>
            </w:rPr>
          </w:rPrChange>
        </w:rPr>
        <w:t>p</w:t>
      </w:r>
      <w:r w:rsidR="00C06A90" w:rsidRPr="00996CB7">
        <w:rPr>
          <w:i w:val="0"/>
          <w:rPrChange w:id="393" w:author="Microsoft Office User" w:date="2023-03-08T11:37:00Z">
            <w:rPr/>
          </w:rPrChange>
        </w:rPr>
        <w:t xml:space="preserve"> = .13 and </w:t>
      </w:r>
      <w:r w:rsidR="00C06A90" w:rsidRPr="00996CB7">
        <w:rPr>
          <w:i w:val="0"/>
          <w:rPrChange w:id="394" w:author="Microsoft Office User" w:date="2023-03-08T11:37:00Z">
            <w:rPr>
              <w:iCs/>
            </w:rPr>
          </w:rPrChange>
        </w:rPr>
        <w:t>r</w:t>
      </w:r>
      <w:r w:rsidR="00C06A90" w:rsidRPr="00996CB7">
        <w:rPr>
          <w:i w:val="0"/>
          <w:rPrChange w:id="395" w:author="Microsoft Office User" w:date="2023-03-08T11:37:00Z">
            <w:rPr/>
          </w:rPrChange>
        </w:rPr>
        <w:t xml:space="preserve"> = .09, </w:t>
      </w:r>
      <w:r w:rsidR="00C06A90" w:rsidRPr="00996CB7">
        <w:rPr>
          <w:i w:val="0"/>
          <w:rPrChange w:id="396" w:author="Microsoft Office User" w:date="2023-03-08T11:37:00Z">
            <w:rPr>
              <w:iCs/>
            </w:rPr>
          </w:rPrChange>
        </w:rPr>
        <w:t>p</w:t>
      </w:r>
      <w:r w:rsidR="00C06A90" w:rsidRPr="00996CB7">
        <w:rPr>
          <w:i w:val="0"/>
          <w:rPrChange w:id="397" w:author="Microsoft Office User" w:date="2023-03-08T11:37:00Z">
            <w:rPr/>
          </w:rPrChange>
        </w:rPr>
        <w:t xml:space="preserve"> = .20 respectively), current and expected number of drinks consumed per month (</w:t>
      </w:r>
      <w:r w:rsidR="00C06A90" w:rsidRPr="00996CB7">
        <w:rPr>
          <w:i w:val="0"/>
          <w:rPrChange w:id="398" w:author="Microsoft Office User" w:date="2023-03-08T11:37:00Z">
            <w:rPr>
              <w:iCs/>
            </w:rPr>
          </w:rPrChange>
        </w:rPr>
        <w:t>r</w:t>
      </w:r>
      <w:r w:rsidR="00C06A90" w:rsidRPr="00996CB7">
        <w:rPr>
          <w:i w:val="0"/>
          <w:rPrChange w:id="399" w:author="Microsoft Office User" w:date="2023-03-08T11:37:00Z">
            <w:rPr/>
          </w:rPrChange>
        </w:rPr>
        <w:t xml:space="preserve"> = .11, </w:t>
      </w:r>
      <w:r w:rsidR="00C06A90" w:rsidRPr="00996CB7">
        <w:rPr>
          <w:i w:val="0"/>
          <w:rPrChange w:id="400" w:author="Microsoft Office User" w:date="2023-03-08T11:37:00Z">
            <w:rPr>
              <w:iCs/>
            </w:rPr>
          </w:rPrChange>
        </w:rPr>
        <w:t>p</w:t>
      </w:r>
      <w:r w:rsidR="00C06A90" w:rsidRPr="00996CB7">
        <w:rPr>
          <w:i w:val="0"/>
          <w:rPrChange w:id="401" w:author="Microsoft Office User" w:date="2023-03-08T11:37:00Z">
            <w:rPr/>
          </w:rPrChange>
        </w:rPr>
        <w:t xml:space="preserve"> = .14 and </w:t>
      </w:r>
      <w:r w:rsidR="00C06A90" w:rsidRPr="00996CB7">
        <w:rPr>
          <w:i w:val="0"/>
          <w:rPrChange w:id="402" w:author="Microsoft Office User" w:date="2023-03-08T11:37:00Z">
            <w:rPr>
              <w:iCs/>
            </w:rPr>
          </w:rPrChange>
        </w:rPr>
        <w:t>r</w:t>
      </w:r>
      <w:r w:rsidR="00C06A90" w:rsidRPr="00996CB7">
        <w:rPr>
          <w:i w:val="0"/>
          <w:rPrChange w:id="403" w:author="Microsoft Office User" w:date="2023-03-08T11:37:00Z">
            <w:rPr/>
          </w:rPrChange>
        </w:rPr>
        <w:t xml:space="preserve"> = .06, </w:t>
      </w:r>
      <w:r w:rsidR="00C06A90" w:rsidRPr="00996CB7">
        <w:rPr>
          <w:i w:val="0"/>
          <w:rPrChange w:id="404" w:author="Microsoft Office User" w:date="2023-03-08T11:37:00Z">
            <w:rPr>
              <w:iCs/>
            </w:rPr>
          </w:rPrChange>
        </w:rPr>
        <w:t>p</w:t>
      </w:r>
      <w:r w:rsidR="00C06A90" w:rsidRPr="00996CB7">
        <w:rPr>
          <w:i w:val="0"/>
          <w:rPrChange w:id="405" w:author="Microsoft Office User" w:date="2023-03-08T11:37:00Z">
            <w:rPr/>
          </w:rPrChange>
        </w:rPr>
        <w:t xml:space="preserve"> = .40 respectively), current and expected binge drinking (</w:t>
      </w:r>
      <w:r w:rsidR="00C06A90" w:rsidRPr="00996CB7">
        <w:rPr>
          <w:i w:val="0"/>
          <w:rPrChange w:id="406" w:author="Microsoft Office User" w:date="2023-03-08T11:37:00Z">
            <w:rPr>
              <w:iCs/>
            </w:rPr>
          </w:rPrChange>
        </w:rPr>
        <w:t>r</w:t>
      </w:r>
      <w:r w:rsidR="00C06A90" w:rsidRPr="00996CB7">
        <w:rPr>
          <w:i w:val="0"/>
          <w:rPrChange w:id="407" w:author="Microsoft Office User" w:date="2023-03-08T11:37:00Z">
            <w:rPr/>
          </w:rPrChange>
        </w:rPr>
        <w:t xml:space="preserve"> = .12, </w:t>
      </w:r>
      <w:r w:rsidR="00C06A90" w:rsidRPr="00996CB7">
        <w:rPr>
          <w:i w:val="0"/>
          <w:rPrChange w:id="408" w:author="Microsoft Office User" w:date="2023-03-08T11:37:00Z">
            <w:rPr>
              <w:iCs/>
            </w:rPr>
          </w:rPrChange>
        </w:rPr>
        <w:t>p</w:t>
      </w:r>
      <w:r w:rsidR="00C06A90" w:rsidRPr="00996CB7">
        <w:rPr>
          <w:i w:val="0"/>
          <w:rPrChange w:id="409" w:author="Microsoft Office User" w:date="2023-03-08T11:37:00Z">
            <w:rPr/>
          </w:rPrChange>
        </w:rPr>
        <w:t xml:space="preserve"> = .11 and </w:t>
      </w:r>
      <w:r w:rsidR="00C06A90" w:rsidRPr="00996CB7">
        <w:rPr>
          <w:i w:val="0"/>
          <w:rPrChange w:id="410" w:author="Microsoft Office User" w:date="2023-03-08T11:37:00Z">
            <w:rPr>
              <w:iCs/>
            </w:rPr>
          </w:rPrChange>
        </w:rPr>
        <w:t>r</w:t>
      </w:r>
      <w:r w:rsidR="00C06A90" w:rsidRPr="00996CB7">
        <w:rPr>
          <w:i w:val="0"/>
          <w:rPrChange w:id="411" w:author="Microsoft Office User" w:date="2023-03-08T11:37:00Z">
            <w:rPr/>
          </w:rPrChange>
        </w:rPr>
        <w:t xml:space="preserve"> = .13, </w:t>
      </w:r>
      <w:r w:rsidR="00C06A90" w:rsidRPr="00996CB7">
        <w:rPr>
          <w:i w:val="0"/>
          <w:rPrChange w:id="412" w:author="Microsoft Office User" w:date="2023-03-08T11:37:00Z">
            <w:rPr>
              <w:iCs/>
            </w:rPr>
          </w:rPrChange>
        </w:rPr>
        <w:t>p</w:t>
      </w:r>
      <w:r w:rsidR="00C06A90" w:rsidRPr="00996CB7">
        <w:rPr>
          <w:i w:val="0"/>
          <w:rPrChange w:id="413" w:author="Microsoft Office User" w:date="2023-03-08T11:37:00Z">
            <w:rPr/>
          </w:rPrChange>
        </w:rPr>
        <w:t xml:space="preserve"> = .08 respectively), as well as current physical (</w:t>
      </w:r>
      <w:r w:rsidR="00C06A90" w:rsidRPr="00996CB7">
        <w:rPr>
          <w:i w:val="0"/>
          <w:rPrChange w:id="414" w:author="Microsoft Office User" w:date="2023-03-08T11:37:00Z">
            <w:rPr>
              <w:iCs/>
            </w:rPr>
          </w:rPrChange>
        </w:rPr>
        <w:t xml:space="preserve">r </w:t>
      </w:r>
      <w:r w:rsidR="00C06A90" w:rsidRPr="00996CB7">
        <w:rPr>
          <w:i w:val="0"/>
          <w:rPrChange w:id="415" w:author="Microsoft Office User" w:date="2023-03-08T11:37:00Z">
            <w:rPr/>
          </w:rPrChange>
        </w:rPr>
        <w:t xml:space="preserve">= .10, </w:t>
      </w:r>
      <w:r w:rsidR="00C06A90" w:rsidRPr="00996CB7">
        <w:rPr>
          <w:i w:val="0"/>
          <w:rPrChange w:id="416" w:author="Microsoft Office User" w:date="2023-03-08T11:37:00Z">
            <w:rPr>
              <w:iCs/>
            </w:rPr>
          </w:rPrChange>
        </w:rPr>
        <w:t>p</w:t>
      </w:r>
      <w:r w:rsidR="00C06A90" w:rsidRPr="00996CB7">
        <w:rPr>
          <w:i w:val="0"/>
          <w:rPrChange w:id="417" w:author="Microsoft Office User" w:date="2023-03-08T11:37:00Z">
            <w:rPr/>
          </w:rPrChange>
        </w:rPr>
        <w:t xml:space="preserve"> = .19) activity were found. Therefore, our second hypothesis was supported regarding parents in relation to food consumption and alcohol use, regarding partners in relation to alcohol use, and regarding peers in relation to physical activity.</w:t>
      </w:r>
    </w:p>
    <w:p w14:paraId="7E98CD8C" w14:textId="08465611" w:rsidR="00C06A90" w:rsidRPr="00996CB7" w:rsidRDefault="00656931" w:rsidP="00C04902">
      <w:pPr>
        <w:pStyle w:val="MDPI22heading2"/>
        <w:spacing w:before="240"/>
        <w:rPr>
          <w:i w:val="0"/>
          <w:rPrChange w:id="418" w:author="Microsoft Office User" w:date="2023-03-08T11:37:00Z">
            <w:rPr/>
          </w:rPrChange>
        </w:rPr>
      </w:pPr>
      <w:ins w:id="419" w:author="Microsoft Office User" w:date="2023-03-08T11:34:00Z">
        <w:r w:rsidRPr="00996CB7">
          <w:rPr>
            <w:b/>
            <w:iCs/>
            <w:color w:val="000000" w:themeColor="text1"/>
            <w:rPrChange w:id="420" w:author="Microsoft Office User" w:date="2023-03-08T11:37:00Z">
              <w:rPr>
                <w:bCs/>
                <w:iCs/>
                <w:color w:val="000000" w:themeColor="text1"/>
              </w:rPr>
            </w:rPrChange>
          </w:rPr>
          <w:t>3</w:t>
        </w:r>
      </w:ins>
      <w:del w:id="421" w:author="Microsoft Office User" w:date="2023-03-08T11:34:00Z">
        <w:r w:rsidR="00C04902" w:rsidRPr="00996CB7" w:rsidDel="00656931">
          <w:rPr>
            <w:b/>
            <w:iCs/>
            <w:color w:val="000000" w:themeColor="text1"/>
            <w:rPrChange w:id="422" w:author="Microsoft Office User" w:date="2023-03-08T11:37:00Z">
              <w:rPr>
                <w:bCs/>
                <w:iCs/>
                <w:color w:val="000000" w:themeColor="text1"/>
              </w:rPr>
            </w:rPrChange>
          </w:rPr>
          <w:delText>6</w:delText>
        </w:r>
      </w:del>
      <w:r w:rsidR="00C04902" w:rsidRPr="00996CB7">
        <w:rPr>
          <w:b/>
          <w:iCs/>
          <w:color w:val="000000" w:themeColor="text1"/>
          <w:rPrChange w:id="423" w:author="Microsoft Office User" w:date="2023-03-08T11:37:00Z">
            <w:rPr>
              <w:bCs/>
              <w:iCs/>
              <w:color w:val="000000" w:themeColor="text1"/>
            </w:rPr>
          </w:rPrChange>
        </w:rPr>
        <w:t xml:space="preserve">.4. </w:t>
      </w:r>
      <w:r w:rsidR="00C06A90" w:rsidRPr="00996CB7">
        <w:rPr>
          <w:b/>
          <w:iCs/>
          <w:color w:val="000000" w:themeColor="text1"/>
          <w:rPrChange w:id="424" w:author="Microsoft Office User" w:date="2023-03-08T11:37:00Z">
            <w:rPr>
              <w:bCs/>
              <w:iCs/>
              <w:color w:val="000000" w:themeColor="text1"/>
            </w:rPr>
          </w:rPrChange>
        </w:rPr>
        <w:t>Coresidence with Social Ties.</w:t>
      </w:r>
      <w:r w:rsidR="00C06A90" w:rsidRPr="00996CB7">
        <w:rPr>
          <w:i w:val="0"/>
          <w:color w:val="000000" w:themeColor="text1"/>
          <w:rPrChange w:id="425" w:author="Microsoft Office User" w:date="2023-03-08T11:37:00Z">
            <w:rPr>
              <w:color w:val="000000" w:themeColor="text1"/>
            </w:rPr>
          </w:rPrChange>
        </w:rPr>
        <w:t xml:space="preserve"> </w:t>
      </w:r>
      <w:r w:rsidR="00C06A90" w:rsidRPr="00996CB7">
        <w:rPr>
          <w:i w:val="0"/>
          <w:rPrChange w:id="426" w:author="Microsoft Office User" w:date="2023-03-08T11:37:00Z">
            <w:rPr/>
          </w:rPrChange>
        </w:rPr>
        <w:t xml:space="preserve">As most participants reported living with their parents, we did not analyze moderating effects of living with peers and partners due to restricted statistical power as results would not provide valuable information. Results for coresidence with parents are presented in Table 1. Coresidence with parents moderated the relationship between participants’ expected food consumption, current number of drinks consumed per month, as well as current and expected binge drinking and the respective parental behavior. No significant moderation effects were found regarding current food consumption, current and expected physical activity, and expected number of drinks consumed per month. </w:t>
      </w:r>
      <w:r w:rsidR="00C06A90" w:rsidRPr="00996CB7">
        <w:rPr>
          <w:i w:val="0"/>
          <w:color w:val="000000" w:themeColor="text1"/>
          <w:rPrChange w:id="427" w:author="Microsoft Office User" w:date="2023-03-08T11:37:00Z">
            <w:rPr>
              <w:color w:val="000000" w:themeColor="text1"/>
            </w:rPr>
          </w:rPrChange>
        </w:rPr>
        <w:t xml:space="preserve">Further analyses showed that the association of participant expected food consumption and parental food consumption was stronger among participants who </w:t>
      </w:r>
      <w:r w:rsidR="00C06A90" w:rsidRPr="00996CB7">
        <w:rPr>
          <w:rFonts w:ascii="Times New Roman" w:hAnsi="Times New Roman"/>
          <w:i w:val="0"/>
          <w:color w:val="000000" w:themeColor="text1"/>
          <w:rPrChange w:id="428" w:author="Microsoft Office User" w:date="2023-03-08T11:37:00Z">
            <w:rPr>
              <w:rFonts w:ascii="Times New Roman" w:hAnsi="Times New Roman"/>
              <w:color w:val="000000" w:themeColor="text1"/>
            </w:rPr>
          </w:rPrChange>
        </w:rPr>
        <w:t>live with their parents (</w:t>
      </w:r>
      <w:r w:rsidR="00C06A90" w:rsidRPr="00996CB7">
        <w:rPr>
          <w:rFonts w:ascii="Times New Roman" w:hAnsi="Times New Roman"/>
          <w:i w:val="0"/>
          <w:rPrChange w:id="429" w:author="Microsoft Office User" w:date="2023-03-08T11:37:00Z">
            <w:rPr>
              <w:rFonts w:ascii="Times New Roman" w:hAnsi="Times New Roman"/>
              <w:iCs/>
            </w:rPr>
          </w:rPrChange>
        </w:rPr>
        <w:t>β</w:t>
      </w:r>
      <w:r w:rsidR="00C06A90" w:rsidRPr="00996CB7">
        <w:rPr>
          <w:rFonts w:ascii="Times New Roman" w:hAnsi="Times New Roman"/>
          <w:i w:val="0"/>
          <w:color w:val="000000" w:themeColor="text1"/>
          <w:rPrChange w:id="430" w:author="Microsoft Office User" w:date="2023-03-08T11:37:00Z">
            <w:rPr>
              <w:rFonts w:ascii="Times New Roman" w:hAnsi="Times New Roman"/>
              <w:iCs/>
              <w:color w:val="000000" w:themeColor="text1"/>
            </w:rPr>
          </w:rPrChange>
        </w:rPr>
        <w:t xml:space="preserve"> </w:t>
      </w:r>
      <w:r w:rsidR="00C06A90" w:rsidRPr="00996CB7">
        <w:rPr>
          <w:rFonts w:ascii="Times New Roman" w:hAnsi="Times New Roman"/>
          <w:i w:val="0"/>
          <w:color w:val="000000" w:themeColor="text1"/>
          <w:rPrChange w:id="431" w:author="Microsoft Office User" w:date="2023-03-08T11:37:00Z">
            <w:rPr>
              <w:rFonts w:ascii="Times New Roman" w:hAnsi="Times New Roman"/>
              <w:color w:val="000000" w:themeColor="text1"/>
            </w:rPr>
          </w:rPrChange>
        </w:rPr>
        <w:t xml:space="preserve">= .96; </w:t>
      </w:r>
      <w:r w:rsidR="00C06A90" w:rsidRPr="00996CB7">
        <w:rPr>
          <w:rFonts w:ascii="Times New Roman" w:hAnsi="Times New Roman"/>
          <w:i w:val="0"/>
          <w:color w:val="000000" w:themeColor="text1"/>
          <w:rPrChange w:id="432" w:author="Microsoft Office User" w:date="2023-03-08T11:37:00Z">
            <w:rPr>
              <w:rFonts w:ascii="Times New Roman" w:hAnsi="Times New Roman"/>
              <w:iCs/>
              <w:color w:val="000000" w:themeColor="text1"/>
            </w:rPr>
          </w:rPrChange>
        </w:rPr>
        <w:t>p</w:t>
      </w:r>
      <w:r w:rsidR="00C06A90" w:rsidRPr="00996CB7">
        <w:rPr>
          <w:rFonts w:ascii="Times New Roman" w:hAnsi="Times New Roman"/>
          <w:i w:val="0"/>
          <w:color w:val="000000" w:themeColor="text1"/>
          <w:rPrChange w:id="433" w:author="Microsoft Office User" w:date="2023-03-08T11:37:00Z">
            <w:rPr>
              <w:rFonts w:ascii="Times New Roman" w:hAnsi="Times New Roman"/>
              <w:color w:val="000000" w:themeColor="text1"/>
            </w:rPr>
          </w:rPrChange>
        </w:rPr>
        <w:t xml:space="preserve"> = .04) than among participants who do not live with their parents (</w:t>
      </w:r>
      <w:r w:rsidR="00C06A90" w:rsidRPr="00996CB7">
        <w:rPr>
          <w:rFonts w:ascii="Times New Roman" w:hAnsi="Times New Roman"/>
          <w:i w:val="0"/>
          <w:rPrChange w:id="434" w:author="Microsoft Office User" w:date="2023-03-08T11:37:00Z">
            <w:rPr>
              <w:rFonts w:ascii="Times New Roman" w:hAnsi="Times New Roman"/>
              <w:iCs/>
            </w:rPr>
          </w:rPrChange>
        </w:rPr>
        <w:t>β</w:t>
      </w:r>
      <w:r w:rsidR="00C06A90" w:rsidRPr="00996CB7">
        <w:rPr>
          <w:rFonts w:ascii="Times New Roman" w:hAnsi="Times New Roman"/>
          <w:i w:val="0"/>
          <w:color w:val="000000" w:themeColor="text1"/>
          <w:rPrChange w:id="435" w:author="Microsoft Office User" w:date="2023-03-08T11:37:00Z">
            <w:rPr>
              <w:rFonts w:ascii="Times New Roman" w:hAnsi="Times New Roman"/>
              <w:iCs/>
              <w:color w:val="000000" w:themeColor="text1"/>
            </w:rPr>
          </w:rPrChange>
        </w:rPr>
        <w:t xml:space="preserve"> </w:t>
      </w:r>
      <w:r w:rsidR="00C06A90" w:rsidRPr="00996CB7">
        <w:rPr>
          <w:rFonts w:ascii="Times New Roman" w:hAnsi="Times New Roman"/>
          <w:i w:val="0"/>
          <w:color w:val="000000" w:themeColor="text1"/>
          <w:rPrChange w:id="436" w:author="Microsoft Office User" w:date="2023-03-08T11:37:00Z">
            <w:rPr>
              <w:rFonts w:ascii="Times New Roman" w:hAnsi="Times New Roman"/>
              <w:color w:val="000000" w:themeColor="text1"/>
            </w:rPr>
          </w:rPrChange>
        </w:rPr>
        <w:t xml:space="preserve">= .75; </w:t>
      </w:r>
      <w:r w:rsidR="00C06A90" w:rsidRPr="00996CB7">
        <w:rPr>
          <w:rFonts w:ascii="Times New Roman" w:hAnsi="Times New Roman"/>
          <w:i w:val="0"/>
          <w:color w:val="000000" w:themeColor="text1"/>
          <w:rPrChange w:id="437" w:author="Microsoft Office User" w:date="2023-03-08T11:37:00Z">
            <w:rPr>
              <w:rFonts w:ascii="Times New Roman" w:hAnsi="Times New Roman"/>
              <w:iCs/>
              <w:color w:val="000000" w:themeColor="text1"/>
            </w:rPr>
          </w:rPrChange>
        </w:rPr>
        <w:t>p</w:t>
      </w:r>
      <w:r w:rsidR="00C06A90" w:rsidRPr="00996CB7">
        <w:rPr>
          <w:rFonts w:ascii="Times New Roman" w:hAnsi="Times New Roman"/>
          <w:i w:val="0"/>
          <w:color w:val="000000" w:themeColor="text1"/>
          <w:rPrChange w:id="438" w:author="Microsoft Office User" w:date="2023-03-08T11:37:00Z">
            <w:rPr>
              <w:rFonts w:ascii="Times New Roman" w:hAnsi="Times New Roman"/>
              <w:color w:val="000000" w:themeColor="text1"/>
            </w:rPr>
          </w:rPrChange>
        </w:rPr>
        <w:t xml:space="preserve"> = .13). The association between participant and parental alcohol use was stronger among participants who do not live with their parents (</w:t>
      </w:r>
      <w:r w:rsidR="00C06A90" w:rsidRPr="00996CB7">
        <w:rPr>
          <w:rFonts w:ascii="Times New Roman" w:hAnsi="Times New Roman"/>
          <w:i w:val="0"/>
          <w:rPrChange w:id="439" w:author="Microsoft Office User" w:date="2023-03-08T11:37:00Z">
            <w:rPr>
              <w:rFonts w:ascii="Times New Roman" w:hAnsi="Times New Roman"/>
              <w:iCs/>
            </w:rPr>
          </w:rPrChange>
        </w:rPr>
        <w:t>β</w:t>
      </w:r>
      <w:r w:rsidR="00C06A90" w:rsidRPr="00996CB7">
        <w:rPr>
          <w:rFonts w:ascii="Times New Roman" w:hAnsi="Times New Roman"/>
          <w:i w:val="0"/>
          <w:color w:val="000000" w:themeColor="text1"/>
          <w:rPrChange w:id="440" w:author="Microsoft Office User" w:date="2023-03-08T11:37:00Z">
            <w:rPr>
              <w:rFonts w:ascii="Times New Roman" w:hAnsi="Times New Roman"/>
              <w:color w:val="000000" w:themeColor="text1"/>
            </w:rPr>
          </w:rPrChange>
        </w:rPr>
        <w:t xml:space="preserve">’s ranged from .60 to .38 and </w:t>
      </w:r>
      <w:r w:rsidR="00C06A90" w:rsidRPr="00996CB7">
        <w:rPr>
          <w:rFonts w:ascii="Times New Roman" w:hAnsi="Times New Roman"/>
          <w:i w:val="0"/>
          <w:color w:val="000000" w:themeColor="text1"/>
          <w:rPrChange w:id="441" w:author="Microsoft Office User" w:date="2023-03-08T11:37:00Z">
            <w:rPr>
              <w:rFonts w:ascii="Times New Roman" w:hAnsi="Times New Roman"/>
              <w:iCs/>
              <w:color w:val="000000" w:themeColor="text1"/>
            </w:rPr>
          </w:rPrChange>
        </w:rPr>
        <w:t>p</w:t>
      </w:r>
      <w:r w:rsidR="00C06A90" w:rsidRPr="00996CB7">
        <w:rPr>
          <w:rFonts w:ascii="Times New Roman" w:hAnsi="Times New Roman"/>
          <w:i w:val="0"/>
          <w:color w:val="000000" w:themeColor="text1"/>
          <w:rPrChange w:id="442" w:author="Microsoft Office User" w:date="2023-03-08T11:37:00Z">
            <w:rPr>
              <w:rFonts w:ascii="Times New Roman" w:hAnsi="Times New Roman"/>
              <w:color w:val="000000" w:themeColor="text1"/>
            </w:rPr>
          </w:rPrChange>
        </w:rPr>
        <w:t>’s ranged from .01 to .001) than among participants who live with their parents (</w:t>
      </w:r>
      <w:r w:rsidR="00C06A90" w:rsidRPr="00996CB7">
        <w:rPr>
          <w:rFonts w:ascii="Times New Roman" w:hAnsi="Times New Roman"/>
          <w:i w:val="0"/>
          <w:rPrChange w:id="443" w:author="Microsoft Office User" w:date="2023-03-08T11:37:00Z">
            <w:rPr>
              <w:rFonts w:ascii="Times New Roman" w:hAnsi="Times New Roman"/>
              <w:iCs/>
            </w:rPr>
          </w:rPrChange>
        </w:rPr>
        <w:t>β</w:t>
      </w:r>
      <w:r w:rsidR="00C06A90" w:rsidRPr="00996CB7">
        <w:rPr>
          <w:rFonts w:ascii="Times New Roman" w:hAnsi="Times New Roman"/>
          <w:i w:val="0"/>
          <w:color w:val="000000" w:themeColor="text1"/>
          <w:rPrChange w:id="444" w:author="Microsoft Office User" w:date="2023-03-08T11:37:00Z">
            <w:rPr>
              <w:rFonts w:ascii="Times New Roman" w:hAnsi="Times New Roman"/>
              <w:color w:val="000000" w:themeColor="text1"/>
            </w:rPr>
          </w:rPrChange>
        </w:rPr>
        <w:t>’s rang</w:t>
      </w:r>
      <w:r w:rsidR="00C06A90" w:rsidRPr="00996CB7">
        <w:rPr>
          <w:i w:val="0"/>
          <w:color w:val="000000" w:themeColor="text1"/>
          <w:rPrChange w:id="445" w:author="Microsoft Office User" w:date="2023-03-08T11:37:00Z">
            <w:rPr>
              <w:color w:val="000000" w:themeColor="text1"/>
            </w:rPr>
          </w:rPrChange>
        </w:rPr>
        <w:t xml:space="preserve">ed from .14 to .08 and </w:t>
      </w:r>
      <w:r w:rsidR="00C06A90" w:rsidRPr="00996CB7">
        <w:rPr>
          <w:i w:val="0"/>
          <w:color w:val="000000" w:themeColor="text1"/>
          <w:rPrChange w:id="446" w:author="Microsoft Office User" w:date="2023-03-08T11:37:00Z">
            <w:rPr>
              <w:iCs/>
              <w:color w:val="000000" w:themeColor="text1"/>
            </w:rPr>
          </w:rPrChange>
        </w:rPr>
        <w:t>p</w:t>
      </w:r>
      <w:r w:rsidR="00C06A90" w:rsidRPr="00996CB7">
        <w:rPr>
          <w:i w:val="0"/>
          <w:color w:val="000000" w:themeColor="text1"/>
          <w:rPrChange w:id="447" w:author="Microsoft Office User" w:date="2023-03-08T11:37:00Z">
            <w:rPr>
              <w:color w:val="000000" w:themeColor="text1"/>
            </w:rPr>
          </w:rPrChange>
        </w:rPr>
        <w:t xml:space="preserve">’s ranged from .36 to .11). </w:t>
      </w:r>
      <w:r w:rsidR="00C06A90" w:rsidRPr="00996CB7">
        <w:rPr>
          <w:i w:val="0"/>
          <w:rPrChange w:id="448" w:author="Microsoft Office User" w:date="2023-03-08T11:37:00Z">
            <w:rPr/>
          </w:rPrChange>
        </w:rPr>
        <w:t>Thus, support for the third hypothesis was only found regarding coresidence with parents and students’ expected food consumption patterns.</w:t>
      </w:r>
    </w:p>
    <w:p w14:paraId="29E35BE4" w14:textId="77777777" w:rsidR="001F194C" w:rsidRPr="00BB6DEC" w:rsidRDefault="001F194C" w:rsidP="001F194C">
      <w:pPr>
        <w:pStyle w:val="MDPI41tablecaption"/>
        <w:jc w:val="both"/>
      </w:pPr>
      <w:r w:rsidRPr="001F194C">
        <w:rPr>
          <w:b/>
          <w:bCs/>
        </w:rPr>
        <w:t xml:space="preserve">Table 1. </w:t>
      </w:r>
      <w:r w:rsidRPr="008F1C39">
        <w:t>Associations of living with parents and parental health behavior with students’ current and expected health behavior (Multiple regression analysis).</w:t>
      </w:r>
    </w:p>
    <w:tbl>
      <w:tblPr>
        <w:tblStyle w:val="TableGrid"/>
        <w:tblW w:w="7852" w:type="dxa"/>
        <w:tblInd w:w="2608" w:type="dxa"/>
        <w:tblLayout w:type="fixed"/>
        <w:tblCellMar>
          <w:left w:w="0" w:type="dxa"/>
          <w:right w:w="0" w:type="dxa"/>
        </w:tblCellMar>
        <w:tblLook w:val="04A0" w:firstRow="1" w:lastRow="0" w:firstColumn="1" w:lastColumn="0" w:noHBand="0" w:noVBand="1"/>
        <w:tblPrChange w:id="449" w:author="Jule Jaich" w:date="2023-03-10T10:52:00Z">
          <w:tblPr>
            <w:tblStyle w:val="TableGrid"/>
            <w:tblW w:w="7857" w:type="dxa"/>
            <w:tblInd w:w="2608" w:type="dxa"/>
            <w:tblLayout w:type="fixed"/>
            <w:tblCellMar>
              <w:left w:w="0" w:type="dxa"/>
              <w:right w:w="0" w:type="dxa"/>
            </w:tblCellMar>
            <w:tblLook w:val="04A0" w:firstRow="1" w:lastRow="0" w:firstColumn="1" w:lastColumn="0" w:noHBand="0" w:noVBand="1"/>
          </w:tblPr>
        </w:tblPrChange>
      </w:tblPr>
      <w:tblGrid>
        <w:gridCol w:w="1056"/>
        <w:gridCol w:w="566"/>
        <w:gridCol w:w="636"/>
        <w:gridCol w:w="636"/>
        <w:gridCol w:w="706"/>
        <w:gridCol w:w="485"/>
        <w:gridCol w:w="571"/>
        <w:gridCol w:w="566"/>
        <w:gridCol w:w="636"/>
        <w:gridCol w:w="495"/>
        <w:gridCol w:w="495"/>
        <w:gridCol w:w="495"/>
        <w:gridCol w:w="509"/>
        <w:tblGridChange w:id="450">
          <w:tblGrid>
            <w:gridCol w:w="1056"/>
            <w:gridCol w:w="566"/>
            <w:gridCol w:w="636"/>
            <w:gridCol w:w="636"/>
            <w:gridCol w:w="706"/>
            <w:gridCol w:w="495"/>
            <w:gridCol w:w="566"/>
            <w:gridCol w:w="566"/>
            <w:gridCol w:w="636"/>
            <w:gridCol w:w="495"/>
            <w:gridCol w:w="495"/>
            <w:gridCol w:w="495"/>
            <w:gridCol w:w="509"/>
          </w:tblGrid>
        </w:tblGridChange>
      </w:tblGrid>
      <w:tr w:rsidR="001F194C" w:rsidRPr="00BB3B3F" w14:paraId="6000079D" w14:textId="77777777" w:rsidTr="00FB69C5">
        <w:tc>
          <w:tcPr>
            <w:tcW w:w="1056" w:type="dxa"/>
            <w:tcBorders>
              <w:top w:val="single" w:sz="8" w:space="0" w:color="auto"/>
              <w:left w:val="nil"/>
              <w:bottom w:val="nil"/>
              <w:right w:val="nil"/>
            </w:tcBorders>
            <w:shd w:val="clear" w:color="auto" w:fill="auto"/>
            <w:noWrap/>
            <w:vAlign w:val="center"/>
            <w:hideMark/>
            <w:tcPrChange w:id="451" w:author="Jule Jaich" w:date="2023-03-10T10:52:00Z">
              <w:tcPr>
                <w:tcW w:w="1350" w:type="dxa"/>
                <w:tcBorders>
                  <w:top w:val="single" w:sz="8" w:space="0" w:color="auto"/>
                  <w:left w:val="nil"/>
                  <w:bottom w:val="nil"/>
                  <w:right w:val="nil"/>
                </w:tcBorders>
                <w:shd w:val="clear" w:color="auto" w:fill="auto"/>
                <w:noWrap/>
                <w:vAlign w:val="center"/>
                <w:hideMark/>
              </w:tcPr>
            </w:tcPrChange>
          </w:tcPr>
          <w:p w14:paraId="12490369"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 </w:t>
            </w:r>
          </w:p>
        </w:tc>
        <w:tc>
          <w:tcPr>
            <w:tcW w:w="1838" w:type="dxa"/>
            <w:gridSpan w:val="3"/>
            <w:tcBorders>
              <w:top w:val="single" w:sz="8" w:space="0" w:color="auto"/>
              <w:left w:val="nil"/>
              <w:bottom w:val="single" w:sz="4" w:space="0" w:color="auto"/>
              <w:right w:val="nil"/>
            </w:tcBorders>
            <w:shd w:val="clear" w:color="auto" w:fill="auto"/>
            <w:noWrap/>
            <w:vAlign w:val="center"/>
            <w:hideMark/>
            <w:tcPrChange w:id="452" w:author="Jule Jaich" w:date="2023-03-10T10:52:00Z">
              <w:tcPr>
                <w:tcW w:w="2340" w:type="dxa"/>
                <w:gridSpan w:val="3"/>
                <w:tcBorders>
                  <w:top w:val="single" w:sz="8" w:space="0" w:color="auto"/>
                  <w:left w:val="nil"/>
                  <w:bottom w:val="single" w:sz="4" w:space="0" w:color="auto"/>
                  <w:right w:val="nil"/>
                </w:tcBorders>
                <w:shd w:val="clear" w:color="auto" w:fill="auto"/>
                <w:noWrap/>
                <w:vAlign w:val="center"/>
                <w:hideMark/>
              </w:tcPr>
            </w:tcPrChange>
          </w:tcPr>
          <w:p w14:paraId="161494DC"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r w:rsidRPr="00BB3B3F">
              <w:rPr>
                <w:rFonts w:ascii="Times" w:hAnsi="Times"/>
                <w:b/>
                <w:sz w:val="16"/>
              </w:rPr>
              <w:t>Participant HB: Current Food Consumption</w:t>
            </w:r>
          </w:p>
        </w:tc>
        <w:tc>
          <w:tcPr>
            <w:tcW w:w="1762" w:type="dxa"/>
            <w:gridSpan w:val="3"/>
            <w:tcBorders>
              <w:top w:val="single" w:sz="8" w:space="0" w:color="auto"/>
              <w:left w:val="nil"/>
              <w:bottom w:val="single" w:sz="4" w:space="0" w:color="auto"/>
              <w:right w:val="nil"/>
            </w:tcBorders>
            <w:shd w:val="clear" w:color="auto" w:fill="auto"/>
            <w:noWrap/>
            <w:vAlign w:val="center"/>
            <w:hideMark/>
            <w:tcPrChange w:id="453" w:author="Jule Jaich" w:date="2023-03-10T10:52:00Z">
              <w:tcPr>
                <w:tcW w:w="2250" w:type="dxa"/>
                <w:gridSpan w:val="3"/>
                <w:tcBorders>
                  <w:top w:val="single" w:sz="8" w:space="0" w:color="auto"/>
                  <w:left w:val="nil"/>
                  <w:bottom w:val="single" w:sz="4" w:space="0" w:color="auto"/>
                  <w:right w:val="nil"/>
                </w:tcBorders>
                <w:shd w:val="clear" w:color="auto" w:fill="auto"/>
                <w:noWrap/>
                <w:vAlign w:val="center"/>
                <w:hideMark/>
              </w:tcPr>
            </w:tcPrChange>
          </w:tcPr>
          <w:p w14:paraId="2E9F7ADD"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r w:rsidRPr="00BB3B3F">
              <w:rPr>
                <w:rFonts w:ascii="Times" w:hAnsi="Times"/>
                <w:b/>
                <w:sz w:val="16"/>
              </w:rPr>
              <w:t>Participant HB: Current Physical Activity</w:t>
            </w:r>
          </w:p>
        </w:tc>
        <w:tc>
          <w:tcPr>
            <w:tcW w:w="1697" w:type="dxa"/>
            <w:gridSpan w:val="3"/>
            <w:tcBorders>
              <w:top w:val="single" w:sz="8" w:space="0" w:color="auto"/>
              <w:left w:val="nil"/>
              <w:bottom w:val="single" w:sz="4" w:space="0" w:color="auto"/>
              <w:right w:val="nil"/>
            </w:tcBorders>
            <w:shd w:val="clear" w:color="auto" w:fill="auto"/>
            <w:vAlign w:val="center"/>
            <w:tcPrChange w:id="454" w:author="Jule Jaich" w:date="2023-03-10T10:52:00Z">
              <w:tcPr>
                <w:tcW w:w="2160" w:type="dxa"/>
                <w:gridSpan w:val="3"/>
                <w:tcBorders>
                  <w:top w:val="single" w:sz="8" w:space="0" w:color="auto"/>
                  <w:left w:val="nil"/>
                  <w:bottom w:val="single" w:sz="4" w:space="0" w:color="auto"/>
                  <w:right w:val="nil"/>
                </w:tcBorders>
                <w:shd w:val="clear" w:color="auto" w:fill="auto"/>
                <w:vAlign w:val="center"/>
              </w:tcPr>
            </w:tcPrChange>
          </w:tcPr>
          <w:p w14:paraId="373939F1"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r w:rsidRPr="00BB3B3F">
              <w:rPr>
                <w:rFonts w:ascii="Times" w:hAnsi="Times"/>
                <w:b/>
                <w:sz w:val="16"/>
              </w:rPr>
              <w:t>Participant HB: Current # of Drinks Consumed Monthly</w:t>
            </w:r>
          </w:p>
        </w:tc>
        <w:tc>
          <w:tcPr>
            <w:tcW w:w="1499" w:type="dxa"/>
            <w:gridSpan w:val="3"/>
            <w:tcBorders>
              <w:top w:val="single" w:sz="8" w:space="0" w:color="auto"/>
              <w:left w:val="nil"/>
              <w:bottom w:val="single" w:sz="4" w:space="0" w:color="auto"/>
              <w:right w:val="nil"/>
            </w:tcBorders>
            <w:shd w:val="clear" w:color="auto" w:fill="auto"/>
            <w:noWrap/>
            <w:vAlign w:val="center"/>
            <w:hideMark/>
            <w:tcPrChange w:id="455" w:author="Jule Jaich" w:date="2023-03-10T10:52:00Z">
              <w:tcPr>
                <w:tcW w:w="1908" w:type="dxa"/>
                <w:gridSpan w:val="3"/>
                <w:tcBorders>
                  <w:top w:val="single" w:sz="8" w:space="0" w:color="auto"/>
                  <w:left w:val="nil"/>
                  <w:bottom w:val="single" w:sz="4" w:space="0" w:color="auto"/>
                  <w:right w:val="nil"/>
                </w:tcBorders>
                <w:shd w:val="clear" w:color="auto" w:fill="auto"/>
                <w:noWrap/>
                <w:vAlign w:val="center"/>
                <w:hideMark/>
              </w:tcPr>
            </w:tcPrChange>
          </w:tcPr>
          <w:p w14:paraId="29709B3C"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Participant HB: Current Binge Drinking</w:t>
            </w:r>
          </w:p>
        </w:tc>
      </w:tr>
      <w:tr w:rsidR="001F194C" w:rsidRPr="00BB3B3F" w14:paraId="162154F8" w14:textId="77777777" w:rsidTr="00FB69C5">
        <w:tc>
          <w:tcPr>
            <w:tcW w:w="1056" w:type="dxa"/>
            <w:tcBorders>
              <w:top w:val="nil"/>
              <w:left w:val="nil"/>
              <w:bottom w:val="single" w:sz="4" w:space="0" w:color="auto"/>
              <w:right w:val="nil"/>
            </w:tcBorders>
            <w:shd w:val="clear" w:color="auto" w:fill="auto"/>
            <w:noWrap/>
            <w:vAlign w:val="center"/>
            <w:hideMark/>
            <w:tcPrChange w:id="456" w:author="Jule Jaich" w:date="2023-03-10T10:52:00Z">
              <w:tcPr>
                <w:tcW w:w="1350" w:type="dxa"/>
                <w:tcBorders>
                  <w:top w:val="nil"/>
                  <w:left w:val="nil"/>
                  <w:bottom w:val="single" w:sz="4" w:space="0" w:color="auto"/>
                  <w:right w:val="nil"/>
                </w:tcBorders>
                <w:shd w:val="clear" w:color="auto" w:fill="auto"/>
                <w:noWrap/>
                <w:vAlign w:val="center"/>
                <w:hideMark/>
              </w:tcPr>
            </w:tcPrChange>
          </w:tcPr>
          <w:p w14:paraId="7C31026D"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p>
        </w:tc>
        <w:tc>
          <w:tcPr>
            <w:tcW w:w="566" w:type="dxa"/>
            <w:tcBorders>
              <w:left w:val="nil"/>
              <w:bottom w:val="single" w:sz="4" w:space="0" w:color="auto"/>
              <w:right w:val="nil"/>
            </w:tcBorders>
            <w:shd w:val="clear" w:color="auto" w:fill="auto"/>
            <w:noWrap/>
            <w:vAlign w:val="center"/>
            <w:hideMark/>
            <w:tcPrChange w:id="457" w:author="Jule Jaich" w:date="2023-03-10T10:52:00Z">
              <w:tcPr>
                <w:tcW w:w="720" w:type="dxa"/>
                <w:tcBorders>
                  <w:left w:val="nil"/>
                  <w:bottom w:val="single" w:sz="4" w:space="0" w:color="auto"/>
                  <w:right w:val="nil"/>
                </w:tcBorders>
                <w:shd w:val="clear" w:color="auto" w:fill="auto"/>
                <w:noWrap/>
                <w:vAlign w:val="center"/>
                <w:hideMark/>
              </w:tcPr>
            </w:tcPrChange>
          </w:tcPr>
          <w:p w14:paraId="7F36FB1E"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B</w:t>
            </w:r>
          </w:p>
        </w:tc>
        <w:tc>
          <w:tcPr>
            <w:tcW w:w="636" w:type="dxa"/>
            <w:tcBorders>
              <w:left w:val="nil"/>
              <w:bottom w:val="single" w:sz="4" w:space="0" w:color="auto"/>
              <w:right w:val="nil"/>
            </w:tcBorders>
            <w:shd w:val="clear" w:color="auto" w:fill="auto"/>
            <w:noWrap/>
            <w:vAlign w:val="center"/>
            <w:hideMark/>
            <w:tcPrChange w:id="458" w:author="Jule Jaich" w:date="2023-03-10T10:52:00Z">
              <w:tcPr>
                <w:tcW w:w="810" w:type="dxa"/>
                <w:tcBorders>
                  <w:left w:val="nil"/>
                  <w:bottom w:val="single" w:sz="4" w:space="0" w:color="auto"/>
                  <w:right w:val="nil"/>
                </w:tcBorders>
                <w:shd w:val="clear" w:color="auto" w:fill="auto"/>
                <w:noWrap/>
                <w:vAlign w:val="center"/>
                <w:hideMark/>
              </w:tcPr>
            </w:tcPrChange>
          </w:tcPr>
          <w:p w14:paraId="7B4CA0E9"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SE B</w:t>
            </w:r>
          </w:p>
        </w:tc>
        <w:tc>
          <w:tcPr>
            <w:tcW w:w="636" w:type="dxa"/>
            <w:tcBorders>
              <w:left w:val="nil"/>
              <w:bottom w:val="single" w:sz="4" w:space="0" w:color="auto"/>
              <w:right w:val="nil"/>
            </w:tcBorders>
            <w:shd w:val="clear" w:color="auto" w:fill="auto"/>
            <w:noWrap/>
            <w:vAlign w:val="center"/>
            <w:hideMark/>
            <w:tcPrChange w:id="459" w:author="Jule Jaich" w:date="2023-03-10T10:52:00Z">
              <w:tcPr>
                <w:tcW w:w="810" w:type="dxa"/>
                <w:tcBorders>
                  <w:left w:val="nil"/>
                  <w:bottom w:val="single" w:sz="4" w:space="0" w:color="auto"/>
                  <w:right w:val="nil"/>
                </w:tcBorders>
                <w:shd w:val="clear" w:color="auto" w:fill="auto"/>
                <w:noWrap/>
                <w:vAlign w:val="center"/>
                <w:hideMark/>
              </w:tcPr>
            </w:tcPrChange>
          </w:tcPr>
          <w:p w14:paraId="45C603F4"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Calibri" w:hAnsi="Calibri" w:cs="Calibri"/>
                <w:b/>
                <w:iCs/>
                <w:sz w:val="16"/>
              </w:rPr>
              <w:t>β</w:t>
            </w:r>
          </w:p>
        </w:tc>
        <w:tc>
          <w:tcPr>
            <w:tcW w:w="706" w:type="dxa"/>
            <w:tcBorders>
              <w:left w:val="nil"/>
              <w:bottom w:val="single" w:sz="4" w:space="0" w:color="auto"/>
              <w:right w:val="nil"/>
            </w:tcBorders>
            <w:shd w:val="clear" w:color="auto" w:fill="auto"/>
            <w:noWrap/>
            <w:vAlign w:val="center"/>
            <w:hideMark/>
            <w:tcPrChange w:id="460" w:author="Jule Jaich" w:date="2023-03-10T10:52:00Z">
              <w:tcPr>
                <w:tcW w:w="900" w:type="dxa"/>
                <w:tcBorders>
                  <w:left w:val="nil"/>
                  <w:bottom w:val="single" w:sz="4" w:space="0" w:color="auto"/>
                  <w:right w:val="nil"/>
                </w:tcBorders>
                <w:shd w:val="clear" w:color="auto" w:fill="auto"/>
                <w:noWrap/>
                <w:vAlign w:val="center"/>
                <w:hideMark/>
              </w:tcPr>
            </w:tcPrChange>
          </w:tcPr>
          <w:p w14:paraId="5892847A"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B</w:t>
            </w:r>
          </w:p>
        </w:tc>
        <w:tc>
          <w:tcPr>
            <w:tcW w:w="485" w:type="dxa"/>
            <w:tcBorders>
              <w:left w:val="nil"/>
              <w:bottom w:val="single" w:sz="4" w:space="0" w:color="auto"/>
              <w:right w:val="nil"/>
            </w:tcBorders>
            <w:shd w:val="clear" w:color="auto" w:fill="auto"/>
            <w:noWrap/>
            <w:vAlign w:val="center"/>
            <w:hideMark/>
            <w:tcPrChange w:id="461" w:author="Jule Jaich" w:date="2023-03-10T10:52:00Z">
              <w:tcPr>
                <w:tcW w:w="630" w:type="dxa"/>
                <w:tcBorders>
                  <w:left w:val="nil"/>
                  <w:bottom w:val="single" w:sz="4" w:space="0" w:color="auto"/>
                  <w:right w:val="nil"/>
                </w:tcBorders>
                <w:shd w:val="clear" w:color="auto" w:fill="auto"/>
                <w:noWrap/>
                <w:vAlign w:val="center"/>
                <w:hideMark/>
              </w:tcPr>
            </w:tcPrChange>
          </w:tcPr>
          <w:p w14:paraId="07F11830"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SE B</w:t>
            </w:r>
          </w:p>
        </w:tc>
        <w:tc>
          <w:tcPr>
            <w:tcW w:w="566" w:type="dxa"/>
            <w:tcBorders>
              <w:left w:val="nil"/>
              <w:bottom w:val="single" w:sz="4" w:space="0" w:color="auto"/>
              <w:right w:val="nil"/>
            </w:tcBorders>
            <w:shd w:val="clear" w:color="auto" w:fill="auto"/>
            <w:noWrap/>
            <w:vAlign w:val="center"/>
            <w:hideMark/>
            <w:tcPrChange w:id="462" w:author="Jule Jaich" w:date="2023-03-10T10:52:00Z">
              <w:tcPr>
                <w:tcW w:w="720" w:type="dxa"/>
                <w:tcBorders>
                  <w:left w:val="nil"/>
                  <w:bottom w:val="single" w:sz="4" w:space="0" w:color="auto"/>
                  <w:right w:val="nil"/>
                </w:tcBorders>
                <w:shd w:val="clear" w:color="auto" w:fill="auto"/>
                <w:noWrap/>
                <w:vAlign w:val="center"/>
                <w:hideMark/>
              </w:tcPr>
            </w:tcPrChange>
          </w:tcPr>
          <w:p w14:paraId="47399113"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Calibri" w:hAnsi="Calibri" w:cs="Calibri"/>
                <w:b/>
                <w:iCs/>
                <w:sz w:val="16"/>
              </w:rPr>
              <w:t>β</w:t>
            </w:r>
          </w:p>
        </w:tc>
        <w:tc>
          <w:tcPr>
            <w:tcW w:w="566" w:type="dxa"/>
            <w:tcBorders>
              <w:left w:val="nil"/>
              <w:bottom w:val="single" w:sz="4" w:space="0" w:color="auto"/>
              <w:right w:val="nil"/>
            </w:tcBorders>
            <w:shd w:val="clear" w:color="auto" w:fill="auto"/>
            <w:vAlign w:val="center"/>
            <w:tcPrChange w:id="463" w:author="Jule Jaich" w:date="2023-03-10T10:52:00Z">
              <w:tcPr>
                <w:tcW w:w="720" w:type="dxa"/>
                <w:tcBorders>
                  <w:left w:val="nil"/>
                  <w:bottom w:val="single" w:sz="4" w:space="0" w:color="auto"/>
                  <w:right w:val="nil"/>
                </w:tcBorders>
                <w:shd w:val="clear" w:color="auto" w:fill="auto"/>
                <w:vAlign w:val="center"/>
              </w:tcPr>
            </w:tcPrChange>
          </w:tcPr>
          <w:p w14:paraId="067F631E"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B</w:t>
            </w:r>
          </w:p>
        </w:tc>
        <w:tc>
          <w:tcPr>
            <w:tcW w:w="636" w:type="dxa"/>
            <w:tcBorders>
              <w:left w:val="nil"/>
              <w:bottom w:val="single" w:sz="4" w:space="0" w:color="auto"/>
              <w:right w:val="nil"/>
            </w:tcBorders>
            <w:shd w:val="clear" w:color="auto" w:fill="auto"/>
            <w:vAlign w:val="center"/>
            <w:tcPrChange w:id="464" w:author="Jule Jaich" w:date="2023-03-10T10:52:00Z">
              <w:tcPr>
                <w:tcW w:w="810" w:type="dxa"/>
                <w:tcBorders>
                  <w:left w:val="nil"/>
                  <w:bottom w:val="single" w:sz="4" w:space="0" w:color="auto"/>
                  <w:right w:val="nil"/>
                </w:tcBorders>
                <w:shd w:val="clear" w:color="auto" w:fill="auto"/>
                <w:vAlign w:val="center"/>
              </w:tcPr>
            </w:tcPrChange>
          </w:tcPr>
          <w:p w14:paraId="600A27E0"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SE B</w:t>
            </w:r>
          </w:p>
        </w:tc>
        <w:tc>
          <w:tcPr>
            <w:tcW w:w="495" w:type="dxa"/>
            <w:tcBorders>
              <w:left w:val="nil"/>
              <w:bottom w:val="single" w:sz="4" w:space="0" w:color="auto"/>
              <w:right w:val="nil"/>
            </w:tcBorders>
            <w:shd w:val="clear" w:color="auto" w:fill="auto"/>
            <w:vAlign w:val="center"/>
            <w:tcPrChange w:id="465" w:author="Jule Jaich" w:date="2023-03-10T10:52:00Z">
              <w:tcPr>
                <w:tcW w:w="630" w:type="dxa"/>
                <w:tcBorders>
                  <w:left w:val="nil"/>
                  <w:bottom w:val="single" w:sz="4" w:space="0" w:color="auto"/>
                  <w:right w:val="nil"/>
                </w:tcBorders>
                <w:shd w:val="clear" w:color="auto" w:fill="auto"/>
                <w:vAlign w:val="center"/>
              </w:tcPr>
            </w:tcPrChange>
          </w:tcPr>
          <w:p w14:paraId="00A89C23"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Calibri" w:hAnsi="Calibri" w:cs="Calibri"/>
                <w:iCs/>
                <w:sz w:val="16"/>
              </w:rPr>
              <w:t>β</w:t>
            </w:r>
          </w:p>
        </w:tc>
        <w:tc>
          <w:tcPr>
            <w:tcW w:w="495" w:type="dxa"/>
            <w:tcBorders>
              <w:left w:val="nil"/>
              <w:bottom w:val="single" w:sz="4" w:space="0" w:color="auto"/>
              <w:right w:val="nil"/>
            </w:tcBorders>
            <w:shd w:val="clear" w:color="auto" w:fill="auto"/>
            <w:noWrap/>
            <w:vAlign w:val="center"/>
            <w:hideMark/>
            <w:tcPrChange w:id="466" w:author="Jule Jaich" w:date="2023-03-10T10:52:00Z">
              <w:tcPr>
                <w:tcW w:w="630" w:type="dxa"/>
                <w:tcBorders>
                  <w:left w:val="nil"/>
                  <w:bottom w:val="single" w:sz="4" w:space="0" w:color="auto"/>
                  <w:right w:val="nil"/>
                </w:tcBorders>
                <w:shd w:val="clear" w:color="auto" w:fill="auto"/>
                <w:noWrap/>
                <w:vAlign w:val="center"/>
                <w:hideMark/>
              </w:tcPr>
            </w:tcPrChange>
          </w:tcPr>
          <w:p w14:paraId="5F7AA36F"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B</w:t>
            </w:r>
          </w:p>
        </w:tc>
        <w:tc>
          <w:tcPr>
            <w:tcW w:w="495" w:type="dxa"/>
            <w:tcBorders>
              <w:left w:val="nil"/>
              <w:bottom w:val="single" w:sz="4" w:space="0" w:color="auto"/>
              <w:right w:val="nil"/>
            </w:tcBorders>
            <w:shd w:val="clear" w:color="auto" w:fill="auto"/>
            <w:noWrap/>
            <w:vAlign w:val="center"/>
            <w:hideMark/>
            <w:tcPrChange w:id="467" w:author="Jule Jaich" w:date="2023-03-10T10:52:00Z">
              <w:tcPr>
                <w:tcW w:w="630" w:type="dxa"/>
                <w:tcBorders>
                  <w:left w:val="nil"/>
                  <w:bottom w:val="single" w:sz="4" w:space="0" w:color="auto"/>
                  <w:right w:val="nil"/>
                </w:tcBorders>
                <w:shd w:val="clear" w:color="auto" w:fill="auto"/>
                <w:noWrap/>
                <w:vAlign w:val="center"/>
                <w:hideMark/>
              </w:tcPr>
            </w:tcPrChange>
          </w:tcPr>
          <w:p w14:paraId="7EDCC66B"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SE B</w:t>
            </w:r>
          </w:p>
        </w:tc>
        <w:tc>
          <w:tcPr>
            <w:tcW w:w="509" w:type="dxa"/>
            <w:tcBorders>
              <w:left w:val="nil"/>
              <w:bottom w:val="single" w:sz="4" w:space="0" w:color="auto"/>
              <w:right w:val="nil"/>
            </w:tcBorders>
            <w:shd w:val="clear" w:color="auto" w:fill="auto"/>
            <w:noWrap/>
            <w:vAlign w:val="center"/>
            <w:hideMark/>
            <w:tcPrChange w:id="468" w:author="Jule Jaich" w:date="2023-03-10T10:52:00Z">
              <w:tcPr>
                <w:tcW w:w="648" w:type="dxa"/>
                <w:tcBorders>
                  <w:left w:val="nil"/>
                  <w:bottom w:val="single" w:sz="4" w:space="0" w:color="auto"/>
                  <w:right w:val="nil"/>
                </w:tcBorders>
                <w:shd w:val="clear" w:color="auto" w:fill="auto"/>
                <w:noWrap/>
                <w:vAlign w:val="center"/>
                <w:hideMark/>
              </w:tcPr>
            </w:tcPrChange>
          </w:tcPr>
          <w:p w14:paraId="76B4EE27" w14:textId="77777777" w:rsidR="001F194C" w:rsidRPr="00BB3B3F" w:rsidRDefault="001F194C" w:rsidP="00E421D9">
            <w:pPr>
              <w:autoSpaceDE w:val="0"/>
              <w:autoSpaceDN w:val="0"/>
              <w:adjustRightInd w:val="0"/>
              <w:snapToGrid w:val="0"/>
              <w:spacing w:line="240" w:lineRule="auto"/>
              <w:jc w:val="center"/>
              <w:rPr>
                <w:rFonts w:ascii="Times" w:hAnsi="Times"/>
                <w:iCs/>
                <w:sz w:val="16"/>
              </w:rPr>
            </w:pPr>
            <w:r w:rsidRPr="00BB3B3F">
              <w:rPr>
                <w:rFonts w:ascii="Calibri" w:hAnsi="Calibri" w:cs="Calibri"/>
                <w:iCs/>
                <w:sz w:val="16"/>
              </w:rPr>
              <w:t>β</w:t>
            </w:r>
          </w:p>
        </w:tc>
      </w:tr>
      <w:tr w:rsidR="001F194C" w:rsidRPr="00BB3B3F" w14:paraId="6C1D29A3" w14:textId="77777777" w:rsidTr="00FB69C5">
        <w:tc>
          <w:tcPr>
            <w:tcW w:w="1056" w:type="dxa"/>
            <w:tcBorders>
              <w:top w:val="nil"/>
              <w:left w:val="nil"/>
              <w:bottom w:val="nil"/>
              <w:right w:val="nil"/>
            </w:tcBorders>
            <w:shd w:val="clear" w:color="auto" w:fill="auto"/>
            <w:noWrap/>
            <w:vAlign w:val="center"/>
            <w:hideMark/>
            <w:tcPrChange w:id="469" w:author="Jule Jaich" w:date="2023-03-10T10:52:00Z">
              <w:tcPr>
                <w:tcW w:w="1350" w:type="dxa"/>
                <w:tcBorders>
                  <w:top w:val="nil"/>
                  <w:left w:val="nil"/>
                  <w:bottom w:val="nil"/>
                  <w:right w:val="nil"/>
                </w:tcBorders>
                <w:shd w:val="clear" w:color="auto" w:fill="auto"/>
                <w:noWrap/>
                <w:vAlign w:val="center"/>
                <w:hideMark/>
              </w:tcPr>
            </w:tcPrChange>
          </w:tcPr>
          <w:p w14:paraId="17C558E1"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Parents’ HB</w:t>
            </w:r>
          </w:p>
        </w:tc>
        <w:tc>
          <w:tcPr>
            <w:tcW w:w="566" w:type="dxa"/>
            <w:tcBorders>
              <w:top w:val="nil"/>
              <w:left w:val="nil"/>
              <w:bottom w:val="nil"/>
              <w:right w:val="nil"/>
            </w:tcBorders>
            <w:shd w:val="clear" w:color="auto" w:fill="auto"/>
            <w:noWrap/>
            <w:vAlign w:val="center"/>
            <w:tcPrChange w:id="470" w:author="Jule Jaich" w:date="2023-03-10T10:52:00Z">
              <w:tcPr>
                <w:tcW w:w="720" w:type="dxa"/>
                <w:tcBorders>
                  <w:top w:val="nil"/>
                  <w:left w:val="nil"/>
                  <w:bottom w:val="nil"/>
                  <w:right w:val="nil"/>
                </w:tcBorders>
                <w:shd w:val="clear" w:color="auto" w:fill="auto"/>
                <w:noWrap/>
                <w:vAlign w:val="center"/>
              </w:tcPr>
            </w:tcPrChange>
          </w:tcPr>
          <w:p w14:paraId="08EF7EB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.82</w:t>
            </w:r>
          </w:p>
        </w:tc>
        <w:tc>
          <w:tcPr>
            <w:tcW w:w="636" w:type="dxa"/>
            <w:tcBorders>
              <w:top w:val="nil"/>
              <w:left w:val="nil"/>
              <w:bottom w:val="nil"/>
              <w:right w:val="nil"/>
            </w:tcBorders>
            <w:shd w:val="clear" w:color="auto" w:fill="auto"/>
            <w:noWrap/>
            <w:vAlign w:val="center"/>
            <w:tcPrChange w:id="471" w:author="Jule Jaich" w:date="2023-03-10T10:52:00Z">
              <w:tcPr>
                <w:tcW w:w="810" w:type="dxa"/>
                <w:tcBorders>
                  <w:top w:val="nil"/>
                  <w:left w:val="nil"/>
                  <w:bottom w:val="nil"/>
                  <w:right w:val="nil"/>
                </w:tcBorders>
                <w:shd w:val="clear" w:color="auto" w:fill="auto"/>
                <w:noWrap/>
                <w:vAlign w:val="center"/>
              </w:tcPr>
            </w:tcPrChange>
          </w:tcPr>
          <w:p w14:paraId="66DCF73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.32</w:t>
            </w:r>
          </w:p>
        </w:tc>
        <w:tc>
          <w:tcPr>
            <w:tcW w:w="636" w:type="dxa"/>
            <w:tcBorders>
              <w:top w:val="nil"/>
              <w:left w:val="nil"/>
              <w:bottom w:val="nil"/>
              <w:right w:val="nil"/>
            </w:tcBorders>
            <w:shd w:val="clear" w:color="auto" w:fill="auto"/>
            <w:noWrap/>
            <w:vAlign w:val="center"/>
            <w:tcPrChange w:id="472" w:author="Jule Jaich" w:date="2023-03-10T10:52:00Z">
              <w:tcPr>
                <w:tcW w:w="810" w:type="dxa"/>
                <w:tcBorders>
                  <w:top w:val="nil"/>
                  <w:left w:val="nil"/>
                  <w:bottom w:val="nil"/>
                  <w:right w:val="nil"/>
                </w:tcBorders>
                <w:shd w:val="clear" w:color="auto" w:fill="auto"/>
                <w:noWrap/>
                <w:vAlign w:val="center"/>
              </w:tcPr>
            </w:tcPrChange>
          </w:tcPr>
          <w:p w14:paraId="4603DBEE" w14:textId="7D514582"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.18</w:t>
            </w:r>
            <w:ins w:id="473" w:author="Jule Jaich" w:date="2023-03-10T10:54:00Z">
              <w:r w:rsidR="00FB69C5">
                <w:rPr>
                  <w:rFonts w:ascii="Times" w:hAnsi="Times"/>
                  <w:sz w:val="16"/>
                  <w:szCs w:val="18"/>
                  <w:vertAlign w:val="superscript"/>
                </w:rPr>
                <w:t>**</w:t>
              </w:r>
            </w:ins>
            <w:del w:id="474" w:author="Jule Jaich" w:date="2023-03-10T10:54:00Z">
              <w:r w:rsidRPr="00BB3B3F" w:rsidDel="00FB69C5">
                <w:rPr>
                  <w:rFonts w:ascii="Times" w:hAnsi="Times"/>
                  <w:sz w:val="16"/>
                  <w:szCs w:val="18"/>
                  <w:vertAlign w:val="superscript"/>
                </w:rPr>
                <w:delText>b</w:delText>
              </w:r>
            </w:del>
          </w:p>
        </w:tc>
        <w:tc>
          <w:tcPr>
            <w:tcW w:w="706" w:type="dxa"/>
            <w:tcBorders>
              <w:top w:val="nil"/>
              <w:left w:val="nil"/>
              <w:bottom w:val="nil"/>
              <w:right w:val="nil"/>
            </w:tcBorders>
            <w:shd w:val="clear" w:color="auto" w:fill="auto"/>
            <w:noWrap/>
            <w:vAlign w:val="center"/>
            <w:tcPrChange w:id="475" w:author="Jule Jaich" w:date="2023-03-10T10:52:00Z">
              <w:tcPr>
                <w:tcW w:w="900" w:type="dxa"/>
                <w:tcBorders>
                  <w:top w:val="nil"/>
                  <w:left w:val="nil"/>
                  <w:bottom w:val="nil"/>
                  <w:right w:val="nil"/>
                </w:tcBorders>
                <w:shd w:val="clear" w:color="auto" w:fill="auto"/>
                <w:noWrap/>
                <w:vAlign w:val="center"/>
              </w:tcPr>
            </w:tcPrChange>
          </w:tcPr>
          <w:p w14:paraId="1D191E1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1.25</w:t>
            </w:r>
          </w:p>
        </w:tc>
        <w:tc>
          <w:tcPr>
            <w:tcW w:w="485" w:type="dxa"/>
            <w:tcBorders>
              <w:top w:val="nil"/>
              <w:left w:val="nil"/>
              <w:bottom w:val="nil"/>
              <w:right w:val="nil"/>
            </w:tcBorders>
            <w:shd w:val="clear" w:color="auto" w:fill="auto"/>
            <w:noWrap/>
            <w:vAlign w:val="center"/>
            <w:tcPrChange w:id="476" w:author="Jule Jaich" w:date="2023-03-10T10:52:00Z">
              <w:tcPr>
                <w:tcW w:w="630" w:type="dxa"/>
                <w:tcBorders>
                  <w:top w:val="nil"/>
                  <w:left w:val="nil"/>
                  <w:bottom w:val="nil"/>
                  <w:right w:val="nil"/>
                </w:tcBorders>
                <w:shd w:val="clear" w:color="auto" w:fill="auto"/>
                <w:noWrap/>
                <w:vAlign w:val="center"/>
              </w:tcPr>
            </w:tcPrChange>
          </w:tcPr>
          <w:p w14:paraId="67A4300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.62</w:t>
            </w:r>
          </w:p>
        </w:tc>
        <w:tc>
          <w:tcPr>
            <w:tcW w:w="566" w:type="dxa"/>
            <w:tcBorders>
              <w:top w:val="nil"/>
              <w:left w:val="nil"/>
              <w:bottom w:val="nil"/>
              <w:right w:val="nil"/>
            </w:tcBorders>
            <w:shd w:val="clear" w:color="auto" w:fill="auto"/>
            <w:noWrap/>
            <w:vAlign w:val="center"/>
            <w:tcPrChange w:id="477" w:author="Jule Jaich" w:date="2023-03-10T10:52:00Z">
              <w:tcPr>
                <w:tcW w:w="720" w:type="dxa"/>
                <w:tcBorders>
                  <w:top w:val="nil"/>
                  <w:left w:val="nil"/>
                  <w:bottom w:val="nil"/>
                  <w:right w:val="nil"/>
                </w:tcBorders>
                <w:shd w:val="clear" w:color="auto" w:fill="auto"/>
                <w:noWrap/>
                <w:vAlign w:val="center"/>
              </w:tcPr>
            </w:tcPrChange>
          </w:tcPr>
          <w:p w14:paraId="20D31D97" w14:textId="0FB272C8"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.15</w:t>
            </w:r>
            <w:ins w:id="478" w:author="Jule Jaich" w:date="2023-03-10T10:54:00Z">
              <w:r w:rsidR="00FB69C5">
                <w:rPr>
                  <w:rFonts w:ascii="Times" w:hAnsi="Times"/>
                  <w:sz w:val="16"/>
                  <w:szCs w:val="18"/>
                  <w:vertAlign w:val="superscript"/>
                </w:rPr>
                <w:t>*</w:t>
              </w:r>
            </w:ins>
            <w:del w:id="479" w:author="Jule Jaich" w:date="2023-03-10T10:54:00Z">
              <w:r w:rsidRPr="00BB3B3F" w:rsidDel="00FB69C5">
                <w:rPr>
                  <w:rFonts w:ascii="Times" w:hAnsi="Times"/>
                  <w:sz w:val="16"/>
                  <w:szCs w:val="18"/>
                  <w:vertAlign w:val="superscript"/>
                </w:rPr>
                <w:delText>a</w:delText>
              </w:r>
            </w:del>
          </w:p>
        </w:tc>
        <w:tc>
          <w:tcPr>
            <w:tcW w:w="566" w:type="dxa"/>
            <w:tcBorders>
              <w:top w:val="nil"/>
              <w:left w:val="nil"/>
              <w:bottom w:val="nil"/>
              <w:right w:val="nil"/>
            </w:tcBorders>
            <w:shd w:val="clear" w:color="auto" w:fill="auto"/>
            <w:vAlign w:val="center"/>
            <w:tcPrChange w:id="480" w:author="Jule Jaich" w:date="2023-03-10T10:52:00Z">
              <w:tcPr>
                <w:tcW w:w="720" w:type="dxa"/>
                <w:tcBorders>
                  <w:top w:val="nil"/>
                  <w:left w:val="nil"/>
                  <w:bottom w:val="nil"/>
                  <w:right w:val="nil"/>
                </w:tcBorders>
                <w:shd w:val="clear" w:color="auto" w:fill="auto"/>
                <w:vAlign w:val="center"/>
              </w:tcPr>
            </w:tcPrChange>
          </w:tcPr>
          <w:p w14:paraId="5E22E14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1.59</w:t>
            </w:r>
          </w:p>
        </w:tc>
        <w:tc>
          <w:tcPr>
            <w:tcW w:w="636" w:type="dxa"/>
            <w:tcBorders>
              <w:top w:val="nil"/>
              <w:left w:val="nil"/>
              <w:bottom w:val="nil"/>
              <w:right w:val="nil"/>
            </w:tcBorders>
            <w:shd w:val="clear" w:color="auto" w:fill="auto"/>
            <w:vAlign w:val="center"/>
            <w:tcPrChange w:id="481" w:author="Jule Jaich" w:date="2023-03-10T10:52:00Z">
              <w:tcPr>
                <w:tcW w:w="810" w:type="dxa"/>
                <w:tcBorders>
                  <w:top w:val="nil"/>
                  <w:left w:val="nil"/>
                  <w:bottom w:val="nil"/>
                  <w:right w:val="nil"/>
                </w:tcBorders>
                <w:shd w:val="clear" w:color="auto" w:fill="auto"/>
                <w:vAlign w:val="center"/>
              </w:tcPr>
            </w:tcPrChange>
          </w:tcPr>
          <w:p w14:paraId="7B2A30B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.60</w:t>
            </w:r>
          </w:p>
        </w:tc>
        <w:tc>
          <w:tcPr>
            <w:tcW w:w="495" w:type="dxa"/>
            <w:tcBorders>
              <w:top w:val="nil"/>
              <w:left w:val="nil"/>
              <w:bottom w:val="nil"/>
              <w:right w:val="nil"/>
            </w:tcBorders>
            <w:shd w:val="clear" w:color="auto" w:fill="auto"/>
            <w:vAlign w:val="center"/>
            <w:tcPrChange w:id="482" w:author="Jule Jaich" w:date="2023-03-10T10:52:00Z">
              <w:tcPr>
                <w:tcW w:w="630" w:type="dxa"/>
                <w:tcBorders>
                  <w:top w:val="nil"/>
                  <w:left w:val="nil"/>
                  <w:bottom w:val="nil"/>
                  <w:right w:val="nil"/>
                </w:tcBorders>
                <w:shd w:val="clear" w:color="auto" w:fill="auto"/>
                <w:vAlign w:val="center"/>
              </w:tcPr>
            </w:tcPrChange>
          </w:tcPr>
          <w:p w14:paraId="1C9B01D2" w14:textId="68E59905"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483" w:author="Jule Jaich" w:date="2023-03-10T10:56:00Z">
              <w:r w:rsidRPr="00BB3B3F" w:rsidDel="00994353">
                <w:rPr>
                  <w:rFonts w:ascii="Times" w:hAnsi="Times"/>
                  <w:sz w:val="16"/>
                  <w:szCs w:val="18"/>
                </w:rPr>
                <w:delText xml:space="preserve"> </w:delText>
              </w:r>
            </w:del>
            <w:r w:rsidRPr="00BB3B3F">
              <w:rPr>
                <w:rFonts w:ascii="Times" w:hAnsi="Times"/>
                <w:sz w:val="16"/>
                <w:szCs w:val="18"/>
              </w:rPr>
              <w:t>.19</w:t>
            </w:r>
            <w:ins w:id="484" w:author="Jule Jaich" w:date="2023-03-10T10:54:00Z">
              <w:r w:rsidR="00FB69C5">
                <w:rPr>
                  <w:rFonts w:ascii="Times" w:hAnsi="Times"/>
                  <w:sz w:val="16"/>
                  <w:szCs w:val="18"/>
                  <w:vertAlign w:val="superscript"/>
                </w:rPr>
                <w:t>*</w:t>
              </w:r>
            </w:ins>
            <w:del w:id="485" w:author="Jule Jaich" w:date="2023-03-10T10:54:00Z">
              <w:r w:rsidRPr="00BB3B3F" w:rsidDel="00FB69C5">
                <w:rPr>
                  <w:rFonts w:ascii="Times" w:hAnsi="Times"/>
                  <w:sz w:val="16"/>
                  <w:szCs w:val="18"/>
                  <w:vertAlign w:val="superscript"/>
                </w:rPr>
                <w:delText>a</w:delText>
              </w:r>
            </w:del>
          </w:p>
        </w:tc>
        <w:tc>
          <w:tcPr>
            <w:tcW w:w="495" w:type="dxa"/>
            <w:tcBorders>
              <w:top w:val="nil"/>
              <w:left w:val="nil"/>
              <w:bottom w:val="nil"/>
              <w:right w:val="nil"/>
            </w:tcBorders>
            <w:shd w:val="clear" w:color="auto" w:fill="auto"/>
            <w:noWrap/>
            <w:vAlign w:val="center"/>
            <w:tcPrChange w:id="486" w:author="Jule Jaich" w:date="2023-03-10T10:52:00Z">
              <w:tcPr>
                <w:tcW w:w="630" w:type="dxa"/>
                <w:tcBorders>
                  <w:top w:val="nil"/>
                  <w:left w:val="nil"/>
                  <w:bottom w:val="nil"/>
                  <w:right w:val="nil"/>
                </w:tcBorders>
                <w:shd w:val="clear" w:color="auto" w:fill="auto"/>
                <w:noWrap/>
                <w:vAlign w:val="center"/>
              </w:tcPr>
            </w:tcPrChange>
          </w:tcPr>
          <w:p w14:paraId="01A1912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487" w:author="Jule Jaich" w:date="2023-03-10T10:56:00Z">
              <w:r w:rsidRPr="00BB3B3F" w:rsidDel="00994353">
                <w:rPr>
                  <w:rFonts w:ascii="Times" w:hAnsi="Times"/>
                  <w:sz w:val="16"/>
                  <w:szCs w:val="18"/>
                </w:rPr>
                <w:delText xml:space="preserve"> </w:delText>
              </w:r>
            </w:del>
            <w:r w:rsidRPr="00BB3B3F">
              <w:rPr>
                <w:rFonts w:ascii="Times" w:hAnsi="Times"/>
                <w:sz w:val="16"/>
                <w:szCs w:val="18"/>
              </w:rPr>
              <w:t>.30</w:t>
            </w:r>
          </w:p>
        </w:tc>
        <w:tc>
          <w:tcPr>
            <w:tcW w:w="495" w:type="dxa"/>
            <w:tcBorders>
              <w:top w:val="nil"/>
              <w:left w:val="nil"/>
              <w:bottom w:val="nil"/>
              <w:right w:val="nil"/>
            </w:tcBorders>
            <w:shd w:val="clear" w:color="auto" w:fill="auto"/>
            <w:noWrap/>
            <w:vAlign w:val="center"/>
            <w:tcPrChange w:id="488" w:author="Jule Jaich" w:date="2023-03-10T10:52:00Z">
              <w:tcPr>
                <w:tcW w:w="630" w:type="dxa"/>
                <w:tcBorders>
                  <w:top w:val="nil"/>
                  <w:left w:val="nil"/>
                  <w:bottom w:val="nil"/>
                  <w:right w:val="nil"/>
                </w:tcBorders>
                <w:shd w:val="clear" w:color="auto" w:fill="auto"/>
                <w:noWrap/>
                <w:vAlign w:val="center"/>
              </w:tcPr>
            </w:tcPrChange>
          </w:tcPr>
          <w:p w14:paraId="2E4A8A6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.07</w:t>
            </w:r>
          </w:p>
        </w:tc>
        <w:tc>
          <w:tcPr>
            <w:tcW w:w="509" w:type="dxa"/>
            <w:tcBorders>
              <w:top w:val="nil"/>
              <w:left w:val="nil"/>
              <w:bottom w:val="nil"/>
              <w:right w:val="nil"/>
            </w:tcBorders>
            <w:shd w:val="clear" w:color="auto" w:fill="auto"/>
            <w:noWrap/>
            <w:vAlign w:val="center"/>
            <w:tcPrChange w:id="489" w:author="Jule Jaich" w:date="2023-03-10T10:52:00Z">
              <w:tcPr>
                <w:tcW w:w="648" w:type="dxa"/>
                <w:tcBorders>
                  <w:top w:val="nil"/>
                  <w:left w:val="nil"/>
                  <w:bottom w:val="nil"/>
                  <w:right w:val="nil"/>
                </w:tcBorders>
                <w:shd w:val="clear" w:color="auto" w:fill="auto"/>
                <w:noWrap/>
                <w:vAlign w:val="center"/>
              </w:tcPr>
            </w:tcPrChange>
          </w:tcPr>
          <w:p w14:paraId="7CABF684" w14:textId="509B96BC"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.29</w:t>
            </w:r>
            <w:ins w:id="490" w:author="Jule Jaich" w:date="2023-03-10T10:54:00Z">
              <w:r w:rsidR="00FB69C5">
                <w:rPr>
                  <w:rFonts w:ascii="Times" w:hAnsi="Times"/>
                  <w:sz w:val="16"/>
                  <w:szCs w:val="18"/>
                  <w:vertAlign w:val="superscript"/>
                </w:rPr>
                <w:t>**</w:t>
              </w:r>
            </w:ins>
            <w:del w:id="491" w:author="Jule Jaich" w:date="2023-03-10T10:54:00Z">
              <w:r w:rsidRPr="00BB3B3F" w:rsidDel="00FB69C5">
                <w:rPr>
                  <w:rFonts w:ascii="Times" w:hAnsi="Times"/>
                  <w:sz w:val="16"/>
                  <w:szCs w:val="18"/>
                  <w:vertAlign w:val="superscript"/>
                </w:rPr>
                <w:delText>b</w:delText>
              </w:r>
            </w:del>
          </w:p>
        </w:tc>
      </w:tr>
      <w:tr w:rsidR="001F194C" w:rsidRPr="00BB3B3F" w14:paraId="4C62A6F8" w14:textId="77777777" w:rsidTr="00FB69C5">
        <w:tc>
          <w:tcPr>
            <w:tcW w:w="1056" w:type="dxa"/>
            <w:tcBorders>
              <w:top w:val="nil"/>
              <w:left w:val="nil"/>
              <w:bottom w:val="nil"/>
              <w:right w:val="nil"/>
            </w:tcBorders>
            <w:shd w:val="clear" w:color="auto" w:fill="auto"/>
            <w:noWrap/>
            <w:vAlign w:val="center"/>
            <w:hideMark/>
            <w:tcPrChange w:id="492" w:author="Jule Jaich" w:date="2023-03-10T10:52:00Z">
              <w:tcPr>
                <w:tcW w:w="1350" w:type="dxa"/>
                <w:tcBorders>
                  <w:top w:val="nil"/>
                  <w:left w:val="nil"/>
                  <w:bottom w:val="nil"/>
                  <w:right w:val="nil"/>
                </w:tcBorders>
                <w:shd w:val="clear" w:color="auto" w:fill="auto"/>
                <w:noWrap/>
                <w:vAlign w:val="center"/>
                <w:hideMark/>
              </w:tcPr>
            </w:tcPrChange>
          </w:tcPr>
          <w:p w14:paraId="35D3483A"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Living with Parents</w:t>
            </w:r>
          </w:p>
        </w:tc>
        <w:tc>
          <w:tcPr>
            <w:tcW w:w="566" w:type="dxa"/>
            <w:tcBorders>
              <w:top w:val="nil"/>
              <w:left w:val="nil"/>
              <w:bottom w:val="nil"/>
              <w:right w:val="nil"/>
            </w:tcBorders>
            <w:shd w:val="clear" w:color="auto" w:fill="auto"/>
            <w:noWrap/>
            <w:vAlign w:val="center"/>
            <w:tcPrChange w:id="493" w:author="Jule Jaich" w:date="2023-03-10T10:52:00Z">
              <w:tcPr>
                <w:tcW w:w="720" w:type="dxa"/>
                <w:tcBorders>
                  <w:top w:val="nil"/>
                  <w:left w:val="nil"/>
                  <w:bottom w:val="nil"/>
                  <w:right w:val="nil"/>
                </w:tcBorders>
                <w:shd w:val="clear" w:color="auto" w:fill="auto"/>
                <w:noWrap/>
                <w:vAlign w:val="center"/>
              </w:tcPr>
            </w:tcPrChange>
          </w:tcPr>
          <w:p w14:paraId="0586B63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–1.06</w:t>
            </w:r>
          </w:p>
        </w:tc>
        <w:tc>
          <w:tcPr>
            <w:tcW w:w="636" w:type="dxa"/>
            <w:tcBorders>
              <w:top w:val="nil"/>
              <w:left w:val="nil"/>
              <w:bottom w:val="nil"/>
              <w:right w:val="nil"/>
            </w:tcBorders>
            <w:shd w:val="clear" w:color="auto" w:fill="auto"/>
            <w:noWrap/>
            <w:vAlign w:val="center"/>
            <w:tcPrChange w:id="494" w:author="Jule Jaich" w:date="2023-03-10T10:52:00Z">
              <w:tcPr>
                <w:tcW w:w="810" w:type="dxa"/>
                <w:tcBorders>
                  <w:top w:val="nil"/>
                  <w:left w:val="nil"/>
                  <w:bottom w:val="nil"/>
                  <w:right w:val="nil"/>
                </w:tcBorders>
                <w:shd w:val="clear" w:color="auto" w:fill="auto"/>
                <w:noWrap/>
                <w:vAlign w:val="center"/>
              </w:tcPr>
            </w:tcPrChange>
          </w:tcPr>
          <w:p w14:paraId="1C08E0A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.87</w:t>
            </w:r>
          </w:p>
        </w:tc>
        <w:tc>
          <w:tcPr>
            <w:tcW w:w="636" w:type="dxa"/>
            <w:tcBorders>
              <w:top w:val="nil"/>
              <w:left w:val="nil"/>
              <w:bottom w:val="nil"/>
              <w:right w:val="nil"/>
            </w:tcBorders>
            <w:shd w:val="clear" w:color="auto" w:fill="auto"/>
            <w:noWrap/>
            <w:vAlign w:val="center"/>
            <w:tcPrChange w:id="495" w:author="Jule Jaich" w:date="2023-03-10T10:52:00Z">
              <w:tcPr>
                <w:tcW w:w="810" w:type="dxa"/>
                <w:tcBorders>
                  <w:top w:val="nil"/>
                  <w:left w:val="nil"/>
                  <w:bottom w:val="nil"/>
                  <w:right w:val="nil"/>
                </w:tcBorders>
                <w:shd w:val="clear" w:color="auto" w:fill="auto"/>
                <w:noWrap/>
                <w:vAlign w:val="center"/>
              </w:tcPr>
            </w:tcPrChange>
          </w:tcPr>
          <w:p w14:paraId="1B9E3E0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–.14</w:t>
            </w:r>
          </w:p>
        </w:tc>
        <w:tc>
          <w:tcPr>
            <w:tcW w:w="706" w:type="dxa"/>
            <w:tcBorders>
              <w:top w:val="nil"/>
              <w:left w:val="nil"/>
              <w:bottom w:val="nil"/>
              <w:right w:val="nil"/>
            </w:tcBorders>
            <w:shd w:val="clear" w:color="auto" w:fill="auto"/>
            <w:noWrap/>
            <w:vAlign w:val="center"/>
            <w:tcPrChange w:id="496" w:author="Jule Jaich" w:date="2023-03-10T10:52:00Z">
              <w:tcPr>
                <w:tcW w:w="900" w:type="dxa"/>
                <w:tcBorders>
                  <w:top w:val="nil"/>
                  <w:left w:val="nil"/>
                  <w:bottom w:val="nil"/>
                  <w:right w:val="nil"/>
                </w:tcBorders>
                <w:shd w:val="clear" w:color="auto" w:fill="auto"/>
                <w:noWrap/>
                <w:vAlign w:val="center"/>
              </w:tcPr>
            </w:tcPrChange>
          </w:tcPr>
          <w:p w14:paraId="20BD8B1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3.31</w:t>
            </w:r>
          </w:p>
        </w:tc>
        <w:tc>
          <w:tcPr>
            <w:tcW w:w="485" w:type="dxa"/>
            <w:tcBorders>
              <w:top w:val="nil"/>
              <w:left w:val="nil"/>
              <w:bottom w:val="nil"/>
              <w:right w:val="nil"/>
            </w:tcBorders>
            <w:shd w:val="clear" w:color="auto" w:fill="auto"/>
            <w:noWrap/>
            <w:vAlign w:val="center"/>
            <w:tcPrChange w:id="497" w:author="Jule Jaich" w:date="2023-03-10T10:52:00Z">
              <w:tcPr>
                <w:tcW w:w="630" w:type="dxa"/>
                <w:tcBorders>
                  <w:top w:val="nil"/>
                  <w:left w:val="nil"/>
                  <w:bottom w:val="nil"/>
                  <w:right w:val="nil"/>
                </w:tcBorders>
                <w:shd w:val="clear" w:color="auto" w:fill="auto"/>
                <w:noWrap/>
                <w:vAlign w:val="center"/>
              </w:tcPr>
            </w:tcPrChange>
          </w:tcPr>
          <w:p w14:paraId="228D222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1.44</w:t>
            </w:r>
          </w:p>
        </w:tc>
        <w:tc>
          <w:tcPr>
            <w:tcW w:w="566" w:type="dxa"/>
            <w:tcBorders>
              <w:top w:val="nil"/>
              <w:left w:val="nil"/>
              <w:bottom w:val="nil"/>
              <w:right w:val="nil"/>
            </w:tcBorders>
            <w:shd w:val="clear" w:color="auto" w:fill="auto"/>
            <w:noWrap/>
            <w:vAlign w:val="center"/>
            <w:tcPrChange w:id="498" w:author="Jule Jaich" w:date="2023-03-10T10:52:00Z">
              <w:tcPr>
                <w:tcW w:w="720" w:type="dxa"/>
                <w:tcBorders>
                  <w:top w:val="nil"/>
                  <w:left w:val="nil"/>
                  <w:bottom w:val="nil"/>
                  <w:right w:val="nil"/>
                </w:tcBorders>
                <w:shd w:val="clear" w:color="auto" w:fill="auto"/>
                <w:noWrap/>
                <w:vAlign w:val="center"/>
              </w:tcPr>
            </w:tcPrChange>
          </w:tcPr>
          <w:p w14:paraId="1B643299" w14:textId="35A215DC"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.23</w:t>
            </w:r>
            <w:ins w:id="499" w:author="Jule Jaich" w:date="2023-03-10T10:54:00Z">
              <w:r w:rsidR="00FB69C5">
                <w:rPr>
                  <w:rFonts w:ascii="Times" w:hAnsi="Times"/>
                  <w:sz w:val="16"/>
                  <w:szCs w:val="18"/>
                  <w:vertAlign w:val="superscript"/>
                </w:rPr>
                <w:t>*</w:t>
              </w:r>
            </w:ins>
            <w:del w:id="500" w:author="Jule Jaich" w:date="2023-03-10T10:54:00Z">
              <w:r w:rsidRPr="00BB3B3F" w:rsidDel="00FB69C5">
                <w:rPr>
                  <w:rFonts w:ascii="Times" w:hAnsi="Times"/>
                  <w:sz w:val="16"/>
                  <w:szCs w:val="18"/>
                  <w:vertAlign w:val="superscript"/>
                </w:rPr>
                <w:delText>a</w:delText>
              </w:r>
            </w:del>
          </w:p>
        </w:tc>
        <w:tc>
          <w:tcPr>
            <w:tcW w:w="566" w:type="dxa"/>
            <w:tcBorders>
              <w:top w:val="nil"/>
              <w:left w:val="nil"/>
              <w:bottom w:val="nil"/>
              <w:right w:val="nil"/>
            </w:tcBorders>
            <w:shd w:val="clear" w:color="auto" w:fill="auto"/>
            <w:vAlign w:val="center"/>
            <w:tcPrChange w:id="501" w:author="Jule Jaich" w:date="2023-03-10T10:52:00Z">
              <w:tcPr>
                <w:tcW w:w="720" w:type="dxa"/>
                <w:tcBorders>
                  <w:top w:val="nil"/>
                  <w:left w:val="nil"/>
                  <w:bottom w:val="nil"/>
                  <w:right w:val="nil"/>
                </w:tcBorders>
                <w:shd w:val="clear" w:color="auto" w:fill="auto"/>
                <w:vAlign w:val="center"/>
              </w:tcPr>
            </w:tcPrChange>
          </w:tcPr>
          <w:p w14:paraId="6DF5D7C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2.37</w:t>
            </w:r>
          </w:p>
        </w:tc>
        <w:tc>
          <w:tcPr>
            <w:tcW w:w="636" w:type="dxa"/>
            <w:tcBorders>
              <w:top w:val="nil"/>
              <w:left w:val="nil"/>
              <w:bottom w:val="nil"/>
              <w:right w:val="nil"/>
            </w:tcBorders>
            <w:shd w:val="clear" w:color="auto" w:fill="auto"/>
            <w:vAlign w:val="center"/>
            <w:tcPrChange w:id="502" w:author="Jule Jaich" w:date="2023-03-10T10:52:00Z">
              <w:tcPr>
                <w:tcW w:w="810" w:type="dxa"/>
                <w:tcBorders>
                  <w:top w:val="nil"/>
                  <w:left w:val="nil"/>
                  <w:bottom w:val="nil"/>
                  <w:right w:val="nil"/>
                </w:tcBorders>
                <w:shd w:val="clear" w:color="auto" w:fill="auto"/>
                <w:vAlign w:val="center"/>
              </w:tcPr>
            </w:tcPrChange>
          </w:tcPr>
          <w:p w14:paraId="0B647A2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1.39</w:t>
            </w:r>
          </w:p>
        </w:tc>
        <w:tc>
          <w:tcPr>
            <w:tcW w:w="495" w:type="dxa"/>
            <w:tcBorders>
              <w:top w:val="nil"/>
              <w:left w:val="nil"/>
              <w:bottom w:val="nil"/>
              <w:right w:val="nil"/>
            </w:tcBorders>
            <w:shd w:val="clear" w:color="auto" w:fill="auto"/>
            <w:vAlign w:val="center"/>
            <w:tcPrChange w:id="503" w:author="Jule Jaich" w:date="2023-03-10T10:52:00Z">
              <w:tcPr>
                <w:tcW w:w="630" w:type="dxa"/>
                <w:tcBorders>
                  <w:top w:val="nil"/>
                  <w:left w:val="nil"/>
                  <w:bottom w:val="nil"/>
                  <w:right w:val="nil"/>
                </w:tcBorders>
                <w:shd w:val="clear" w:color="auto" w:fill="auto"/>
                <w:vAlign w:val="center"/>
              </w:tcPr>
            </w:tcPrChange>
          </w:tcPr>
          <w:p w14:paraId="28AE601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.15</w:t>
            </w:r>
          </w:p>
        </w:tc>
        <w:tc>
          <w:tcPr>
            <w:tcW w:w="495" w:type="dxa"/>
            <w:tcBorders>
              <w:top w:val="nil"/>
              <w:left w:val="nil"/>
              <w:bottom w:val="nil"/>
              <w:right w:val="nil"/>
            </w:tcBorders>
            <w:shd w:val="clear" w:color="auto" w:fill="auto"/>
            <w:noWrap/>
            <w:vAlign w:val="center"/>
            <w:tcPrChange w:id="504" w:author="Jule Jaich" w:date="2023-03-10T10:52:00Z">
              <w:tcPr>
                <w:tcW w:w="630" w:type="dxa"/>
                <w:tcBorders>
                  <w:top w:val="nil"/>
                  <w:left w:val="nil"/>
                  <w:bottom w:val="nil"/>
                  <w:right w:val="nil"/>
                </w:tcBorders>
                <w:shd w:val="clear" w:color="auto" w:fill="auto"/>
                <w:noWrap/>
                <w:vAlign w:val="center"/>
              </w:tcPr>
            </w:tcPrChange>
          </w:tcPr>
          <w:p w14:paraId="44A82D5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.59</w:t>
            </w:r>
          </w:p>
        </w:tc>
        <w:tc>
          <w:tcPr>
            <w:tcW w:w="495" w:type="dxa"/>
            <w:tcBorders>
              <w:top w:val="nil"/>
              <w:left w:val="nil"/>
              <w:bottom w:val="nil"/>
              <w:right w:val="nil"/>
            </w:tcBorders>
            <w:shd w:val="clear" w:color="auto" w:fill="auto"/>
            <w:noWrap/>
            <w:vAlign w:val="center"/>
            <w:tcPrChange w:id="505" w:author="Jule Jaich" w:date="2023-03-10T10:52:00Z">
              <w:tcPr>
                <w:tcW w:w="630" w:type="dxa"/>
                <w:tcBorders>
                  <w:top w:val="nil"/>
                  <w:left w:val="nil"/>
                  <w:bottom w:val="nil"/>
                  <w:right w:val="nil"/>
                </w:tcBorders>
                <w:shd w:val="clear" w:color="auto" w:fill="auto"/>
                <w:noWrap/>
                <w:vAlign w:val="center"/>
              </w:tcPr>
            </w:tcPrChange>
          </w:tcPr>
          <w:p w14:paraId="02E123A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.16</w:t>
            </w:r>
          </w:p>
        </w:tc>
        <w:tc>
          <w:tcPr>
            <w:tcW w:w="509" w:type="dxa"/>
            <w:tcBorders>
              <w:top w:val="nil"/>
              <w:left w:val="nil"/>
              <w:bottom w:val="nil"/>
              <w:right w:val="nil"/>
            </w:tcBorders>
            <w:shd w:val="clear" w:color="auto" w:fill="auto"/>
            <w:noWrap/>
            <w:vAlign w:val="center"/>
            <w:tcPrChange w:id="506" w:author="Jule Jaich" w:date="2023-03-10T10:52:00Z">
              <w:tcPr>
                <w:tcW w:w="648" w:type="dxa"/>
                <w:tcBorders>
                  <w:top w:val="nil"/>
                  <w:left w:val="nil"/>
                  <w:bottom w:val="nil"/>
                  <w:right w:val="nil"/>
                </w:tcBorders>
                <w:shd w:val="clear" w:color="auto" w:fill="auto"/>
                <w:noWrap/>
                <w:vAlign w:val="center"/>
              </w:tcPr>
            </w:tcPrChange>
          </w:tcPr>
          <w:p w14:paraId="122263FD" w14:textId="0F5E978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ins w:id="507" w:author="Jule Jaich" w:date="2023-03-10T10:57:00Z">
              <w:r w:rsidR="00994353">
                <w:rPr>
                  <w:rFonts w:ascii="Times" w:hAnsi="Times"/>
                  <w:sz w:val="16"/>
                  <w:szCs w:val="18"/>
                </w:rPr>
                <w:t xml:space="preserve"> </w:t>
              </w:r>
            </w:ins>
            <w:r w:rsidRPr="00BB3B3F">
              <w:rPr>
                <w:rFonts w:ascii="Times" w:hAnsi="Times"/>
                <w:sz w:val="16"/>
                <w:szCs w:val="18"/>
              </w:rPr>
              <w:t>.29</w:t>
            </w:r>
            <w:ins w:id="508" w:author="Jule Jaich" w:date="2023-03-10T10:54:00Z">
              <w:r w:rsidR="00FB69C5">
                <w:rPr>
                  <w:rFonts w:ascii="Times" w:hAnsi="Times"/>
                  <w:sz w:val="16"/>
                  <w:szCs w:val="18"/>
                  <w:vertAlign w:val="superscript"/>
                </w:rPr>
                <w:t>**</w:t>
              </w:r>
            </w:ins>
            <w:del w:id="509" w:author="Jule Jaich" w:date="2023-03-10T10:54:00Z">
              <w:r w:rsidRPr="00BB3B3F" w:rsidDel="00FB69C5">
                <w:rPr>
                  <w:rFonts w:ascii="Times" w:hAnsi="Times"/>
                  <w:sz w:val="16"/>
                  <w:szCs w:val="18"/>
                  <w:vertAlign w:val="superscript"/>
                </w:rPr>
                <w:delText>b</w:delText>
              </w:r>
            </w:del>
          </w:p>
        </w:tc>
      </w:tr>
      <w:tr w:rsidR="001F194C" w:rsidRPr="00BB3B3F" w14:paraId="620C4FFD" w14:textId="77777777" w:rsidTr="00FB69C5">
        <w:tc>
          <w:tcPr>
            <w:tcW w:w="1056" w:type="dxa"/>
            <w:tcBorders>
              <w:top w:val="nil"/>
              <w:left w:val="nil"/>
              <w:bottom w:val="nil"/>
              <w:right w:val="nil"/>
            </w:tcBorders>
            <w:shd w:val="clear" w:color="auto" w:fill="auto"/>
            <w:noWrap/>
            <w:vAlign w:val="center"/>
            <w:hideMark/>
            <w:tcPrChange w:id="510" w:author="Jule Jaich" w:date="2023-03-10T10:52:00Z">
              <w:tcPr>
                <w:tcW w:w="1350" w:type="dxa"/>
                <w:tcBorders>
                  <w:top w:val="nil"/>
                  <w:left w:val="nil"/>
                  <w:bottom w:val="nil"/>
                  <w:right w:val="nil"/>
                </w:tcBorders>
                <w:shd w:val="clear" w:color="auto" w:fill="auto"/>
                <w:noWrap/>
                <w:vAlign w:val="center"/>
                <w:hideMark/>
              </w:tcPr>
            </w:tcPrChange>
          </w:tcPr>
          <w:p w14:paraId="7FAC6290"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Parents’ HB x Living with Parents</w:t>
            </w:r>
          </w:p>
        </w:tc>
        <w:tc>
          <w:tcPr>
            <w:tcW w:w="566" w:type="dxa"/>
            <w:tcBorders>
              <w:top w:val="nil"/>
              <w:left w:val="nil"/>
              <w:bottom w:val="nil"/>
              <w:right w:val="nil"/>
            </w:tcBorders>
            <w:shd w:val="clear" w:color="auto" w:fill="auto"/>
            <w:noWrap/>
            <w:vAlign w:val="center"/>
            <w:tcPrChange w:id="511" w:author="Jule Jaich" w:date="2023-03-10T10:52:00Z">
              <w:tcPr>
                <w:tcW w:w="720" w:type="dxa"/>
                <w:tcBorders>
                  <w:top w:val="nil"/>
                  <w:left w:val="nil"/>
                  <w:bottom w:val="nil"/>
                  <w:right w:val="nil"/>
                </w:tcBorders>
                <w:shd w:val="clear" w:color="auto" w:fill="auto"/>
                <w:noWrap/>
                <w:vAlign w:val="center"/>
              </w:tcPr>
            </w:tcPrChange>
          </w:tcPr>
          <w:p w14:paraId="134E32C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–.38</w:t>
            </w:r>
          </w:p>
        </w:tc>
        <w:tc>
          <w:tcPr>
            <w:tcW w:w="636" w:type="dxa"/>
            <w:tcBorders>
              <w:top w:val="nil"/>
              <w:left w:val="nil"/>
              <w:bottom w:val="nil"/>
              <w:right w:val="nil"/>
            </w:tcBorders>
            <w:shd w:val="clear" w:color="auto" w:fill="auto"/>
            <w:noWrap/>
            <w:vAlign w:val="center"/>
            <w:tcPrChange w:id="512" w:author="Jule Jaich" w:date="2023-03-10T10:52:00Z">
              <w:tcPr>
                <w:tcW w:w="810" w:type="dxa"/>
                <w:tcBorders>
                  <w:top w:val="nil"/>
                  <w:left w:val="nil"/>
                  <w:bottom w:val="nil"/>
                  <w:right w:val="nil"/>
                </w:tcBorders>
                <w:shd w:val="clear" w:color="auto" w:fill="auto"/>
                <w:noWrap/>
                <w:vAlign w:val="center"/>
              </w:tcPr>
            </w:tcPrChange>
          </w:tcPr>
          <w:p w14:paraId="39FF284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.68</w:t>
            </w:r>
          </w:p>
        </w:tc>
        <w:tc>
          <w:tcPr>
            <w:tcW w:w="636" w:type="dxa"/>
            <w:tcBorders>
              <w:top w:val="nil"/>
              <w:left w:val="nil"/>
              <w:bottom w:val="nil"/>
              <w:right w:val="nil"/>
            </w:tcBorders>
            <w:shd w:val="clear" w:color="auto" w:fill="auto"/>
            <w:noWrap/>
            <w:vAlign w:val="center"/>
            <w:tcPrChange w:id="513" w:author="Jule Jaich" w:date="2023-03-10T10:52:00Z">
              <w:tcPr>
                <w:tcW w:w="810" w:type="dxa"/>
                <w:tcBorders>
                  <w:top w:val="nil"/>
                  <w:left w:val="nil"/>
                  <w:bottom w:val="nil"/>
                  <w:right w:val="nil"/>
                </w:tcBorders>
                <w:shd w:val="clear" w:color="auto" w:fill="auto"/>
                <w:noWrap/>
                <w:vAlign w:val="center"/>
              </w:tcPr>
            </w:tcPrChange>
          </w:tcPr>
          <w:p w14:paraId="0CB81A4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–.07</w:t>
            </w:r>
          </w:p>
        </w:tc>
        <w:tc>
          <w:tcPr>
            <w:tcW w:w="706" w:type="dxa"/>
            <w:tcBorders>
              <w:top w:val="nil"/>
              <w:left w:val="nil"/>
              <w:bottom w:val="nil"/>
              <w:right w:val="nil"/>
            </w:tcBorders>
            <w:shd w:val="clear" w:color="auto" w:fill="auto"/>
            <w:noWrap/>
            <w:vAlign w:val="center"/>
            <w:tcPrChange w:id="514" w:author="Jule Jaich" w:date="2023-03-10T10:52:00Z">
              <w:tcPr>
                <w:tcW w:w="900" w:type="dxa"/>
                <w:tcBorders>
                  <w:top w:val="nil"/>
                  <w:left w:val="nil"/>
                  <w:bottom w:val="nil"/>
                  <w:right w:val="nil"/>
                </w:tcBorders>
                <w:shd w:val="clear" w:color="auto" w:fill="auto"/>
                <w:noWrap/>
                <w:vAlign w:val="center"/>
              </w:tcPr>
            </w:tcPrChange>
          </w:tcPr>
          <w:p w14:paraId="0DD51FB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–1.10</w:t>
            </w:r>
          </w:p>
        </w:tc>
        <w:tc>
          <w:tcPr>
            <w:tcW w:w="485" w:type="dxa"/>
            <w:tcBorders>
              <w:top w:val="nil"/>
              <w:left w:val="nil"/>
              <w:bottom w:val="nil"/>
              <w:right w:val="nil"/>
            </w:tcBorders>
            <w:shd w:val="clear" w:color="auto" w:fill="auto"/>
            <w:noWrap/>
            <w:vAlign w:val="center"/>
            <w:tcPrChange w:id="515" w:author="Jule Jaich" w:date="2023-03-10T10:52:00Z">
              <w:tcPr>
                <w:tcW w:w="630" w:type="dxa"/>
                <w:tcBorders>
                  <w:top w:val="nil"/>
                  <w:left w:val="nil"/>
                  <w:bottom w:val="nil"/>
                  <w:right w:val="nil"/>
                </w:tcBorders>
                <w:shd w:val="clear" w:color="auto" w:fill="auto"/>
                <w:noWrap/>
                <w:vAlign w:val="center"/>
              </w:tcPr>
            </w:tcPrChange>
          </w:tcPr>
          <w:p w14:paraId="442F587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1.21</w:t>
            </w:r>
          </w:p>
        </w:tc>
        <w:tc>
          <w:tcPr>
            <w:tcW w:w="566" w:type="dxa"/>
            <w:tcBorders>
              <w:top w:val="nil"/>
              <w:left w:val="nil"/>
              <w:bottom w:val="nil"/>
              <w:right w:val="nil"/>
            </w:tcBorders>
            <w:shd w:val="clear" w:color="auto" w:fill="auto"/>
            <w:noWrap/>
            <w:vAlign w:val="center"/>
            <w:tcPrChange w:id="516" w:author="Jule Jaich" w:date="2023-03-10T10:52:00Z">
              <w:tcPr>
                <w:tcW w:w="720" w:type="dxa"/>
                <w:tcBorders>
                  <w:top w:val="nil"/>
                  <w:left w:val="nil"/>
                  <w:bottom w:val="nil"/>
                  <w:right w:val="nil"/>
                </w:tcBorders>
                <w:shd w:val="clear" w:color="auto" w:fill="auto"/>
                <w:noWrap/>
                <w:vAlign w:val="center"/>
              </w:tcPr>
            </w:tcPrChange>
          </w:tcPr>
          <w:p w14:paraId="6762DAD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–.09</w:t>
            </w:r>
          </w:p>
        </w:tc>
        <w:tc>
          <w:tcPr>
            <w:tcW w:w="566" w:type="dxa"/>
            <w:tcBorders>
              <w:top w:val="nil"/>
              <w:left w:val="nil"/>
              <w:bottom w:val="nil"/>
              <w:right w:val="nil"/>
            </w:tcBorders>
            <w:shd w:val="clear" w:color="auto" w:fill="auto"/>
            <w:vAlign w:val="center"/>
            <w:tcPrChange w:id="517" w:author="Jule Jaich" w:date="2023-03-10T10:52:00Z">
              <w:tcPr>
                <w:tcW w:w="720" w:type="dxa"/>
                <w:tcBorders>
                  <w:top w:val="nil"/>
                  <w:left w:val="nil"/>
                  <w:bottom w:val="nil"/>
                  <w:right w:val="nil"/>
                </w:tcBorders>
                <w:shd w:val="clear" w:color="auto" w:fill="auto"/>
                <w:vAlign w:val="center"/>
              </w:tcPr>
            </w:tcPrChange>
          </w:tcPr>
          <w:p w14:paraId="56739BF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2.51</w:t>
            </w:r>
          </w:p>
        </w:tc>
        <w:tc>
          <w:tcPr>
            <w:tcW w:w="636" w:type="dxa"/>
            <w:tcBorders>
              <w:top w:val="nil"/>
              <w:left w:val="nil"/>
              <w:bottom w:val="nil"/>
              <w:right w:val="nil"/>
            </w:tcBorders>
            <w:shd w:val="clear" w:color="auto" w:fill="auto"/>
            <w:vAlign w:val="center"/>
            <w:tcPrChange w:id="518" w:author="Jule Jaich" w:date="2023-03-10T10:52:00Z">
              <w:tcPr>
                <w:tcW w:w="810" w:type="dxa"/>
                <w:tcBorders>
                  <w:top w:val="nil"/>
                  <w:left w:val="nil"/>
                  <w:bottom w:val="nil"/>
                  <w:right w:val="nil"/>
                </w:tcBorders>
                <w:shd w:val="clear" w:color="auto" w:fill="auto"/>
                <w:vAlign w:val="center"/>
              </w:tcPr>
            </w:tcPrChange>
          </w:tcPr>
          <w:p w14:paraId="2C323AD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1.21</w:t>
            </w:r>
          </w:p>
        </w:tc>
        <w:tc>
          <w:tcPr>
            <w:tcW w:w="495" w:type="dxa"/>
            <w:tcBorders>
              <w:top w:val="nil"/>
              <w:left w:val="nil"/>
              <w:bottom w:val="nil"/>
              <w:right w:val="nil"/>
            </w:tcBorders>
            <w:shd w:val="clear" w:color="auto" w:fill="auto"/>
            <w:vAlign w:val="center"/>
            <w:tcPrChange w:id="519" w:author="Jule Jaich" w:date="2023-03-10T10:52:00Z">
              <w:tcPr>
                <w:tcW w:w="630" w:type="dxa"/>
                <w:tcBorders>
                  <w:top w:val="nil"/>
                  <w:left w:val="nil"/>
                  <w:bottom w:val="nil"/>
                  <w:right w:val="nil"/>
                </w:tcBorders>
                <w:shd w:val="clear" w:color="auto" w:fill="auto"/>
                <w:vAlign w:val="center"/>
              </w:tcPr>
            </w:tcPrChange>
          </w:tcPr>
          <w:p w14:paraId="1E088FEB" w14:textId="3ABDD92C"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520" w:author="Jule Jaich" w:date="2023-03-10T10:56:00Z">
              <w:r w:rsidRPr="00BB3B3F" w:rsidDel="00994353">
                <w:rPr>
                  <w:rFonts w:ascii="Times" w:hAnsi="Times"/>
                  <w:sz w:val="16"/>
                  <w:szCs w:val="18"/>
                </w:rPr>
                <w:delText xml:space="preserve"> </w:delText>
              </w:r>
            </w:del>
            <w:r w:rsidRPr="00BB3B3F">
              <w:rPr>
                <w:rFonts w:ascii="Times" w:hAnsi="Times"/>
                <w:sz w:val="16"/>
                <w:szCs w:val="18"/>
              </w:rPr>
              <w:t>.18</w:t>
            </w:r>
            <w:ins w:id="521" w:author="Jule Jaich" w:date="2023-03-10T10:54:00Z">
              <w:r w:rsidR="00FB69C5">
                <w:rPr>
                  <w:rFonts w:ascii="Times" w:hAnsi="Times"/>
                  <w:sz w:val="16"/>
                  <w:szCs w:val="18"/>
                  <w:vertAlign w:val="superscript"/>
                </w:rPr>
                <w:t>*</w:t>
              </w:r>
            </w:ins>
            <w:del w:id="522" w:author="Jule Jaich" w:date="2023-03-10T10:54:00Z">
              <w:r w:rsidRPr="00BB3B3F" w:rsidDel="00FB69C5">
                <w:rPr>
                  <w:rFonts w:ascii="Times" w:hAnsi="Times"/>
                  <w:sz w:val="16"/>
                  <w:szCs w:val="18"/>
                  <w:vertAlign w:val="superscript"/>
                </w:rPr>
                <w:delText>a</w:delText>
              </w:r>
            </w:del>
          </w:p>
        </w:tc>
        <w:tc>
          <w:tcPr>
            <w:tcW w:w="495" w:type="dxa"/>
            <w:tcBorders>
              <w:top w:val="nil"/>
              <w:left w:val="nil"/>
              <w:bottom w:val="nil"/>
              <w:right w:val="nil"/>
            </w:tcBorders>
            <w:shd w:val="clear" w:color="auto" w:fill="auto"/>
            <w:noWrap/>
            <w:vAlign w:val="center"/>
            <w:tcPrChange w:id="523" w:author="Jule Jaich" w:date="2023-03-10T10:52:00Z">
              <w:tcPr>
                <w:tcW w:w="630" w:type="dxa"/>
                <w:tcBorders>
                  <w:top w:val="nil"/>
                  <w:left w:val="nil"/>
                  <w:bottom w:val="nil"/>
                  <w:right w:val="nil"/>
                </w:tcBorders>
                <w:shd w:val="clear" w:color="auto" w:fill="auto"/>
                <w:noWrap/>
                <w:vAlign w:val="center"/>
              </w:tcPr>
            </w:tcPrChange>
          </w:tcPr>
          <w:p w14:paraId="4985F23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524" w:author="Jule Jaich" w:date="2023-03-10T10:56:00Z">
              <w:r w:rsidRPr="00BB3B3F" w:rsidDel="00994353">
                <w:rPr>
                  <w:rFonts w:ascii="Times" w:hAnsi="Times"/>
                  <w:sz w:val="16"/>
                  <w:szCs w:val="18"/>
                </w:rPr>
                <w:delText xml:space="preserve"> </w:delText>
              </w:r>
            </w:del>
            <w:r w:rsidRPr="00BB3B3F">
              <w:rPr>
                <w:rFonts w:ascii="Times" w:hAnsi="Times"/>
                <w:sz w:val="16"/>
                <w:szCs w:val="18"/>
              </w:rPr>
              <w:t>.47</w:t>
            </w:r>
          </w:p>
        </w:tc>
        <w:tc>
          <w:tcPr>
            <w:tcW w:w="495" w:type="dxa"/>
            <w:tcBorders>
              <w:top w:val="nil"/>
              <w:left w:val="nil"/>
              <w:bottom w:val="nil"/>
              <w:right w:val="nil"/>
            </w:tcBorders>
            <w:shd w:val="clear" w:color="auto" w:fill="auto"/>
            <w:noWrap/>
            <w:vAlign w:val="center"/>
            <w:tcPrChange w:id="525" w:author="Jule Jaich" w:date="2023-03-10T10:52:00Z">
              <w:tcPr>
                <w:tcW w:w="630" w:type="dxa"/>
                <w:tcBorders>
                  <w:top w:val="nil"/>
                  <w:left w:val="nil"/>
                  <w:bottom w:val="nil"/>
                  <w:right w:val="nil"/>
                </w:tcBorders>
                <w:shd w:val="clear" w:color="auto" w:fill="auto"/>
                <w:noWrap/>
                <w:vAlign w:val="center"/>
              </w:tcPr>
            </w:tcPrChange>
          </w:tcPr>
          <w:p w14:paraId="32AA7C5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.14</w:t>
            </w:r>
          </w:p>
        </w:tc>
        <w:tc>
          <w:tcPr>
            <w:tcW w:w="509" w:type="dxa"/>
            <w:tcBorders>
              <w:top w:val="nil"/>
              <w:left w:val="nil"/>
              <w:bottom w:val="nil"/>
              <w:right w:val="nil"/>
            </w:tcBorders>
            <w:shd w:val="clear" w:color="auto" w:fill="auto"/>
            <w:noWrap/>
            <w:vAlign w:val="center"/>
            <w:tcPrChange w:id="526" w:author="Jule Jaich" w:date="2023-03-10T10:52:00Z">
              <w:tcPr>
                <w:tcW w:w="648" w:type="dxa"/>
                <w:tcBorders>
                  <w:top w:val="nil"/>
                  <w:left w:val="nil"/>
                  <w:bottom w:val="nil"/>
                  <w:right w:val="nil"/>
                </w:tcBorders>
                <w:shd w:val="clear" w:color="auto" w:fill="auto"/>
                <w:noWrap/>
                <w:vAlign w:val="center"/>
              </w:tcPr>
            </w:tcPrChange>
          </w:tcPr>
          <w:p w14:paraId="51707383" w14:textId="077AA6FB"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.27</w:t>
            </w:r>
            <w:ins w:id="527" w:author="Jule Jaich" w:date="2023-03-10T10:54:00Z">
              <w:r w:rsidR="00FB69C5">
                <w:rPr>
                  <w:rFonts w:ascii="Times" w:hAnsi="Times"/>
                  <w:sz w:val="16"/>
                  <w:szCs w:val="18"/>
                  <w:vertAlign w:val="superscript"/>
                </w:rPr>
                <w:t>**</w:t>
              </w:r>
            </w:ins>
            <w:del w:id="528" w:author="Jule Jaich" w:date="2023-03-10T10:54:00Z">
              <w:r w:rsidRPr="00BB3B3F" w:rsidDel="00FB69C5">
                <w:rPr>
                  <w:rFonts w:ascii="Times" w:hAnsi="Times"/>
                  <w:sz w:val="16"/>
                  <w:szCs w:val="18"/>
                  <w:vertAlign w:val="superscript"/>
                </w:rPr>
                <w:delText>b</w:delText>
              </w:r>
            </w:del>
          </w:p>
        </w:tc>
      </w:tr>
      <w:tr w:rsidR="001F194C" w:rsidRPr="00BB3B3F" w14:paraId="31ED4BC8" w14:textId="77777777" w:rsidTr="00FB69C5">
        <w:tc>
          <w:tcPr>
            <w:tcW w:w="1056" w:type="dxa"/>
            <w:tcBorders>
              <w:top w:val="nil"/>
              <w:left w:val="nil"/>
              <w:bottom w:val="nil"/>
              <w:right w:val="nil"/>
            </w:tcBorders>
            <w:shd w:val="clear" w:color="auto" w:fill="auto"/>
            <w:noWrap/>
            <w:vAlign w:val="center"/>
            <w:hideMark/>
            <w:tcPrChange w:id="529" w:author="Jule Jaich" w:date="2023-03-10T10:52:00Z">
              <w:tcPr>
                <w:tcW w:w="1350" w:type="dxa"/>
                <w:tcBorders>
                  <w:top w:val="nil"/>
                  <w:left w:val="nil"/>
                  <w:bottom w:val="nil"/>
                  <w:right w:val="nil"/>
                </w:tcBorders>
                <w:shd w:val="clear" w:color="auto" w:fill="auto"/>
                <w:noWrap/>
                <w:vAlign w:val="center"/>
                <w:hideMark/>
              </w:tcPr>
            </w:tcPrChange>
          </w:tcPr>
          <w:p w14:paraId="0D65903A"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1</w:t>
            </w:r>
          </w:p>
        </w:tc>
        <w:tc>
          <w:tcPr>
            <w:tcW w:w="566" w:type="dxa"/>
            <w:tcBorders>
              <w:top w:val="nil"/>
              <w:left w:val="nil"/>
              <w:bottom w:val="nil"/>
              <w:right w:val="nil"/>
            </w:tcBorders>
            <w:shd w:val="clear" w:color="auto" w:fill="auto"/>
            <w:noWrap/>
            <w:vAlign w:val="center"/>
            <w:tcPrChange w:id="530" w:author="Jule Jaich" w:date="2023-03-10T10:52:00Z">
              <w:tcPr>
                <w:tcW w:w="720" w:type="dxa"/>
                <w:tcBorders>
                  <w:top w:val="nil"/>
                  <w:left w:val="nil"/>
                  <w:bottom w:val="nil"/>
                  <w:right w:val="nil"/>
                </w:tcBorders>
                <w:shd w:val="clear" w:color="auto" w:fill="auto"/>
                <w:noWrap/>
                <w:vAlign w:val="center"/>
              </w:tcPr>
            </w:tcPrChange>
          </w:tcPr>
          <w:p w14:paraId="0C5AC97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6" w:type="dxa"/>
            <w:tcBorders>
              <w:top w:val="nil"/>
              <w:left w:val="nil"/>
              <w:bottom w:val="nil"/>
              <w:right w:val="nil"/>
            </w:tcBorders>
            <w:shd w:val="clear" w:color="auto" w:fill="auto"/>
            <w:noWrap/>
            <w:vAlign w:val="center"/>
            <w:tcPrChange w:id="531" w:author="Jule Jaich" w:date="2023-03-10T10:52:00Z">
              <w:tcPr>
                <w:tcW w:w="810" w:type="dxa"/>
                <w:tcBorders>
                  <w:top w:val="nil"/>
                  <w:left w:val="nil"/>
                  <w:bottom w:val="nil"/>
                  <w:right w:val="nil"/>
                </w:tcBorders>
                <w:shd w:val="clear" w:color="auto" w:fill="auto"/>
                <w:noWrap/>
                <w:vAlign w:val="center"/>
              </w:tcPr>
            </w:tcPrChange>
          </w:tcPr>
          <w:p w14:paraId="11EF2C74" w14:textId="6B6A3780"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.04</w:t>
            </w:r>
            <w:ins w:id="532" w:author="Jule Jaich" w:date="2023-03-10T10:51:00Z">
              <w:r w:rsidR="00FB69C5">
                <w:rPr>
                  <w:rFonts w:ascii="Times" w:hAnsi="Times"/>
                  <w:sz w:val="16"/>
                  <w:szCs w:val="18"/>
                  <w:vertAlign w:val="superscript"/>
                </w:rPr>
                <w:t>*</w:t>
              </w:r>
            </w:ins>
            <w:del w:id="533" w:author="Jule Jaich" w:date="2023-03-10T10:51:00Z">
              <w:r w:rsidRPr="00BB3B3F" w:rsidDel="00FB69C5">
                <w:rPr>
                  <w:rFonts w:ascii="Times" w:hAnsi="Times"/>
                  <w:sz w:val="16"/>
                  <w:szCs w:val="18"/>
                  <w:vertAlign w:val="superscript"/>
                </w:rPr>
                <w:delText>a</w:delText>
              </w:r>
            </w:del>
          </w:p>
        </w:tc>
        <w:tc>
          <w:tcPr>
            <w:tcW w:w="636" w:type="dxa"/>
            <w:tcBorders>
              <w:top w:val="nil"/>
              <w:left w:val="nil"/>
              <w:bottom w:val="nil"/>
              <w:right w:val="nil"/>
            </w:tcBorders>
            <w:shd w:val="clear" w:color="auto" w:fill="auto"/>
            <w:noWrap/>
            <w:vAlign w:val="center"/>
            <w:tcPrChange w:id="534" w:author="Jule Jaich" w:date="2023-03-10T10:52:00Z">
              <w:tcPr>
                <w:tcW w:w="810" w:type="dxa"/>
                <w:tcBorders>
                  <w:top w:val="nil"/>
                  <w:left w:val="nil"/>
                  <w:bottom w:val="nil"/>
                  <w:right w:val="nil"/>
                </w:tcBorders>
                <w:shd w:val="clear" w:color="auto" w:fill="auto"/>
                <w:noWrap/>
                <w:vAlign w:val="center"/>
              </w:tcPr>
            </w:tcPrChange>
          </w:tcPr>
          <w:p w14:paraId="1F89124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06" w:type="dxa"/>
            <w:tcBorders>
              <w:top w:val="nil"/>
              <w:left w:val="nil"/>
              <w:bottom w:val="nil"/>
              <w:right w:val="nil"/>
            </w:tcBorders>
            <w:shd w:val="clear" w:color="auto" w:fill="auto"/>
            <w:noWrap/>
            <w:vAlign w:val="center"/>
            <w:tcPrChange w:id="535" w:author="Jule Jaich" w:date="2023-03-10T10:52:00Z">
              <w:tcPr>
                <w:tcW w:w="900" w:type="dxa"/>
                <w:tcBorders>
                  <w:top w:val="nil"/>
                  <w:left w:val="nil"/>
                  <w:bottom w:val="nil"/>
                  <w:right w:val="nil"/>
                </w:tcBorders>
                <w:shd w:val="clear" w:color="auto" w:fill="auto"/>
                <w:noWrap/>
                <w:vAlign w:val="center"/>
              </w:tcPr>
            </w:tcPrChange>
          </w:tcPr>
          <w:p w14:paraId="688F8AE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85" w:type="dxa"/>
            <w:tcBorders>
              <w:top w:val="nil"/>
              <w:left w:val="nil"/>
              <w:bottom w:val="nil"/>
              <w:right w:val="nil"/>
            </w:tcBorders>
            <w:shd w:val="clear" w:color="auto" w:fill="auto"/>
            <w:noWrap/>
            <w:vAlign w:val="center"/>
            <w:tcPrChange w:id="536" w:author="Jule Jaich" w:date="2023-03-10T10:52:00Z">
              <w:tcPr>
                <w:tcW w:w="630" w:type="dxa"/>
                <w:tcBorders>
                  <w:top w:val="nil"/>
                  <w:left w:val="nil"/>
                  <w:bottom w:val="nil"/>
                  <w:right w:val="nil"/>
                </w:tcBorders>
                <w:shd w:val="clear" w:color="auto" w:fill="auto"/>
                <w:noWrap/>
                <w:vAlign w:val="center"/>
              </w:tcPr>
            </w:tcPrChange>
          </w:tcPr>
          <w:p w14:paraId="65D0C0F1" w14:textId="3AFF2DFC"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.04</w:t>
            </w:r>
            <w:ins w:id="537" w:author="Jule Jaich" w:date="2023-03-10T10:54:00Z">
              <w:r w:rsidR="00FB69C5">
                <w:rPr>
                  <w:rFonts w:ascii="Times" w:hAnsi="Times"/>
                  <w:sz w:val="16"/>
                  <w:szCs w:val="18"/>
                  <w:vertAlign w:val="superscript"/>
                </w:rPr>
                <w:t>*</w:t>
              </w:r>
            </w:ins>
            <w:del w:id="538" w:author="Jule Jaich" w:date="2023-03-10T10:53:00Z">
              <w:r w:rsidRPr="00BB3B3F" w:rsidDel="00FB69C5">
                <w:rPr>
                  <w:rFonts w:ascii="Times" w:hAnsi="Times"/>
                  <w:sz w:val="16"/>
                  <w:szCs w:val="18"/>
                  <w:vertAlign w:val="superscript"/>
                </w:rPr>
                <w:delText>a</w:delText>
              </w:r>
            </w:del>
          </w:p>
        </w:tc>
        <w:tc>
          <w:tcPr>
            <w:tcW w:w="566" w:type="dxa"/>
            <w:tcBorders>
              <w:top w:val="nil"/>
              <w:left w:val="nil"/>
              <w:bottom w:val="nil"/>
              <w:right w:val="nil"/>
            </w:tcBorders>
            <w:shd w:val="clear" w:color="auto" w:fill="auto"/>
            <w:noWrap/>
            <w:vAlign w:val="center"/>
            <w:tcPrChange w:id="539" w:author="Jule Jaich" w:date="2023-03-10T10:52:00Z">
              <w:tcPr>
                <w:tcW w:w="720" w:type="dxa"/>
                <w:tcBorders>
                  <w:top w:val="nil"/>
                  <w:left w:val="nil"/>
                  <w:bottom w:val="nil"/>
                  <w:right w:val="nil"/>
                </w:tcBorders>
                <w:shd w:val="clear" w:color="auto" w:fill="auto"/>
                <w:noWrap/>
                <w:vAlign w:val="center"/>
              </w:tcPr>
            </w:tcPrChange>
          </w:tcPr>
          <w:p w14:paraId="1486D58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566" w:type="dxa"/>
            <w:tcBorders>
              <w:top w:val="nil"/>
              <w:left w:val="nil"/>
              <w:bottom w:val="nil"/>
              <w:right w:val="nil"/>
            </w:tcBorders>
            <w:shd w:val="clear" w:color="auto" w:fill="auto"/>
            <w:vAlign w:val="center"/>
            <w:tcPrChange w:id="540" w:author="Jule Jaich" w:date="2023-03-10T10:52:00Z">
              <w:tcPr>
                <w:tcW w:w="720" w:type="dxa"/>
                <w:tcBorders>
                  <w:top w:val="nil"/>
                  <w:left w:val="nil"/>
                  <w:bottom w:val="nil"/>
                  <w:right w:val="nil"/>
                </w:tcBorders>
                <w:shd w:val="clear" w:color="auto" w:fill="auto"/>
                <w:vAlign w:val="center"/>
              </w:tcPr>
            </w:tcPrChange>
          </w:tcPr>
          <w:p w14:paraId="13B9D50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p>
        </w:tc>
        <w:tc>
          <w:tcPr>
            <w:tcW w:w="636" w:type="dxa"/>
            <w:tcBorders>
              <w:top w:val="nil"/>
              <w:left w:val="nil"/>
              <w:bottom w:val="nil"/>
              <w:right w:val="nil"/>
            </w:tcBorders>
            <w:shd w:val="clear" w:color="auto" w:fill="auto"/>
            <w:vAlign w:val="center"/>
            <w:tcPrChange w:id="541" w:author="Jule Jaich" w:date="2023-03-10T10:52:00Z">
              <w:tcPr>
                <w:tcW w:w="810" w:type="dxa"/>
                <w:tcBorders>
                  <w:top w:val="nil"/>
                  <w:left w:val="nil"/>
                  <w:bottom w:val="nil"/>
                  <w:right w:val="nil"/>
                </w:tcBorders>
                <w:shd w:val="clear" w:color="auto" w:fill="auto"/>
                <w:vAlign w:val="center"/>
              </w:tcPr>
            </w:tcPrChange>
          </w:tcPr>
          <w:p w14:paraId="5B2DA66F" w14:textId="4271E0DE"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.05</w:t>
            </w:r>
            <w:del w:id="542" w:author="Jule Jaich" w:date="2023-03-10T10:51:00Z">
              <w:r w:rsidRPr="00BB3B3F" w:rsidDel="00FB69C5">
                <w:rPr>
                  <w:rFonts w:ascii="Times" w:hAnsi="Times"/>
                  <w:sz w:val="16"/>
                  <w:szCs w:val="18"/>
                  <w:vertAlign w:val="superscript"/>
                </w:rPr>
                <w:delText xml:space="preserve"> </w:delText>
              </w:r>
            </w:del>
            <w:ins w:id="543" w:author="Jule Jaich" w:date="2023-03-10T10:51:00Z">
              <w:r w:rsidR="00FB69C5">
                <w:rPr>
                  <w:rFonts w:ascii="Times" w:hAnsi="Times"/>
                  <w:sz w:val="16"/>
                  <w:szCs w:val="18"/>
                  <w:vertAlign w:val="superscript"/>
                </w:rPr>
                <w:t>*</w:t>
              </w:r>
            </w:ins>
            <w:del w:id="544" w:author="Jule Jaich" w:date="2023-03-10T10:50:00Z">
              <w:r w:rsidRPr="00BB3B3F" w:rsidDel="00FB69C5">
                <w:rPr>
                  <w:rFonts w:ascii="Times" w:hAnsi="Times"/>
                  <w:sz w:val="16"/>
                  <w:szCs w:val="18"/>
                  <w:vertAlign w:val="superscript"/>
                </w:rPr>
                <w:delText>a</w:delText>
              </w:r>
            </w:del>
          </w:p>
        </w:tc>
        <w:tc>
          <w:tcPr>
            <w:tcW w:w="495" w:type="dxa"/>
            <w:tcBorders>
              <w:top w:val="nil"/>
              <w:left w:val="nil"/>
              <w:bottom w:val="nil"/>
              <w:right w:val="nil"/>
            </w:tcBorders>
            <w:shd w:val="clear" w:color="auto" w:fill="auto"/>
            <w:vAlign w:val="center"/>
            <w:tcPrChange w:id="545" w:author="Jule Jaich" w:date="2023-03-10T10:52:00Z">
              <w:tcPr>
                <w:tcW w:w="630" w:type="dxa"/>
                <w:tcBorders>
                  <w:top w:val="nil"/>
                  <w:left w:val="nil"/>
                  <w:bottom w:val="nil"/>
                  <w:right w:val="nil"/>
                </w:tcBorders>
                <w:shd w:val="clear" w:color="auto" w:fill="auto"/>
                <w:vAlign w:val="center"/>
              </w:tcPr>
            </w:tcPrChange>
          </w:tcPr>
          <w:p w14:paraId="0156E21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p>
        </w:tc>
        <w:tc>
          <w:tcPr>
            <w:tcW w:w="495" w:type="dxa"/>
            <w:tcBorders>
              <w:top w:val="nil"/>
              <w:left w:val="nil"/>
              <w:bottom w:val="nil"/>
              <w:right w:val="nil"/>
            </w:tcBorders>
            <w:shd w:val="clear" w:color="auto" w:fill="auto"/>
            <w:noWrap/>
            <w:vAlign w:val="center"/>
            <w:tcPrChange w:id="546" w:author="Jule Jaich" w:date="2023-03-10T10:52:00Z">
              <w:tcPr>
                <w:tcW w:w="630" w:type="dxa"/>
                <w:tcBorders>
                  <w:top w:val="nil"/>
                  <w:left w:val="nil"/>
                  <w:bottom w:val="nil"/>
                  <w:right w:val="nil"/>
                </w:tcBorders>
                <w:shd w:val="clear" w:color="auto" w:fill="auto"/>
                <w:noWrap/>
                <w:vAlign w:val="center"/>
              </w:tcPr>
            </w:tcPrChange>
          </w:tcPr>
          <w:p w14:paraId="7D2B75A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95" w:type="dxa"/>
            <w:tcBorders>
              <w:top w:val="nil"/>
              <w:left w:val="nil"/>
              <w:bottom w:val="nil"/>
              <w:right w:val="nil"/>
            </w:tcBorders>
            <w:shd w:val="clear" w:color="auto" w:fill="auto"/>
            <w:noWrap/>
            <w:vAlign w:val="center"/>
            <w:tcPrChange w:id="547" w:author="Jule Jaich" w:date="2023-03-10T10:52:00Z">
              <w:tcPr>
                <w:tcW w:w="630" w:type="dxa"/>
                <w:tcBorders>
                  <w:top w:val="nil"/>
                  <w:left w:val="nil"/>
                  <w:bottom w:val="nil"/>
                  <w:right w:val="nil"/>
                </w:tcBorders>
                <w:shd w:val="clear" w:color="auto" w:fill="auto"/>
                <w:noWrap/>
                <w:vAlign w:val="center"/>
              </w:tcPr>
            </w:tcPrChange>
          </w:tcPr>
          <w:p w14:paraId="074E3CFA" w14:textId="61EC8B78"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.14</w:t>
            </w:r>
            <w:ins w:id="548" w:author="Jule Jaich" w:date="2023-03-10T10:54:00Z">
              <w:r w:rsidR="00FB69C5">
                <w:rPr>
                  <w:rFonts w:ascii="Times" w:hAnsi="Times"/>
                  <w:sz w:val="16"/>
                  <w:szCs w:val="18"/>
                  <w:vertAlign w:val="superscript"/>
                </w:rPr>
                <w:t>**</w:t>
              </w:r>
            </w:ins>
            <w:del w:id="549" w:author="Jule Jaich" w:date="2023-03-10T10:54:00Z">
              <w:r w:rsidRPr="00BB3B3F" w:rsidDel="00FB69C5">
                <w:rPr>
                  <w:rFonts w:ascii="Times" w:hAnsi="Times"/>
                  <w:sz w:val="16"/>
                  <w:szCs w:val="18"/>
                  <w:vertAlign w:val="superscript"/>
                </w:rPr>
                <w:delText>b</w:delText>
              </w:r>
            </w:del>
          </w:p>
        </w:tc>
        <w:tc>
          <w:tcPr>
            <w:tcW w:w="509" w:type="dxa"/>
            <w:tcBorders>
              <w:top w:val="nil"/>
              <w:left w:val="nil"/>
              <w:bottom w:val="nil"/>
              <w:right w:val="nil"/>
            </w:tcBorders>
            <w:shd w:val="clear" w:color="auto" w:fill="auto"/>
            <w:noWrap/>
            <w:vAlign w:val="center"/>
            <w:tcPrChange w:id="550" w:author="Jule Jaich" w:date="2023-03-10T10:52:00Z">
              <w:tcPr>
                <w:tcW w:w="648" w:type="dxa"/>
                <w:tcBorders>
                  <w:top w:val="nil"/>
                  <w:left w:val="nil"/>
                  <w:bottom w:val="nil"/>
                  <w:right w:val="nil"/>
                </w:tcBorders>
                <w:shd w:val="clear" w:color="auto" w:fill="auto"/>
                <w:noWrap/>
                <w:vAlign w:val="center"/>
              </w:tcPr>
            </w:tcPrChange>
          </w:tcPr>
          <w:p w14:paraId="5F85FAA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3FF47258" w14:textId="77777777" w:rsidTr="00FB69C5">
        <w:tc>
          <w:tcPr>
            <w:tcW w:w="1056" w:type="dxa"/>
            <w:tcBorders>
              <w:top w:val="nil"/>
              <w:left w:val="nil"/>
              <w:bottom w:val="nil"/>
              <w:right w:val="nil"/>
            </w:tcBorders>
            <w:shd w:val="clear" w:color="auto" w:fill="auto"/>
            <w:noWrap/>
            <w:vAlign w:val="center"/>
            <w:hideMark/>
            <w:tcPrChange w:id="551" w:author="Jule Jaich" w:date="2023-03-10T10:52:00Z">
              <w:tcPr>
                <w:tcW w:w="1350" w:type="dxa"/>
                <w:tcBorders>
                  <w:top w:val="nil"/>
                  <w:left w:val="nil"/>
                  <w:bottom w:val="nil"/>
                  <w:right w:val="nil"/>
                </w:tcBorders>
                <w:shd w:val="clear" w:color="auto" w:fill="auto"/>
                <w:noWrap/>
                <w:vAlign w:val="center"/>
                <w:hideMark/>
              </w:tcPr>
            </w:tcPrChange>
          </w:tcPr>
          <w:p w14:paraId="77810833"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2</w:t>
            </w:r>
          </w:p>
        </w:tc>
        <w:tc>
          <w:tcPr>
            <w:tcW w:w="566" w:type="dxa"/>
            <w:tcBorders>
              <w:top w:val="nil"/>
              <w:left w:val="nil"/>
              <w:bottom w:val="nil"/>
              <w:right w:val="nil"/>
            </w:tcBorders>
            <w:shd w:val="clear" w:color="auto" w:fill="auto"/>
            <w:noWrap/>
            <w:vAlign w:val="center"/>
            <w:tcPrChange w:id="552" w:author="Jule Jaich" w:date="2023-03-10T10:52:00Z">
              <w:tcPr>
                <w:tcW w:w="720" w:type="dxa"/>
                <w:tcBorders>
                  <w:top w:val="nil"/>
                  <w:left w:val="nil"/>
                  <w:bottom w:val="nil"/>
                  <w:right w:val="nil"/>
                </w:tcBorders>
                <w:shd w:val="clear" w:color="auto" w:fill="auto"/>
                <w:noWrap/>
                <w:vAlign w:val="center"/>
              </w:tcPr>
            </w:tcPrChange>
          </w:tcPr>
          <w:p w14:paraId="2C2496D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6" w:type="dxa"/>
            <w:tcBorders>
              <w:top w:val="nil"/>
              <w:left w:val="nil"/>
              <w:bottom w:val="nil"/>
              <w:right w:val="nil"/>
            </w:tcBorders>
            <w:shd w:val="clear" w:color="auto" w:fill="auto"/>
            <w:noWrap/>
            <w:vAlign w:val="center"/>
            <w:tcPrChange w:id="553" w:author="Jule Jaich" w:date="2023-03-10T10:52:00Z">
              <w:tcPr>
                <w:tcW w:w="810" w:type="dxa"/>
                <w:tcBorders>
                  <w:top w:val="nil"/>
                  <w:left w:val="nil"/>
                  <w:bottom w:val="nil"/>
                  <w:right w:val="nil"/>
                </w:tcBorders>
                <w:shd w:val="clear" w:color="auto" w:fill="auto"/>
                <w:noWrap/>
                <w:vAlign w:val="center"/>
              </w:tcPr>
            </w:tcPrChange>
          </w:tcPr>
          <w:p w14:paraId="12BBC24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636" w:type="dxa"/>
            <w:tcBorders>
              <w:top w:val="nil"/>
              <w:left w:val="nil"/>
              <w:bottom w:val="nil"/>
              <w:right w:val="nil"/>
            </w:tcBorders>
            <w:shd w:val="clear" w:color="auto" w:fill="auto"/>
            <w:noWrap/>
            <w:vAlign w:val="center"/>
            <w:tcPrChange w:id="554" w:author="Jule Jaich" w:date="2023-03-10T10:52:00Z">
              <w:tcPr>
                <w:tcW w:w="810" w:type="dxa"/>
                <w:tcBorders>
                  <w:top w:val="nil"/>
                  <w:left w:val="nil"/>
                  <w:bottom w:val="nil"/>
                  <w:right w:val="nil"/>
                </w:tcBorders>
                <w:shd w:val="clear" w:color="auto" w:fill="auto"/>
                <w:noWrap/>
                <w:vAlign w:val="center"/>
              </w:tcPr>
            </w:tcPrChange>
          </w:tcPr>
          <w:p w14:paraId="4819B1A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06" w:type="dxa"/>
            <w:tcBorders>
              <w:top w:val="nil"/>
              <w:left w:val="nil"/>
              <w:bottom w:val="nil"/>
              <w:right w:val="nil"/>
            </w:tcBorders>
            <w:shd w:val="clear" w:color="auto" w:fill="auto"/>
            <w:noWrap/>
            <w:vAlign w:val="center"/>
            <w:tcPrChange w:id="555" w:author="Jule Jaich" w:date="2023-03-10T10:52:00Z">
              <w:tcPr>
                <w:tcW w:w="900" w:type="dxa"/>
                <w:tcBorders>
                  <w:top w:val="nil"/>
                  <w:left w:val="nil"/>
                  <w:bottom w:val="nil"/>
                  <w:right w:val="nil"/>
                </w:tcBorders>
                <w:shd w:val="clear" w:color="auto" w:fill="auto"/>
                <w:noWrap/>
                <w:vAlign w:val="center"/>
              </w:tcPr>
            </w:tcPrChange>
          </w:tcPr>
          <w:p w14:paraId="1CC2326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85" w:type="dxa"/>
            <w:tcBorders>
              <w:top w:val="nil"/>
              <w:left w:val="nil"/>
              <w:bottom w:val="nil"/>
              <w:right w:val="nil"/>
            </w:tcBorders>
            <w:shd w:val="clear" w:color="auto" w:fill="auto"/>
            <w:noWrap/>
            <w:vAlign w:val="center"/>
            <w:tcPrChange w:id="556" w:author="Jule Jaich" w:date="2023-03-10T10:52:00Z">
              <w:tcPr>
                <w:tcW w:w="630" w:type="dxa"/>
                <w:tcBorders>
                  <w:top w:val="nil"/>
                  <w:left w:val="nil"/>
                  <w:bottom w:val="nil"/>
                  <w:right w:val="nil"/>
                </w:tcBorders>
                <w:shd w:val="clear" w:color="auto" w:fill="auto"/>
                <w:noWrap/>
                <w:vAlign w:val="center"/>
              </w:tcPr>
            </w:tcPrChange>
          </w:tcPr>
          <w:p w14:paraId="6114A39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557" w:author="Jule Jaich" w:date="2023-03-10T10:57:00Z">
              <w:r w:rsidRPr="00BB3B3F" w:rsidDel="00994353">
                <w:rPr>
                  <w:rFonts w:ascii="Times" w:hAnsi="Times"/>
                  <w:sz w:val="16"/>
                  <w:szCs w:val="18"/>
                </w:rPr>
                <w:delText xml:space="preserve"> </w:delText>
              </w:r>
            </w:del>
            <w:r w:rsidRPr="00BB3B3F">
              <w:rPr>
                <w:rFonts w:ascii="Times" w:hAnsi="Times"/>
                <w:sz w:val="16"/>
                <w:szCs w:val="18"/>
              </w:rPr>
              <w:t>.01</w:t>
            </w:r>
          </w:p>
        </w:tc>
        <w:tc>
          <w:tcPr>
            <w:tcW w:w="566" w:type="dxa"/>
            <w:tcBorders>
              <w:top w:val="nil"/>
              <w:left w:val="nil"/>
              <w:bottom w:val="nil"/>
              <w:right w:val="nil"/>
            </w:tcBorders>
            <w:shd w:val="clear" w:color="auto" w:fill="auto"/>
            <w:noWrap/>
            <w:vAlign w:val="center"/>
            <w:tcPrChange w:id="558" w:author="Jule Jaich" w:date="2023-03-10T10:52:00Z">
              <w:tcPr>
                <w:tcW w:w="720" w:type="dxa"/>
                <w:tcBorders>
                  <w:top w:val="nil"/>
                  <w:left w:val="nil"/>
                  <w:bottom w:val="nil"/>
                  <w:right w:val="nil"/>
                </w:tcBorders>
                <w:shd w:val="clear" w:color="auto" w:fill="auto"/>
                <w:noWrap/>
                <w:vAlign w:val="center"/>
              </w:tcPr>
            </w:tcPrChange>
          </w:tcPr>
          <w:p w14:paraId="6FD4893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566" w:type="dxa"/>
            <w:tcBorders>
              <w:top w:val="nil"/>
              <w:left w:val="nil"/>
              <w:bottom w:val="nil"/>
              <w:right w:val="nil"/>
            </w:tcBorders>
            <w:shd w:val="clear" w:color="auto" w:fill="auto"/>
            <w:vAlign w:val="center"/>
            <w:tcPrChange w:id="559" w:author="Jule Jaich" w:date="2023-03-10T10:52:00Z">
              <w:tcPr>
                <w:tcW w:w="720" w:type="dxa"/>
                <w:tcBorders>
                  <w:top w:val="nil"/>
                  <w:left w:val="nil"/>
                  <w:bottom w:val="nil"/>
                  <w:right w:val="nil"/>
                </w:tcBorders>
                <w:shd w:val="clear" w:color="auto" w:fill="auto"/>
                <w:vAlign w:val="center"/>
              </w:tcPr>
            </w:tcPrChange>
          </w:tcPr>
          <w:p w14:paraId="47A1912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p>
        </w:tc>
        <w:tc>
          <w:tcPr>
            <w:tcW w:w="636" w:type="dxa"/>
            <w:tcBorders>
              <w:top w:val="nil"/>
              <w:left w:val="nil"/>
              <w:bottom w:val="nil"/>
              <w:right w:val="nil"/>
            </w:tcBorders>
            <w:shd w:val="clear" w:color="auto" w:fill="auto"/>
            <w:vAlign w:val="center"/>
            <w:tcPrChange w:id="560" w:author="Jule Jaich" w:date="2023-03-10T10:52:00Z">
              <w:tcPr>
                <w:tcW w:w="810" w:type="dxa"/>
                <w:tcBorders>
                  <w:top w:val="nil"/>
                  <w:left w:val="nil"/>
                  <w:bottom w:val="nil"/>
                  <w:right w:val="nil"/>
                </w:tcBorders>
                <w:shd w:val="clear" w:color="auto" w:fill="auto"/>
                <w:vAlign w:val="center"/>
              </w:tcPr>
            </w:tcPrChange>
          </w:tcPr>
          <w:p w14:paraId="1C4B1ED3" w14:textId="10D5D6A4"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561" w:author="Microsoft Office User" w:date="2023-03-08T11:37:00Z">
              <w:r w:rsidRPr="00BB3B3F" w:rsidDel="00996CB7">
                <w:rPr>
                  <w:rFonts w:ascii="Times" w:hAnsi="Times"/>
                  <w:sz w:val="16"/>
                  <w:szCs w:val="18"/>
                </w:rPr>
                <w:delText xml:space="preserve"> </w:delText>
              </w:r>
            </w:del>
            <w:r w:rsidRPr="00BB3B3F">
              <w:rPr>
                <w:rFonts w:ascii="Times" w:hAnsi="Times"/>
                <w:sz w:val="16"/>
                <w:szCs w:val="18"/>
              </w:rPr>
              <w:t>.02</w:t>
            </w:r>
            <w:ins w:id="562" w:author="Jule Jaich" w:date="2023-03-10T10:54:00Z">
              <w:r w:rsidR="00FB69C5">
                <w:rPr>
                  <w:rFonts w:ascii="Times" w:hAnsi="Times"/>
                  <w:sz w:val="16"/>
                  <w:szCs w:val="18"/>
                  <w:vertAlign w:val="superscript"/>
                </w:rPr>
                <w:t>*</w:t>
              </w:r>
            </w:ins>
            <w:del w:id="563" w:author="Jule Jaich" w:date="2023-03-10T10:54:00Z">
              <w:r w:rsidRPr="00BB3B3F" w:rsidDel="00FB69C5">
                <w:rPr>
                  <w:rFonts w:ascii="Times" w:hAnsi="Times"/>
                  <w:sz w:val="16"/>
                  <w:szCs w:val="18"/>
                  <w:vertAlign w:val="superscript"/>
                </w:rPr>
                <w:delText>a</w:delText>
              </w:r>
            </w:del>
          </w:p>
        </w:tc>
        <w:tc>
          <w:tcPr>
            <w:tcW w:w="495" w:type="dxa"/>
            <w:tcBorders>
              <w:top w:val="nil"/>
              <w:left w:val="nil"/>
              <w:bottom w:val="nil"/>
              <w:right w:val="nil"/>
            </w:tcBorders>
            <w:shd w:val="clear" w:color="auto" w:fill="auto"/>
            <w:vAlign w:val="center"/>
            <w:tcPrChange w:id="564" w:author="Jule Jaich" w:date="2023-03-10T10:52:00Z">
              <w:tcPr>
                <w:tcW w:w="630" w:type="dxa"/>
                <w:tcBorders>
                  <w:top w:val="nil"/>
                  <w:left w:val="nil"/>
                  <w:bottom w:val="nil"/>
                  <w:right w:val="nil"/>
                </w:tcBorders>
                <w:shd w:val="clear" w:color="auto" w:fill="auto"/>
                <w:vAlign w:val="center"/>
              </w:tcPr>
            </w:tcPrChange>
          </w:tcPr>
          <w:p w14:paraId="08EA565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p>
        </w:tc>
        <w:tc>
          <w:tcPr>
            <w:tcW w:w="495" w:type="dxa"/>
            <w:tcBorders>
              <w:top w:val="nil"/>
              <w:left w:val="nil"/>
              <w:bottom w:val="nil"/>
              <w:right w:val="nil"/>
            </w:tcBorders>
            <w:shd w:val="clear" w:color="auto" w:fill="auto"/>
            <w:noWrap/>
            <w:vAlign w:val="center"/>
            <w:tcPrChange w:id="565" w:author="Jule Jaich" w:date="2023-03-10T10:52:00Z">
              <w:tcPr>
                <w:tcW w:w="630" w:type="dxa"/>
                <w:tcBorders>
                  <w:top w:val="nil"/>
                  <w:left w:val="nil"/>
                  <w:bottom w:val="nil"/>
                  <w:right w:val="nil"/>
                </w:tcBorders>
                <w:shd w:val="clear" w:color="auto" w:fill="auto"/>
                <w:noWrap/>
                <w:vAlign w:val="center"/>
              </w:tcPr>
            </w:tcPrChange>
          </w:tcPr>
          <w:p w14:paraId="20FE878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95" w:type="dxa"/>
            <w:tcBorders>
              <w:top w:val="nil"/>
              <w:left w:val="nil"/>
              <w:bottom w:val="nil"/>
              <w:right w:val="nil"/>
            </w:tcBorders>
            <w:shd w:val="clear" w:color="auto" w:fill="auto"/>
            <w:noWrap/>
            <w:vAlign w:val="center"/>
            <w:tcPrChange w:id="566" w:author="Jule Jaich" w:date="2023-03-10T10:52:00Z">
              <w:tcPr>
                <w:tcW w:w="630" w:type="dxa"/>
                <w:tcBorders>
                  <w:top w:val="nil"/>
                  <w:left w:val="nil"/>
                  <w:bottom w:val="nil"/>
                  <w:right w:val="nil"/>
                </w:tcBorders>
                <w:shd w:val="clear" w:color="auto" w:fill="auto"/>
                <w:noWrap/>
                <w:vAlign w:val="center"/>
              </w:tcPr>
            </w:tcPrChange>
          </w:tcPr>
          <w:p w14:paraId="5FA2ADB8" w14:textId="093289BA" w:rsidR="001F194C" w:rsidRPr="00BB3B3F" w:rsidRDefault="001F194C" w:rsidP="00E421D9">
            <w:pPr>
              <w:autoSpaceDE w:val="0"/>
              <w:autoSpaceDN w:val="0"/>
              <w:adjustRightInd w:val="0"/>
              <w:snapToGrid w:val="0"/>
              <w:spacing w:line="240" w:lineRule="auto"/>
              <w:jc w:val="center"/>
              <w:rPr>
                <w:rFonts w:ascii="Times" w:hAnsi="Times"/>
                <w:sz w:val="16"/>
                <w:szCs w:val="18"/>
              </w:rPr>
            </w:pPr>
            <w:del w:id="567" w:author="Jule Jaich" w:date="2023-03-10T10:56:00Z">
              <w:r w:rsidRPr="00BB3B3F" w:rsidDel="00994353">
                <w:rPr>
                  <w:rFonts w:ascii="Times" w:hAnsi="Times"/>
                  <w:sz w:val="16"/>
                  <w:szCs w:val="18"/>
                </w:rPr>
                <w:delText xml:space="preserve"> </w:delText>
              </w:r>
            </w:del>
            <w:r w:rsidRPr="00BB3B3F">
              <w:rPr>
                <w:rFonts w:ascii="Times" w:hAnsi="Times"/>
                <w:sz w:val="16"/>
                <w:szCs w:val="18"/>
              </w:rPr>
              <w:t>.05</w:t>
            </w:r>
            <w:ins w:id="568" w:author="Jule Jaich" w:date="2023-03-10T10:54:00Z">
              <w:r w:rsidR="00FB69C5">
                <w:rPr>
                  <w:rFonts w:ascii="Times" w:hAnsi="Times"/>
                  <w:sz w:val="16"/>
                  <w:szCs w:val="18"/>
                  <w:vertAlign w:val="superscript"/>
                </w:rPr>
                <w:t>**</w:t>
              </w:r>
            </w:ins>
            <w:del w:id="569" w:author="Jule Jaich" w:date="2023-03-10T10:54:00Z">
              <w:r w:rsidRPr="00BB3B3F" w:rsidDel="00FB69C5">
                <w:rPr>
                  <w:rFonts w:ascii="Times" w:hAnsi="Times"/>
                  <w:sz w:val="16"/>
                  <w:szCs w:val="18"/>
                  <w:vertAlign w:val="superscript"/>
                </w:rPr>
                <w:delText>b</w:delText>
              </w:r>
            </w:del>
          </w:p>
        </w:tc>
        <w:tc>
          <w:tcPr>
            <w:tcW w:w="509" w:type="dxa"/>
            <w:tcBorders>
              <w:top w:val="nil"/>
              <w:left w:val="nil"/>
              <w:bottom w:val="nil"/>
              <w:right w:val="nil"/>
            </w:tcBorders>
            <w:shd w:val="clear" w:color="auto" w:fill="auto"/>
            <w:noWrap/>
            <w:vAlign w:val="center"/>
            <w:tcPrChange w:id="570" w:author="Jule Jaich" w:date="2023-03-10T10:52:00Z">
              <w:tcPr>
                <w:tcW w:w="648" w:type="dxa"/>
                <w:tcBorders>
                  <w:top w:val="nil"/>
                  <w:left w:val="nil"/>
                  <w:bottom w:val="nil"/>
                  <w:right w:val="nil"/>
                </w:tcBorders>
                <w:shd w:val="clear" w:color="auto" w:fill="auto"/>
                <w:noWrap/>
                <w:vAlign w:val="center"/>
              </w:tcPr>
            </w:tcPrChange>
          </w:tcPr>
          <w:p w14:paraId="7EEF5DF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6C4E099E" w14:textId="77777777" w:rsidTr="00FB69C5">
        <w:tc>
          <w:tcPr>
            <w:tcW w:w="1056" w:type="dxa"/>
            <w:tcBorders>
              <w:top w:val="nil"/>
              <w:left w:val="nil"/>
              <w:bottom w:val="single" w:sz="4" w:space="0" w:color="auto"/>
              <w:right w:val="nil"/>
            </w:tcBorders>
            <w:shd w:val="clear" w:color="auto" w:fill="auto"/>
            <w:noWrap/>
            <w:vAlign w:val="center"/>
            <w:tcPrChange w:id="571" w:author="Jule Jaich" w:date="2023-03-10T10:52:00Z">
              <w:tcPr>
                <w:tcW w:w="1350" w:type="dxa"/>
                <w:tcBorders>
                  <w:top w:val="nil"/>
                  <w:left w:val="nil"/>
                  <w:bottom w:val="single" w:sz="4" w:space="0" w:color="auto"/>
                  <w:right w:val="nil"/>
                </w:tcBorders>
                <w:shd w:val="clear" w:color="auto" w:fill="auto"/>
                <w:noWrap/>
                <w:vAlign w:val="center"/>
              </w:tcPr>
            </w:tcPrChange>
          </w:tcPr>
          <w:p w14:paraId="1FD37B01"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i/>
                <w:iCs/>
                <w:sz w:val="16"/>
              </w:rPr>
              <w:t>R</w:t>
            </w:r>
            <w:r w:rsidRPr="00BB3B3F">
              <w:rPr>
                <w:rFonts w:ascii="Times" w:hAnsi="Times"/>
                <w:sz w:val="16"/>
              </w:rPr>
              <w:t xml:space="preserve">² </w:t>
            </w:r>
            <w:r w:rsidRPr="00BB3B3F">
              <w:rPr>
                <w:rFonts w:ascii="Times" w:hAnsi="Times"/>
                <w:b/>
                <w:bCs/>
                <w:sz w:val="16"/>
              </w:rPr>
              <w:t>Total</w:t>
            </w:r>
          </w:p>
        </w:tc>
        <w:tc>
          <w:tcPr>
            <w:tcW w:w="566" w:type="dxa"/>
            <w:tcBorders>
              <w:top w:val="nil"/>
              <w:left w:val="nil"/>
              <w:bottom w:val="single" w:sz="4" w:space="0" w:color="auto"/>
              <w:right w:val="nil"/>
            </w:tcBorders>
            <w:shd w:val="clear" w:color="auto" w:fill="auto"/>
            <w:noWrap/>
            <w:vAlign w:val="center"/>
            <w:tcPrChange w:id="572" w:author="Jule Jaich" w:date="2023-03-10T10:52:00Z">
              <w:tcPr>
                <w:tcW w:w="720" w:type="dxa"/>
                <w:tcBorders>
                  <w:top w:val="nil"/>
                  <w:left w:val="nil"/>
                  <w:bottom w:val="single" w:sz="4" w:space="0" w:color="auto"/>
                  <w:right w:val="nil"/>
                </w:tcBorders>
                <w:shd w:val="clear" w:color="auto" w:fill="auto"/>
                <w:noWrap/>
                <w:vAlign w:val="center"/>
              </w:tcPr>
            </w:tcPrChange>
          </w:tcPr>
          <w:p w14:paraId="0F22917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6" w:type="dxa"/>
            <w:tcBorders>
              <w:top w:val="nil"/>
              <w:left w:val="nil"/>
              <w:bottom w:val="single" w:sz="4" w:space="0" w:color="auto"/>
              <w:right w:val="nil"/>
            </w:tcBorders>
            <w:shd w:val="clear" w:color="auto" w:fill="auto"/>
            <w:noWrap/>
            <w:vAlign w:val="center"/>
            <w:tcPrChange w:id="573" w:author="Jule Jaich" w:date="2023-03-10T10:52:00Z">
              <w:tcPr>
                <w:tcW w:w="810" w:type="dxa"/>
                <w:tcBorders>
                  <w:top w:val="nil"/>
                  <w:left w:val="nil"/>
                  <w:bottom w:val="single" w:sz="4" w:space="0" w:color="auto"/>
                  <w:right w:val="nil"/>
                </w:tcBorders>
                <w:shd w:val="clear" w:color="auto" w:fill="auto"/>
                <w:noWrap/>
                <w:vAlign w:val="center"/>
              </w:tcPr>
            </w:tcPrChange>
          </w:tcPr>
          <w:p w14:paraId="3C3302E8" w14:textId="1793D36B" w:rsidR="001F194C" w:rsidRPr="00BB3B3F" w:rsidRDefault="001F194C" w:rsidP="00E421D9">
            <w:pPr>
              <w:autoSpaceDE w:val="0"/>
              <w:autoSpaceDN w:val="0"/>
              <w:adjustRightInd w:val="0"/>
              <w:snapToGrid w:val="0"/>
              <w:spacing w:line="240" w:lineRule="auto"/>
              <w:jc w:val="center"/>
              <w:rPr>
                <w:rFonts w:ascii="Times" w:hAnsi="Times"/>
                <w:sz w:val="16"/>
                <w:szCs w:val="18"/>
              </w:rPr>
            </w:pPr>
            <w:del w:id="574" w:author="Jule Jaich" w:date="2023-03-10T10:56:00Z">
              <w:r w:rsidRPr="00BB3B3F" w:rsidDel="00994353">
                <w:rPr>
                  <w:rFonts w:ascii="Times" w:hAnsi="Times"/>
                  <w:sz w:val="16"/>
                  <w:szCs w:val="18"/>
                </w:rPr>
                <w:delText xml:space="preserve"> </w:delText>
              </w:r>
            </w:del>
            <w:r w:rsidRPr="00BB3B3F">
              <w:rPr>
                <w:rFonts w:ascii="Times" w:hAnsi="Times"/>
                <w:sz w:val="16"/>
                <w:szCs w:val="18"/>
              </w:rPr>
              <w:t>.05</w:t>
            </w:r>
            <w:ins w:id="575" w:author="Jule Jaich" w:date="2023-03-10T10:55:00Z">
              <w:r w:rsidR="00994353">
                <w:rPr>
                  <w:rFonts w:ascii="Times" w:hAnsi="Times"/>
                  <w:sz w:val="16"/>
                  <w:szCs w:val="18"/>
                  <w:vertAlign w:val="superscript"/>
                </w:rPr>
                <w:t>*</w:t>
              </w:r>
            </w:ins>
            <w:del w:id="576" w:author="Jule Jaich" w:date="2023-03-10T10:55:00Z">
              <w:r w:rsidRPr="00BB3B3F" w:rsidDel="00994353">
                <w:rPr>
                  <w:rFonts w:ascii="Times" w:hAnsi="Times"/>
                  <w:sz w:val="16"/>
                  <w:szCs w:val="18"/>
                  <w:vertAlign w:val="superscript"/>
                </w:rPr>
                <w:delText>a</w:delText>
              </w:r>
            </w:del>
          </w:p>
        </w:tc>
        <w:tc>
          <w:tcPr>
            <w:tcW w:w="636" w:type="dxa"/>
            <w:tcBorders>
              <w:top w:val="nil"/>
              <w:left w:val="nil"/>
              <w:bottom w:val="single" w:sz="4" w:space="0" w:color="auto"/>
              <w:right w:val="nil"/>
            </w:tcBorders>
            <w:shd w:val="clear" w:color="auto" w:fill="auto"/>
            <w:noWrap/>
            <w:vAlign w:val="center"/>
            <w:tcPrChange w:id="577" w:author="Jule Jaich" w:date="2023-03-10T10:52:00Z">
              <w:tcPr>
                <w:tcW w:w="810" w:type="dxa"/>
                <w:tcBorders>
                  <w:top w:val="nil"/>
                  <w:left w:val="nil"/>
                  <w:bottom w:val="single" w:sz="4" w:space="0" w:color="auto"/>
                  <w:right w:val="nil"/>
                </w:tcBorders>
                <w:shd w:val="clear" w:color="auto" w:fill="auto"/>
                <w:noWrap/>
                <w:vAlign w:val="center"/>
              </w:tcPr>
            </w:tcPrChange>
          </w:tcPr>
          <w:p w14:paraId="0C034A1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06" w:type="dxa"/>
            <w:tcBorders>
              <w:top w:val="nil"/>
              <w:left w:val="nil"/>
              <w:bottom w:val="single" w:sz="4" w:space="0" w:color="auto"/>
              <w:right w:val="nil"/>
            </w:tcBorders>
            <w:shd w:val="clear" w:color="auto" w:fill="auto"/>
            <w:noWrap/>
            <w:vAlign w:val="center"/>
            <w:tcPrChange w:id="578" w:author="Jule Jaich" w:date="2023-03-10T10:52:00Z">
              <w:tcPr>
                <w:tcW w:w="900" w:type="dxa"/>
                <w:tcBorders>
                  <w:top w:val="nil"/>
                  <w:left w:val="nil"/>
                  <w:bottom w:val="single" w:sz="4" w:space="0" w:color="auto"/>
                  <w:right w:val="nil"/>
                </w:tcBorders>
                <w:shd w:val="clear" w:color="auto" w:fill="auto"/>
                <w:noWrap/>
                <w:vAlign w:val="center"/>
              </w:tcPr>
            </w:tcPrChange>
          </w:tcPr>
          <w:p w14:paraId="753EE71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85" w:type="dxa"/>
            <w:tcBorders>
              <w:top w:val="nil"/>
              <w:left w:val="nil"/>
              <w:bottom w:val="single" w:sz="4" w:space="0" w:color="auto"/>
              <w:right w:val="nil"/>
            </w:tcBorders>
            <w:shd w:val="clear" w:color="auto" w:fill="auto"/>
            <w:noWrap/>
            <w:vAlign w:val="center"/>
            <w:tcPrChange w:id="579" w:author="Jule Jaich" w:date="2023-03-10T10:52:00Z">
              <w:tcPr>
                <w:tcW w:w="630" w:type="dxa"/>
                <w:tcBorders>
                  <w:top w:val="nil"/>
                  <w:left w:val="nil"/>
                  <w:bottom w:val="single" w:sz="4" w:space="0" w:color="auto"/>
                  <w:right w:val="nil"/>
                </w:tcBorders>
                <w:shd w:val="clear" w:color="auto" w:fill="auto"/>
                <w:noWrap/>
                <w:vAlign w:val="center"/>
              </w:tcPr>
            </w:tcPrChange>
          </w:tcPr>
          <w:p w14:paraId="093546AA" w14:textId="2C26B7D8"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.05</w:t>
            </w:r>
            <w:ins w:id="580" w:author="Jule Jaich" w:date="2023-03-10T10:55:00Z">
              <w:r w:rsidR="00994353">
                <w:rPr>
                  <w:rFonts w:ascii="Times" w:hAnsi="Times"/>
                  <w:sz w:val="16"/>
                  <w:szCs w:val="18"/>
                  <w:vertAlign w:val="superscript"/>
                </w:rPr>
                <w:t>*</w:t>
              </w:r>
            </w:ins>
            <w:del w:id="581" w:author="Jule Jaich" w:date="2023-03-10T10:55:00Z">
              <w:r w:rsidRPr="00BB3B3F" w:rsidDel="00994353">
                <w:rPr>
                  <w:rFonts w:ascii="Times" w:hAnsi="Times"/>
                  <w:sz w:val="16"/>
                  <w:szCs w:val="18"/>
                  <w:vertAlign w:val="superscript"/>
                </w:rPr>
                <w:delText>a</w:delText>
              </w:r>
            </w:del>
          </w:p>
        </w:tc>
        <w:tc>
          <w:tcPr>
            <w:tcW w:w="566" w:type="dxa"/>
            <w:tcBorders>
              <w:top w:val="nil"/>
              <w:left w:val="nil"/>
              <w:bottom w:val="single" w:sz="4" w:space="0" w:color="auto"/>
              <w:right w:val="nil"/>
            </w:tcBorders>
            <w:shd w:val="clear" w:color="auto" w:fill="auto"/>
            <w:noWrap/>
            <w:vAlign w:val="center"/>
            <w:tcPrChange w:id="582" w:author="Jule Jaich" w:date="2023-03-10T10:52:00Z">
              <w:tcPr>
                <w:tcW w:w="720" w:type="dxa"/>
                <w:tcBorders>
                  <w:top w:val="nil"/>
                  <w:left w:val="nil"/>
                  <w:bottom w:val="single" w:sz="4" w:space="0" w:color="auto"/>
                  <w:right w:val="nil"/>
                </w:tcBorders>
                <w:shd w:val="clear" w:color="auto" w:fill="auto"/>
                <w:noWrap/>
                <w:vAlign w:val="center"/>
              </w:tcPr>
            </w:tcPrChange>
          </w:tcPr>
          <w:p w14:paraId="5BE4967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566" w:type="dxa"/>
            <w:tcBorders>
              <w:top w:val="nil"/>
              <w:left w:val="nil"/>
              <w:bottom w:val="single" w:sz="4" w:space="0" w:color="auto"/>
              <w:right w:val="nil"/>
            </w:tcBorders>
            <w:shd w:val="clear" w:color="auto" w:fill="auto"/>
            <w:vAlign w:val="center"/>
            <w:tcPrChange w:id="583" w:author="Jule Jaich" w:date="2023-03-10T10:52:00Z">
              <w:tcPr>
                <w:tcW w:w="720" w:type="dxa"/>
                <w:tcBorders>
                  <w:top w:val="nil"/>
                  <w:left w:val="nil"/>
                  <w:bottom w:val="single" w:sz="4" w:space="0" w:color="auto"/>
                  <w:right w:val="nil"/>
                </w:tcBorders>
                <w:shd w:val="clear" w:color="auto" w:fill="auto"/>
                <w:vAlign w:val="center"/>
              </w:tcPr>
            </w:tcPrChange>
          </w:tcPr>
          <w:p w14:paraId="6B6C26B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p>
        </w:tc>
        <w:tc>
          <w:tcPr>
            <w:tcW w:w="636" w:type="dxa"/>
            <w:tcBorders>
              <w:top w:val="nil"/>
              <w:left w:val="nil"/>
              <w:bottom w:val="single" w:sz="4" w:space="0" w:color="auto"/>
              <w:right w:val="nil"/>
            </w:tcBorders>
            <w:shd w:val="clear" w:color="auto" w:fill="auto"/>
            <w:vAlign w:val="center"/>
            <w:tcPrChange w:id="584" w:author="Jule Jaich" w:date="2023-03-10T10:52:00Z">
              <w:tcPr>
                <w:tcW w:w="810" w:type="dxa"/>
                <w:tcBorders>
                  <w:top w:val="nil"/>
                  <w:left w:val="nil"/>
                  <w:bottom w:val="single" w:sz="4" w:space="0" w:color="auto"/>
                  <w:right w:val="nil"/>
                </w:tcBorders>
                <w:shd w:val="clear" w:color="auto" w:fill="auto"/>
                <w:vAlign w:val="center"/>
              </w:tcPr>
            </w:tcPrChange>
          </w:tcPr>
          <w:p w14:paraId="2F1741FB" w14:textId="7DCB0260"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585" w:author="Microsoft Office User" w:date="2023-03-08T11:37:00Z">
              <w:r w:rsidRPr="00BB3B3F" w:rsidDel="00996CB7">
                <w:rPr>
                  <w:rFonts w:ascii="Times" w:hAnsi="Times"/>
                  <w:sz w:val="16"/>
                  <w:szCs w:val="18"/>
                </w:rPr>
                <w:delText xml:space="preserve"> </w:delText>
              </w:r>
            </w:del>
            <w:r w:rsidRPr="00BB3B3F">
              <w:rPr>
                <w:rFonts w:ascii="Times" w:hAnsi="Times"/>
                <w:sz w:val="16"/>
                <w:szCs w:val="18"/>
              </w:rPr>
              <w:t>.07</w:t>
            </w:r>
            <w:ins w:id="586" w:author="Jule Jaich" w:date="2023-03-10T10:55:00Z">
              <w:r w:rsidR="00994353">
                <w:rPr>
                  <w:rFonts w:ascii="Times" w:hAnsi="Times"/>
                  <w:sz w:val="16"/>
                  <w:szCs w:val="18"/>
                  <w:vertAlign w:val="superscript"/>
                </w:rPr>
                <w:t>*</w:t>
              </w:r>
            </w:ins>
            <w:del w:id="587" w:author="Jule Jaich" w:date="2023-03-10T10:55:00Z">
              <w:r w:rsidRPr="00BB3B3F" w:rsidDel="00994353">
                <w:rPr>
                  <w:rFonts w:ascii="Times" w:hAnsi="Times"/>
                  <w:sz w:val="16"/>
                  <w:szCs w:val="18"/>
                  <w:vertAlign w:val="superscript"/>
                </w:rPr>
                <w:delText>a</w:delText>
              </w:r>
            </w:del>
          </w:p>
        </w:tc>
        <w:tc>
          <w:tcPr>
            <w:tcW w:w="495" w:type="dxa"/>
            <w:tcBorders>
              <w:top w:val="nil"/>
              <w:left w:val="nil"/>
              <w:bottom w:val="single" w:sz="4" w:space="0" w:color="auto"/>
              <w:right w:val="nil"/>
            </w:tcBorders>
            <w:shd w:val="clear" w:color="auto" w:fill="auto"/>
            <w:vAlign w:val="center"/>
            <w:tcPrChange w:id="588" w:author="Jule Jaich" w:date="2023-03-10T10:52:00Z">
              <w:tcPr>
                <w:tcW w:w="630" w:type="dxa"/>
                <w:tcBorders>
                  <w:top w:val="nil"/>
                  <w:left w:val="nil"/>
                  <w:bottom w:val="single" w:sz="4" w:space="0" w:color="auto"/>
                  <w:right w:val="nil"/>
                </w:tcBorders>
                <w:shd w:val="clear" w:color="auto" w:fill="auto"/>
                <w:vAlign w:val="center"/>
              </w:tcPr>
            </w:tcPrChange>
          </w:tcPr>
          <w:p w14:paraId="2A4B16D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p>
        </w:tc>
        <w:tc>
          <w:tcPr>
            <w:tcW w:w="495" w:type="dxa"/>
            <w:tcBorders>
              <w:top w:val="nil"/>
              <w:left w:val="nil"/>
              <w:bottom w:val="single" w:sz="4" w:space="0" w:color="auto"/>
              <w:right w:val="nil"/>
            </w:tcBorders>
            <w:shd w:val="clear" w:color="auto" w:fill="auto"/>
            <w:noWrap/>
            <w:vAlign w:val="center"/>
            <w:tcPrChange w:id="589" w:author="Jule Jaich" w:date="2023-03-10T10:52:00Z">
              <w:tcPr>
                <w:tcW w:w="630" w:type="dxa"/>
                <w:tcBorders>
                  <w:top w:val="nil"/>
                  <w:left w:val="nil"/>
                  <w:bottom w:val="single" w:sz="4" w:space="0" w:color="auto"/>
                  <w:right w:val="nil"/>
                </w:tcBorders>
                <w:shd w:val="clear" w:color="auto" w:fill="auto"/>
                <w:noWrap/>
                <w:vAlign w:val="center"/>
              </w:tcPr>
            </w:tcPrChange>
          </w:tcPr>
          <w:p w14:paraId="1DB936F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95" w:type="dxa"/>
            <w:tcBorders>
              <w:top w:val="nil"/>
              <w:left w:val="nil"/>
              <w:bottom w:val="single" w:sz="4" w:space="0" w:color="auto"/>
              <w:right w:val="nil"/>
            </w:tcBorders>
            <w:shd w:val="clear" w:color="auto" w:fill="auto"/>
            <w:noWrap/>
            <w:vAlign w:val="center"/>
            <w:tcPrChange w:id="590" w:author="Jule Jaich" w:date="2023-03-10T10:52:00Z">
              <w:tcPr>
                <w:tcW w:w="630" w:type="dxa"/>
                <w:tcBorders>
                  <w:top w:val="nil"/>
                  <w:left w:val="nil"/>
                  <w:bottom w:val="single" w:sz="4" w:space="0" w:color="auto"/>
                  <w:right w:val="nil"/>
                </w:tcBorders>
                <w:shd w:val="clear" w:color="auto" w:fill="auto"/>
                <w:noWrap/>
                <w:vAlign w:val="center"/>
              </w:tcPr>
            </w:tcPrChange>
          </w:tcPr>
          <w:p w14:paraId="657D6B6E" w14:textId="54C7C3B5" w:rsidR="001F194C" w:rsidRPr="00BB3B3F" w:rsidRDefault="001F194C" w:rsidP="00E421D9">
            <w:pPr>
              <w:autoSpaceDE w:val="0"/>
              <w:autoSpaceDN w:val="0"/>
              <w:adjustRightInd w:val="0"/>
              <w:snapToGrid w:val="0"/>
              <w:spacing w:line="240" w:lineRule="auto"/>
              <w:jc w:val="center"/>
              <w:rPr>
                <w:rFonts w:ascii="Times" w:hAnsi="Times"/>
                <w:sz w:val="16"/>
                <w:szCs w:val="18"/>
              </w:rPr>
            </w:pPr>
            <w:del w:id="591" w:author="Jule Jaich" w:date="2023-03-10T10:56:00Z">
              <w:r w:rsidRPr="00BB3B3F" w:rsidDel="00994353">
                <w:rPr>
                  <w:rFonts w:ascii="Times" w:hAnsi="Times"/>
                  <w:sz w:val="16"/>
                  <w:szCs w:val="18"/>
                </w:rPr>
                <w:delText xml:space="preserve"> </w:delText>
              </w:r>
            </w:del>
            <w:r w:rsidRPr="00BB3B3F">
              <w:rPr>
                <w:rFonts w:ascii="Times" w:hAnsi="Times"/>
                <w:sz w:val="16"/>
                <w:szCs w:val="18"/>
              </w:rPr>
              <w:t>.19</w:t>
            </w:r>
            <w:ins w:id="592" w:author="Jule Jaich" w:date="2023-03-10T10:55:00Z">
              <w:r w:rsidR="00994353">
                <w:rPr>
                  <w:rFonts w:ascii="Times" w:hAnsi="Times"/>
                  <w:sz w:val="16"/>
                  <w:szCs w:val="18"/>
                  <w:vertAlign w:val="superscript"/>
                </w:rPr>
                <w:t>**</w:t>
              </w:r>
            </w:ins>
            <w:del w:id="593" w:author="Jule Jaich" w:date="2023-03-10T10:55:00Z">
              <w:r w:rsidRPr="00BB3B3F" w:rsidDel="00994353">
                <w:rPr>
                  <w:rFonts w:ascii="Times" w:hAnsi="Times"/>
                  <w:sz w:val="16"/>
                  <w:szCs w:val="18"/>
                  <w:vertAlign w:val="superscript"/>
                </w:rPr>
                <w:delText>b</w:delText>
              </w:r>
            </w:del>
          </w:p>
        </w:tc>
        <w:tc>
          <w:tcPr>
            <w:tcW w:w="509" w:type="dxa"/>
            <w:tcBorders>
              <w:top w:val="nil"/>
              <w:left w:val="nil"/>
              <w:bottom w:val="single" w:sz="4" w:space="0" w:color="auto"/>
              <w:right w:val="nil"/>
            </w:tcBorders>
            <w:shd w:val="clear" w:color="auto" w:fill="auto"/>
            <w:noWrap/>
            <w:vAlign w:val="center"/>
            <w:tcPrChange w:id="594" w:author="Jule Jaich" w:date="2023-03-10T10:52:00Z">
              <w:tcPr>
                <w:tcW w:w="648" w:type="dxa"/>
                <w:tcBorders>
                  <w:top w:val="nil"/>
                  <w:left w:val="nil"/>
                  <w:bottom w:val="single" w:sz="4" w:space="0" w:color="auto"/>
                  <w:right w:val="nil"/>
                </w:tcBorders>
                <w:shd w:val="clear" w:color="auto" w:fill="auto"/>
                <w:noWrap/>
                <w:vAlign w:val="center"/>
              </w:tcPr>
            </w:tcPrChange>
          </w:tcPr>
          <w:p w14:paraId="178F376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789F6987" w14:textId="77777777" w:rsidTr="00FB69C5">
        <w:tc>
          <w:tcPr>
            <w:tcW w:w="1056" w:type="dxa"/>
            <w:tcBorders>
              <w:left w:val="nil"/>
              <w:bottom w:val="nil"/>
              <w:right w:val="nil"/>
            </w:tcBorders>
            <w:shd w:val="clear" w:color="auto" w:fill="auto"/>
            <w:noWrap/>
            <w:vAlign w:val="center"/>
            <w:hideMark/>
            <w:tcPrChange w:id="595" w:author="Jule Jaich" w:date="2023-03-10T10:52:00Z">
              <w:tcPr>
                <w:tcW w:w="1350" w:type="dxa"/>
                <w:tcBorders>
                  <w:left w:val="nil"/>
                  <w:bottom w:val="nil"/>
                  <w:right w:val="nil"/>
                </w:tcBorders>
                <w:shd w:val="clear" w:color="auto" w:fill="auto"/>
                <w:noWrap/>
                <w:vAlign w:val="center"/>
                <w:hideMark/>
              </w:tcPr>
            </w:tcPrChange>
          </w:tcPr>
          <w:p w14:paraId="08D3D502"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 </w:t>
            </w:r>
          </w:p>
        </w:tc>
        <w:tc>
          <w:tcPr>
            <w:tcW w:w="1838" w:type="dxa"/>
            <w:gridSpan w:val="3"/>
            <w:tcBorders>
              <w:left w:val="nil"/>
              <w:bottom w:val="single" w:sz="4" w:space="0" w:color="auto"/>
              <w:right w:val="nil"/>
            </w:tcBorders>
            <w:shd w:val="clear" w:color="auto" w:fill="auto"/>
            <w:noWrap/>
            <w:vAlign w:val="center"/>
            <w:hideMark/>
            <w:tcPrChange w:id="596" w:author="Jule Jaich" w:date="2023-03-10T10:52:00Z">
              <w:tcPr>
                <w:tcW w:w="2340" w:type="dxa"/>
                <w:gridSpan w:val="3"/>
                <w:tcBorders>
                  <w:left w:val="nil"/>
                  <w:bottom w:val="single" w:sz="4" w:space="0" w:color="auto"/>
                  <w:right w:val="nil"/>
                </w:tcBorders>
                <w:shd w:val="clear" w:color="auto" w:fill="auto"/>
                <w:noWrap/>
                <w:vAlign w:val="center"/>
                <w:hideMark/>
              </w:tcPr>
            </w:tcPrChange>
          </w:tcPr>
          <w:p w14:paraId="419F62B3"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Participant HB: Expected Food Consumption</w:t>
            </w:r>
          </w:p>
        </w:tc>
        <w:tc>
          <w:tcPr>
            <w:tcW w:w="1762" w:type="dxa"/>
            <w:gridSpan w:val="3"/>
            <w:tcBorders>
              <w:left w:val="nil"/>
              <w:bottom w:val="single" w:sz="4" w:space="0" w:color="auto"/>
              <w:right w:val="nil"/>
            </w:tcBorders>
            <w:shd w:val="clear" w:color="auto" w:fill="auto"/>
            <w:noWrap/>
            <w:vAlign w:val="center"/>
            <w:hideMark/>
            <w:tcPrChange w:id="597" w:author="Jule Jaich" w:date="2023-03-10T10:52:00Z">
              <w:tcPr>
                <w:tcW w:w="2250" w:type="dxa"/>
                <w:gridSpan w:val="3"/>
                <w:tcBorders>
                  <w:left w:val="nil"/>
                  <w:bottom w:val="single" w:sz="4" w:space="0" w:color="auto"/>
                  <w:right w:val="nil"/>
                </w:tcBorders>
                <w:shd w:val="clear" w:color="auto" w:fill="auto"/>
                <w:noWrap/>
                <w:vAlign w:val="center"/>
                <w:hideMark/>
              </w:tcPr>
            </w:tcPrChange>
          </w:tcPr>
          <w:p w14:paraId="1A9A56FB"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Participant HB: Expected Physical Activity</w:t>
            </w:r>
          </w:p>
        </w:tc>
        <w:tc>
          <w:tcPr>
            <w:tcW w:w="1697" w:type="dxa"/>
            <w:gridSpan w:val="3"/>
            <w:tcBorders>
              <w:left w:val="nil"/>
              <w:bottom w:val="single" w:sz="4" w:space="0" w:color="auto"/>
              <w:right w:val="nil"/>
            </w:tcBorders>
            <w:shd w:val="clear" w:color="auto" w:fill="auto"/>
            <w:vAlign w:val="center"/>
            <w:tcPrChange w:id="598" w:author="Jule Jaich" w:date="2023-03-10T10:52:00Z">
              <w:tcPr>
                <w:tcW w:w="2160" w:type="dxa"/>
                <w:gridSpan w:val="3"/>
                <w:tcBorders>
                  <w:left w:val="nil"/>
                  <w:bottom w:val="single" w:sz="4" w:space="0" w:color="auto"/>
                  <w:right w:val="nil"/>
                </w:tcBorders>
                <w:shd w:val="clear" w:color="auto" w:fill="auto"/>
                <w:vAlign w:val="center"/>
              </w:tcPr>
            </w:tcPrChange>
          </w:tcPr>
          <w:p w14:paraId="2E078884"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Participant HB: Expected # of Drinks Consumed Monthly</w:t>
            </w:r>
          </w:p>
        </w:tc>
        <w:tc>
          <w:tcPr>
            <w:tcW w:w="1499" w:type="dxa"/>
            <w:gridSpan w:val="3"/>
            <w:tcBorders>
              <w:left w:val="nil"/>
              <w:bottom w:val="single" w:sz="4" w:space="0" w:color="auto"/>
              <w:right w:val="nil"/>
            </w:tcBorders>
            <w:shd w:val="clear" w:color="auto" w:fill="auto"/>
            <w:noWrap/>
            <w:vAlign w:val="center"/>
            <w:hideMark/>
            <w:tcPrChange w:id="599" w:author="Jule Jaich" w:date="2023-03-10T10:52:00Z">
              <w:tcPr>
                <w:tcW w:w="1908" w:type="dxa"/>
                <w:gridSpan w:val="3"/>
                <w:tcBorders>
                  <w:left w:val="nil"/>
                  <w:bottom w:val="single" w:sz="4" w:space="0" w:color="auto"/>
                  <w:right w:val="nil"/>
                </w:tcBorders>
                <w:shd w:val="clear" w:color="auto" w:fill="auto"/>
                <w:noWrap/>
                <w:vAlign w:val="center"/>
                <w:hideMark/>
              </w:tcPr>
            </w:tcPrChange>
          </w:tcPr>
          <w:p w14:paraId="720D05AB"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Participant HB: Expected Binge Drinking</w:t>
            </w:r>
          </w:p>
        </w:tc>
      </w:tr>
      <w:tr w:rsidR="001F194C" w:rsidRPr="00BB3B3F" w14:paraId="6E33D960" w14:textId="77777777" w:rsidTr="00FB69C5">
        <w:tc>
          <w:tcPr>
            <w:tcW w:w="1056" w:type="dxa"/>
            <w:tcBorders>
              <w:top w:val="nil"/>
              <w:left w:val="nil"/>
              <w:bottom w:val="single" w:sz="4" w:space="0" w:color="auto"/>
              <w:right w:val="nil"/>
            </w:tcBorders>
            <w:shd w:val="clear" w:color="auto" w:fill="auto"/>
            <w:noWrap/>
            <w:vAlign w:val="center"/>
            <w:hideMark/>
            <w:tcPrChange w:id="600" w:author="Jule Jaich" w:date="2023-03-10T10:52:00Z">
              <w:tcPr>
                <w:tcW w:w="1350" w:type="dxa"/>
                <w:tcBorders>
                  <w:top w:val="nil"/>
                  <w:left w:val="nil"/>
                  <w:bottom w:val="single" w:sz="4" w:space="0" w:color="auto"/>
                  <w:right w:val="nil"/>
                </w:tcBorders>
                <w:shd w:val="clear" w:color="auto" w:fill="auto"/>
                <w:noWrap/>
                <w:vAlign w:val="center"/>
                <w:hideMark/>
              </w:tcPr>
            </w:tcPrChange>
          </w:tcPr>
          <w:p w14:paraId="16A05C5A" w14:textId="77777777" w:rsidR="001F194C" w:rsidRPr="00BB3B3F" w:rsidRDefault="001F194C" w:rsidP="00E421D9">
            <w:pPr>
              <w:autoSpaceDE w:val="0"/>
              <w:autoSpaceDN w:val="0"/>
              <w:adjustRightInd w:val="0"/>
              <w:snapToGrid w:val="0"/>
              <w:spacing w:line="240" w:lineRule="auto"/>
              <w:jc w:val="center"/>
              <w:rPr>
                <w:rFonts w:ascii="Times" w:hAnsi="Times"/>
                <w:sz w:val="16"/>
              </w:rPr>
            </w:pPr>
          </w:p>
        </w:tc>
        <w:tc>
          <w:tcPr>
            <w:tcW w:w="566" w:type="dxa"/>
            <w:tcBorders>
              <w:left w:val="nil"/>
              <w:bottom w:val="single" w:sz="4" w:space="0" w:color="auto"/>
              <w:right w:val="nil"/>
            </w:tcBorders>
            <w:shd w:val="clear" w:color="auto" w:fill="auto"/>
            <w:noWrap/>
            <w:vAlign w:val="center"/>
            <w:hideMark/>
            <w:tcPrChange w:id="601" w:author="Jule Jaich" w:date="2023-03-10T10:52:00Z">
              <w:tcPr>
                <w:tcW w:w="720" w:type="dxa"/>
                <w:tcBorders>
                  <w:left w:val="nil"/>
                  <w:bottom w:val="single" w:sz="4" w:space="0" w:color="auto"/>
                  <w:right w:val="nil"/>
                </w:tcBorders>
                <w:shd w:val="clear" w:color="auto" w:fill="auto"/>
                <w:noWrap/>
                <w:vAlign w:val="center"/>
                <w:hideMark/>
              </w:tcPr>
            </w:tcPrChange>
          </w:tcPr>
          <w:p w14:paraId="2103A95C"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B</w:t>
            </w:r>
          </w:p>
        </w:tc>
        <w:tc>
          <w:tcPr>
            <w:tcW w:w="636" w:type="dxa"/>
            <w:tcBorders>
              <w:left w:val="nil"/>
              <w:bottom w:val="single" w:sz="4" w:space="0" w:color="auto"/>
              <w:right w:val="nil"/>
            </w:tcBorders>
            <w:shd w:val="clear" w:color="auto" w:fill="auto"/>
            <w:noWrap/>
            <w:vAlign w:val="center"/>
            <w:hideMark/>
            <w:tcPrChange w:id="602" w:author="Jule Jaich" w:date="2023-03-10T10:52:00Z">
              <w:tcPr>
                <w:tcW w:w="810" w:type="dxa"/>
                <w:tcBorders>
                  <w:left w:val="nil"/>
                  <w:bottom w:val="single" w:sz="4" w:space="0" w:color="auto"/>
                  <w:right w:val="nil"/>
                </w:tcBorders>
                <w:shd w:val="clear" w:color="auto" w:fill="auto"/>
                <w:noWrap/>
                <w:vAlign w:val="center"/>
                <w:hideMark/>
              </w:tcPr>
            </w:tcPrChange>
          </w:tcPr>
          <w:p w14:paraId="2484FEE6"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SE B</w:t>
            </w:r>
          </w:p>
        </w:tc>
        <w:tc>
          <w:tcPr>
            <w:tcW w:w="636" w:type="dxa"/>
            <w:tcBorders>
              <w:left w:val="nil"/>
              <w:bottom w:val="single" w:sz="4" w:space="0" w:color="auto"/>
              <w:right w:val="nil"/>
            </w:tcBorders>
            <w:shd w:val="clear" w:color="auto" w:fill="auto"/>
            <w:noWrap/>
            <w:vAlign w:val="center"/>
            <w:hideMark/>
            <w:tcPrChange w:id="603" w:author="Jule Jaich" w:date="2023-03-10T10:52:00Z">
              <w:tcPr>
                <w:tcW w:w="810" w:type="dxa"/>
                <w:tcBorders>
                  <w:left w:val="nil"/>
                  <w:bottom w:val="single" w:sz="4" w:space="0" w:color="auto"/>
                  <w:right w:val="nil"/>
                </w:tcBorders>
                <w:shd w:val="clear" w:color="auto" w:fill="auto"/>
                <w:noWrap/>
                <w:vAlign w:val="center"/>
                <w:hideMark/>
              </w:tcPr>
            </w:tcPrChange>
          </w:tcPr>
          <w:p w14:paraId="1D33742E" w14:textId="77777777" w:rsidR="001F194C" w:rsidRPr="00BB3B3F" w:rsidRDefault="001F194C" w:rsidP="00E421D9">
            <w:pPr>
              <w:autoSpaceDE w:val="0"/>
              <w:autoSpaceDN w:val="0"/>
              <w:adjustRightInd w:val="0"/>
              <w:snapToGrid w:val="0"/>
              <w:spacing w:line="240" w:lineRule="auto"/>
              <w:jc w:val="center"/>
              <w:rPr>
                <w:rFonts w:ascii="Times" w:hAnsi="Times"/>
                <w:iCs/>
                <w:sz w:val="16"/>
              </w:rPr>
            </w:pPr>
            <w:r w:rsidRPr="00BB3B3F">
              <w:rPr>
                <w:rFonts w:ascii="Calibri" w:hAnsi="Calibri" w:cs="Calibri"/>
                <w:iCs/>
                <w:sz w:val="16"/>
              </w:rPr>
              <w:t>β</w:t>
            </w:r>
          </w:p>
        </w:tc>
        <w:tc>
          <w:tcPr>
            <w:tcW w:w="706" w:type="dxa"/>
            <w:tcBorders>
              <w:left w:val="nil"/>
              <w:bottom w:val="single" w:sz="4" w:space="0" w:color="auto"/>
              <w:right w:val="nil"/>
            </w:tcBorders>
            <w:shd w:val="clear" w:color="auto" w:fill="auto"/>
            <w:noWrap/>
            <w:vAlign w:val="center"/>
            <w:hideMark/>
            <w:tcPrChange w:id="604" w:author="Jule Jaich" w:date="2023-03-10T10:52:00Z">
              <w:tcPr>
                <w:tcW w:w="900" w:type="dxa"/>
                <w:tcBorders>
                  <w:left w:val="nil"/>
                  <w:bottom w:val="single" w:sz="4" w:space="0" w:color="auto"/>
                  <w:right w:val="nil"/>
                </w:tcBorders>
                <w:shd w:val="clear" w:color="auto" w:fill="auto"/>
                <w:noWrap/>
                <w:vAlign w:val="center"/>
                <w:hideMark/>
              </w:tcPr>
            </w:tcPrChange>
          </w:tcPr>
          <w:p w14:paraId="59FCCC25"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B</w:t>
            </w:r>
          </w:p>
        </w:tc>
        <w:tc>
          <w:tcPr>
            <w:tcW w:w="485" w:type="dxa"/>
            <w:tcBorders>
              <w:left w:val="nil"/>
              <w:bottom w:val="single" w:sz="4" w:space="0" w:color="auto"/>
              <w:right w:val="nil"/>
            </w:tcBorders>
            <w:shd w:val="clear" w:color="auto" w:fill="auto"/>
            <w:noWrap/>
            <w:vAlign w:val="center"/>
            <w:hideMark/>
            <w:tcPrChange w:id="605" w:author="Jule Jaich" w:date="2023-03-10T10:52:00Z">
              <w:tcPr>
                <w:tcW w:w="630" w:type="dxa"/>
                <w:tcBorders>
                  <w:left w:val="nil"/>
                  <w:bottom w:val="single" w:sz="4" w:space="0" w:color="auto"/>
                  <w:right w:val="nil"/>
                </w:tcBorders>
                <w:shd w:val="clear" w:color="auto" w:fill="auto"/>
                <w:noWrap/>
                <w:vAlign w:val="center"/>
                <w:hideMark/>
              </w:tcPr>
            </w:tcPrChange>
          </w:tcPr>
          <w:p w14:paraId="52309390"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SE B</w:t>
            </w:r>
          </w:p>
        </w:tc>
        <w:tc>
          <w:tcPr>
            <w:tcW w:w="566" w:type="dxa"/>
            <w:tcBorders>
              <w:left w:val="nil"/>
              <w:bottom w:val="single" w:sz="4" w:space="0" w:color="auto"/>
              <w:right w:val="nil"/>
            </w:tcBorders>
            <w:shd w:val="clear" w:color="auto" w:fill="auto"/>
            <w:noWrap/>
            <w:vAlign w:val="center"/>
            <w:hideMark/>
            <w:tcPrChange w:id="606" w:author="Jule Jaich" w:date="2023-03-10T10:52:00Z">
              <w:tcPr>
                <w:tcW w:w="720" w:type="dxa"/>
                <w:tcBorders>
                  <w:left w:val="nil"/>
                  <w:bottom w:val="single" w:sz="4" w:space="0" w:color="auto"/>
                  <w:right w:val="nil"/>
                </w:tcBorders>
                <w:shd w:val="clear" w:color="auto" w:fill="auto"/>
                <w:noWrap/>
                <w:vAlign w:val="center"/>
                <w:hideMark/>
              </w:tcPr>
            </w:tcPrChange>
          </w:tcPr>
          <w:p w14:paraId="2C99D946"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Calibri" w:hAnsi="Calibri" w:cs="Calibri"/>
                <w:iCs/>
                <w:sz w:val="16"/>
              </w:rPr>
              <w:t>β</w:t>
            </w:r>
          </w:p>
        </w:tc>
        <w:tc>
          <w:tcPr>
            <w:tcW w:w="566" w:type="dxa"/>
            <w:tcBorders>
              <w:left w:val="nil"/>
              <w:bottom w:val="single" w:sz="4" w:space="0" w:color="auto"/>
              <w:right w:val="nil"/>
            </w:tcBorders>
            <w:shd w:val="clear" w:color="auto" w:fill="auto"/>
            <w:vAlign w:val="center"/>
            <w:tcPrChange w:id="607" w:author="Jule Jaich" w:date="2023-03-10T10:52:00Z">
              <w:tcPr>
                <w:tcW w:w="720" w:type="dxa"/>
                <w:tcBorders>
                  <w:left w:val="nil"/>
                  <w:bottom w:val="single" w:sz="4" w:space="0" w:color="auto"/>
                  <w:right w:val="nil"/>
                </w:tcBorders>
                <w:shd w:val="clear" w:color="auto" w:fill="auto"/>
                <w:vAlign w:val="center"/>
              </w:tcPr>
            </w:tcPrChange>
          </w:tcPr>
          <w:p w14:paraId="253123BB"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B</w:t>
            </w:r>
          </w:p>
        </w:tc>
        <w:tc>
          <w:tcPr>
            <w:tcW w:w="636" w:type="dxa"/>
            <w:tcBorders>
              <w:left w:val="nil"/>
              <w:bottom w:val="single" w:sz="4" w:space="0" w:color="auto"/>
              <w:right w:val="nil"/>
            </w:tcBorders>
            <w:shd w:val="clear" w:color="auto" w:fill="auto"/>
            <w:vAlign w:val="center"/>
            <w:tcPrChange w:id="608" w:author="Jule Jaich" w:date="2023-03-10T10:52:00Z">
              <w:tcPr>
                <w:tcW w:w="810" w:type="dxa"/>
                <w:tcBorders>
                  <w:left w:val="nil"/>
                  <w:bottom w:val="single" w:sz="4" w:space="0" w:color="auto"/>
                  <w:right w:val="nil"/>
                </w:tcBorders>
                <w:shd w:val="clear" w:color="auto" w:fill="auto"/>
                <w:vAlign w:val="center"/>
              </w:tcPr>
            </w:tcPrChange>
          </w:tcPr>
          <w:p w14:paraId="6934737B"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SE B</w:t>
            </w:r>
          </w:p>
        </w:tc>
        <w:tc>
          <w:tcPr>
            <w:tcW w:w="495" w:type="dxa"/>
            <w:tcBorders>
              <w:left w:val="nil"/>
              <w:bottom w:val="single" w:sz="4" w:space="0" w:color="auto"/>
              <w:right w:val="nil"/>
            </w:tcBorders>
            <w:shd w:val="clear" w:color="auto" w:fill="auto"/>
            <w:vAlign w:val="center"/>
            <w:tcPrChange w:id="609" w:author="Jule Jaich" w:date="2023-03-10T10:52:00Z">
              <w:tcPr>
                <w:tcW w:w="630" w:type="dxa"/>
                <w:tcBorders>
                  <w:left w:val="nil"/>
                  <w:bottom w:val="single" w:sz="4" w:space="0" w:color="auto"/>
                  <w:right w:val="nil"/>
                </w:tcBorders>
                <w:shd w:val="clear" w:color="auto" w:fill="auto"/>
                <w:vAlign w:val="center"/>
              </w:tcPr>
            </w:tcPrChange>
          </w:tcPr>
          <w:p w14:paraId="1C3F1884"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Calibri" w:hAnsi="Calibri" w:cs="Calibri"/>
                <w:iCs/>
                <w:sz w:val="16"/>
              </w:rPr>
              <w:t>β</w:t>
            </w:r>
          </w:p>
        </w:tc>
        <w:tc>
          <w:tcPr>
            <w:tcW w:w="495" w:type="dxa"/>
            <w:tcBorders>
              <w:left w:val="nil"/>
              <w:bottom w:val="single" w:sz="4" w:space="0" w:color="auto"/>
              <w:right w:val="nil"/>
            </w:tcBorders>
            <w:shd w:val="clear" w:color="auto" w:fill="auto"/>
            <w:noWrap/>
            <w:vAlign w:val="center"/>
            <w:hideMark/>
            <w:tcPrChange w:id="610" w:author="Jule Jaich" w:date="2023-03-10T10:52:00Z">
              <w:tcPr>
                <w:tcW w:w="630" w:type="dxa"/>
                <w:tcBorders>
                  <w:left w:val="nil"/>
                  <w:bottom w:val="single" w:sz="4" w:space="0" w:color="auto"/>
                  <w:right w:val="nil"/>
                </w:tcBorders>
                <w:shd w:val="clear" w:color="auto" w:fill="auto"/>
                <w:noWrap/>
                <w:vAlign w:val="center"/>
                <w:hideMark/>
              </w:tcPr>
            </w:tcPrChange>
          </w:tcPr>
          <w:p w14:paraId="3B9C49D5"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B</w:t>
            </w:r>
          </w:p>
        </w:tc>
        <w:tc>
          <w:tcPr>
            <w:tcW w:w="495" w:type="dxa"/>
            <w:tcBorders>
              <w:left w:val="nil"/>
              <w:bottom w:val="single" w:sz="4" w:space="0" w:color="auto"/>
              <w:right w:val="nil"/>
            </w:tcBorders>
            <w:shd w:val="clear" w:color="auto" w:fill="auto"/>
            <w:noWrap/>
            <w:vAlign w:val="center"/>
            <w:hideMark/>
            <w:tcPrChange w:id="611" w:author="Jule Jaich" w:date="2023-03-10T10:52:00Z">
              <w:tcPr>
                <w:tcW w:w="630" w:type="dxa"/>
                <w:tcBorders>
                  <w:left w:val="nil"/>
                  <w:bottom w:val="single" w:sz="4" w:space="0" w:color="auto"/>
                  <w:right w:val="nil"/>
                </w:tcBorders>
                <w:shd w:val="clear" w:color="auto" w:fill="auto"/>
                <w:noWrap/>
                <w:vAlign w:val="center"/>
                <w:hideMark/>
              </w:tcPr>
            </w:tcPrChange>
          </w:tcPr>
          <w:p w14:paraId="75C94DF6"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SE B</w:t>
            </w:r>
          </w:p>
        </w:tc>
        <w:tc>
          <w:tcPr>
            <w:tcW w:w="509" w:type="dxa"/>
            <w:tcBorders>
              <w:left w:val="nil"/>
              <w:bottom w:val="single" w:sz="4" w:space="0" w:color="auto"/>
              <w:right w:val="nil"/>
            </w:tcBorders>
            <w:shd w:val="clear" w:color="auto" w:fill="auto"/>
            <w:noWrap/>
            <w:vAlign w:val="center"/>
            <w:hideMark/>
            <w:tcPrChange w:id="612" w:author="Jule Jaich" w:date="2023-03-10T10:52:00Z">
              <w:tcPr>
                <w:tcW w:w="648" w:type="dxa"/>
                <w:tcBorders>
                  <w:left w:val="nil"/>
                  <w:bottom w:val="single" w:sz="4" w:space="0" w:color="auto"/>
                  <w:right w:val="nil"/>
                </w:tcBorders>
                <w:shd w:val="clear" w:color="auto" w:fill="auto"/>
                <w:noWrap/>
                <w:vAlign w:val="center"/>
                <w:hideMark/>
              </w:tcPr>
            </w:tcPrChange>
          </w:tcPr>
          <w:p w14:paraId="46C0D18D"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Calibri" w:hAnsi="Calibri" w:cs="Calibri"/>
                <w:iCs/>
                <w:sz w:val="16"/>
              </w:rPr>
              <w:t>β</w:t>
            </w:r>
          </w:p>
        </w:tc>
      </w:tr>
      <w:tr w:rsidR="001F194C" w:rsidRPr="00BB3B3F" w14:paraId="3E5EDFDB" w14:textId="77777777" w:rsidTr="00FB69C5">
        <w:tc>
          <w:tcPr>
            <w:tcW w:w="1056" w:type="dxa"/>
            <w:tcBorders>
              <w:top w:val="nil"/>
              <w:left w:val="nil"/>
              <w:bottom w:val="nil"/>
              <w:right w:val="nil"/>
            </w:tcBorders>
            <w:shd w:val="clear" w:color="auto" w:fill="auto"/>
            <w:noWrap/>
            <w:vAlign w:val="center"/>
            <w:hideMark/>
            <w:tcPrChange w:id="613" w:author="Jule Jaich" w:date="2023-03-10T10:52:00Z">
              <w:tcPr>
                <w:tcW w:w="1350" w:type="dxa"/>
                <w:tcBorders>
                  <w:top w:val="nil"/>
                  <w:left w:val="nil"/>
                  <w:bottom w:val="nil"/>
                  <w:right w:val="nil"/>
                </w:tcBorders>
                <w:shd w:val="clear" w:color="auto" w:fill="auto"/>
                <w:noWrap/>
                <w:vAlign w:val="center"/>
                <w:hideMark/>
              </w:tcPr>
            </w:tcPrChange>
          </w:tcPr>
          <w:p w14:paraId="562718D5"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Parents’ HB</w:t>
            </w:r>
          </w:p>
        </w:tc>
        <w:tc>
          <w:tcPr>
            <w:tcW w:w="566" w:type="dxa"/>
            <w:tcBorders>
              <w:top w:val="nil"/>
              <w:left w:val="nil"/>
              <w:bottom w:val="nil"/>
              <w:right w:val="nil"/>
            </w:tcBorders>
            <w:shd w:val="clear" w:color="auto" w:fill="auto"/>
            <w:noWrap/>
            <w:vAlign w:val="center"/>
            <w:tcPrChange w:id="614" w:author="Jule Jaich" w:date="2023-03-10T10:52:00Z">
              <w:tcPr>
                <w:tcW w:w="720" w:type="dxa"/>
                <w:tcBorders>
                  <w:top w:val="nil"/>
                  <w:left w:val="nil"/>
                  <w:bottom w:val="nil"/>
                  <w:right w:val="nil"/>
                </w:tcBorders>
                <w:shd w:val="clear" w:color="auto" w:fill="auto"/>
                <w:noWrap/>
                <w:vAlign w:val="center"/>
              </w:tcPr>
            </w:tcPrChange>
          </w:tcPr>
          <w:p w14:paraId="34F07F0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.40</w:t>
            </w:r>
          </w:p>
        </w:tc>
        <w:tc>
          <w:tcPr>
            <w:tcW w:w="636" w:type="dxa"/>
            <w:tcBorders>
              <w:top w:val="nil"/>
              <w:left w:val="nil"/>
              <w:bottom w:val="nil"/>
              <w:right w:val="nil"/>
            </w:tcBorders>
            <w:shd w:val="clear" w:color="auto" w:fill="auto"/>
            <w:noWrap/>
            <w:vAlign w:val="center"/>
            <w:tcPrChange w:id="615" w:author="Jule Jaich" w:date="2023-03-10T10:52:00Z">
              <w:tcPr>
                <w:tcW w:w="810" w:type="dxa"/>
                <w:tcBorders>
                  <w:top w:val="nil"/>
                  <w:left w:val="nil"/>
                  <w:bottom w:val="nil"/>
                  <w:right w:val="nil"/>
                </w:tcBorders>
                <w:shd w:val="clear" w:color="auto" w:fill="auto"/>
                <w:noWrap/>
                <w:vAlign w:val="center"/>
              </w:tcPr>
            </w:tcPrChange>
          </w:tcPr>
          <w:p w14:paraId="09459BE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.35</w:t>
            </w:r>
          </w:p>
        </w:tc>
        <w:tc>
          <w:tcPr>
            <w:tcW w:w="636" w:type="dxa"/>
            <w:tcBorders>
              <w:top w:val="nil"/>
              <w:left w:val="nil"/>
              <w:bottom w:val="nil"/>
              <w:right w:val="nil"/>
            </w:tcBorders>
            <w:shd w:val="clear" w:color="auto" w:fill="auto"/>
            <w:noWrap/>
            <w:vAlign w:val="center"/>
            <w:tcPrChange w:id="616" w:author="Jule Jaich" w:date="2023-03-10T10:52:00Z">
              <w:tcPr>
                <w:tcW w:w="810" w:type="dxa"/>
                <w:tcBorders>
                  <w:top w:val="nil"/>
                  <w:left w:val="nil"/>
                  <w:bottom w:val="nil"/>
                  <w:right w:val="nil"/>
                </w:tcBorders>
                <w:shd w:val="clear" w:color="auto" w:fill="auto"/>
                <w:noWrap/>
                <w:vAlign w:val="center"/>
              </w:tcPr>
            </w:tcPrChange>
          </w:tcPr>
          <w:p w14:paraId="4E7B233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.08</w:t>
            </w:r>
          </w:p>
        </w:tc>
        <w:tc>
          <w:tcPr>
            <w:tcW w:w="706" w:type="dxa"/>
            <w:tcBorders>
              <w:top w:val="nil"/>
              <w:left w:val="nil"/>
              <w:bottom w:val="nil"/>
              <w:right w:val="nil"/>
            </w:tcBorders>
            <w:shd w:val="clear" w:color="auto" w:fill="auto"/>
            <w:noWrap/>
            <w:vAlign w:val="center"/>
            <w:tcPrChange w:id="617" w:author="Jule Jaich" w:date="2023-03-10T10:52:00Z">
              <w:tcPr>
                <w:tcW w:w="900" w:type="dxa"/>
                <w:tcBorders>
                  <w:top w:val="nil"/>
                  <w:left w:val="nil"/>
                  <w:bottom w:val="nil"/>
                  <w:right w:val="nil"/>
                </w:tcBorders>
                <w:shd w:val="clear" w:color="auto" w:fill="auto"/>
                <w:noWrap/>
                <w:vAlign w:val="center"/>
              </w:tcPr>
            </w:tcPrChange>
          </w:tcPr>
          <w:p w14:paraId="6502F28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–.46</w:t>
            </w:r>
          </w:p>
        </w:tc>
        <w:tc>
          <w:tcPr>
            <w:tcW w:w="485" w:type="dxa"/>
            <w:tcBorders>
              <w:top w:val="nil"/>
              <w:left w:val="nil"/>
              <w:bottom w:val="nil"/>
              <w:right w:val="nil"/>
            </w:tcBorders>
            <w:shd w:val="clear" w:color="auto" w:fill="auto"/>
            <w:noWrap/>
            <w:vAlign w:val="center"/>
            <w:tcPrChange w:id="618" w:author="Jule Jaich" w:date="2023-03-10T10:52:00Z">
              <w:tcPr>
                <w:tcW w:w="630" w:type="dxa"/>
                <w:tcBorders>
                  <w:top w:val="nil"/>
                  <w:left w:val="nil"/>
                  <w:bottom w:val="nil"/>
                  <w:right w:val="nil"/>
                </w:tcBorders>
                <w:shd w:val="clear" w:color="auto" w:fill="auto"/>
                <w:noWrap/>
                <w:vAlign w:val="center"/>
              </w:tcPr>
            </w:tcPrChange>
          </w:tcPr>
          <w:p w14:paraId="3D20424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.62</w:t>
            </w:r>
          </w:p>
        </w:tc>
        <w:tc>
          <w:tcPr>
            <w:tcW w:w="566" w:type="dxa"/>
            <w:tcBorders>
              <w:top w:val="nil"/>
              <w:left w:val="nil"/>
              <w:bottom w:val="nil"/>
              <w:right w:val="nil"/>
            </w:tcBorders>
            <w:shd w:val="clear" w:color="auto" w:fill="auto"/>
            <w:noWrap/>
            <w:vAlign w:val="center"/>
            <w:tcPrChange w:id="619" w:author="Jule Jaich" w:date="2023-03-10T10:52:00Z">
              <w:tcPr>
                <w:tcW w:w="720" w:type="dxa"/>
                <w:tcBorders>
                  <w:top w:val="nil"/>
                  <w:left w:val="nil"/>
                  <w:bottom w:val="nil"/>
                  <w:right w:val="nil"/>
                </w:tcBorders>
                <w:shd w:val="clear" w:color="auto" w:fill="auto"/>
                <w:noWrap/>
                <w:vAlign w:val="center"/>
              </w:tcPr>
            </w:tcPrChange>
          </w:tcPr>
          <w:p w14:paraId="199B479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–.01</w:t>
            </w:r>
          </w:p>
        </w:tc>
        <w:tc>
          <w:tcPr>
            <w:tcW w:w="566" w:type="dxa"/>
            <w:tcBorders>
              <w:top w:val="nil"/>
              <w:left w:val="nil"/>
              <w:bottom w:val="nil"/>
              <w:right w:val="nil"/>
            </w:tcBorders>
            <w:shd w:val="clear" w:color="auto" w:fill="auto"/>
            <w:vAlign w:val="center"/>
            <w:tcPrChange w:id="620" w:author="Jule Jaich" w:date="2023-03-10T10:52:00Z">
              <w:tcPr>
                <w:tcW w:w="720" w:type="dxa"/>
                <w:tcBorders>
                  <w:top w:val="nil"/>
                  <w:left w:val="nil"/>
                  <w:bottom w:val="nil"/>
                  <w:right w:val="nil"/>
                </w:tcBorders>
                <w:shd w:val="clear" w:color="auto" w:fill="auto"/>
                <w:vAlign w:val="center"/>
              </w:tcPr>
            </w:tcPrChange>
          </w:tcPr>
          <w:p w14:paraId="7516C66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1.80</w:t>
            </w:r>
          </w:p>
        </w:tc>
        <w:tc>
          <w:tcPr>
            <w:tcW w:w="636" w:type="dxa"/>
            <w:tcBorders>
              <w:top w:val="nil"/>
              <w:left w:val="nil"/>
              <w:bottom w:val="nil"/>
              <w:right w:val="nil"/>
            </w:tcBorders>
            <w:shd w:val="clear" w:color="auto" w:fill="auto"/>
            <w:vAlign w:val="center"/>
            <w:tcPrChange w:id="621" w:author="Jule Jaich" w:date="2023-03-10T10:52:00Z">
              <w:tcPr>
                <w:tcW w:w="810" w:type="dxa"/>
                <w:tcBorders>
                  <w:top w:val="nil"/>
                  <w:left w:val="nil"/>
                  <w:bottom w:val="nil"/>
                  <w:right w:val="nil"/>
                </w:tcBorders>
                <w:shd w:val="clear" w:color="auto" w:fill="auto"/>
                <w:vAlign w:val="center"/>
              </w:tcPr>
            </w:tcPrChange>
          </w:tcPr>
          <w:p w14:paraId="05C6F12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.67</w:t>
            </w:r>
          </w:p>
        </w:tc>
        <w:tc>
          <w:tcPr>
            <w:tcW w:w="495" w:type="dxa"/>
            <w:tcBorders>
              <w:top w:val="nil"/>
              <w:left w:val="nil"/>
              <w:bottom w:val="nil"/>
              <w:right w:val="nil"/>
            </w:tcBorders>
            <w:shd w:val="clear" w:color="auto" w:fill="auto"/>
            <w:vAlign w:val="center"/>
            <w:tcPrChange w:id="622" w:author="Jule Jaich" w:date="2023-03-10T10:52:00Z">
              <w:tcPr>
                <w:tcW w:w="630" w:type="dxa"/>
                <w:tcBorders>
                  <w:top w:val="nil"/>
                  <w:left w:val="nil"/>
                  <w:bottom w:val="nil"/>
                  <w:right w:val="nil"/>
                </w:tcBorders>
                <w:shd w:val="clear" w:color="auto" w:fill="auto"/>
                <w:vAlign w:val="center"/>
              </w:tcPr>
            </w:tcPrChange>
          </w:tcPr>
          <w:p w14:paraId="3C1E4FCB" w14:textId="638174D2"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.19</w:t>
            </w:r>
            <w:ins w:id="623" w:author="Jule Jaich" w:date="2023-03-10T10:59:00Z">
              <w:r w:rsidR="00994353">
                <w:rPr>
                  <w:rFonts w:ascii="Times" w:hAnsi="Times"/>
                  <w:sz w:val="16"/>
                  <w:szCs w:val="18"/>
                  <w:vertAlign w:val="superscript"/>
                </w:rPr>
                <w:t>*</w:t>
              </w:r>
            </w:ins>
            <w:del w:id="624" w:author="Jule Jaich" w:date="2023-03-10T10:59:00Z">
              <w:r w:rsidRPr="00BB3B3F" w:rsidDel="00994353">
                <w:rPr>
                  <w:rFonts w:ascii="Times" w:hAnsi="Times"/>
                  <w:sz w:val="16"/>
                  <w:szCs w:val="18"/>
                  <w:vertAlign w:val="superscript"/>
                </w:rPr>
                <w:delText>a</w:delText>
              </w:r>
            </w:del>
          </w:p>
        </w:tc>
        <w:tc>
          <w:tcPr>
            <w:tcW w:w="495" w:type="dxa"/>
            <w:tcBorders>
              <w:top w:val="nil"/>
              <w:left w:val="nil"/>
              <w:bottom w:val="nil"/>
              <w:right w:val="nil"/>
            </w:tcBorders>
            <w:shd w:val="clear" w:color="auto" w:fill="auto"/>
            <w:noWrap/>
            <w:vAlign w:val="center"/>
            <w:tcPrChange w:id="625" w:author="Jule Jaich" w:date="2023-03-10T10:52:00Z">
              <w:tcPr>
                <w:tcW w:w="630" w:type="dxa"/>
                <w:tcBorders>
                  <w:top w:val="nil"/>
                  <w:left w:val="nil"/>
                  <w:bottom w:val="nil"/>
                  <w:right w:val="nil"/>
                </w:tcBorders>
                <w:shd w:val="clear" w:color="auto" w:fill="auto"/>
                <w:noWrap/>
                <w:vAlign w:val="center"/>
              </w:tcPr>
            </w:tcPrChange>
          </w:tcPr>
          <w:p w14:paraId="71E7E46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.21</w:t>
            </w:r>
          </w:p>
        </w:tc>
        <w:tc>
          <w:tcPr>
            <w:tcW w:w="495" w:type="dxa"/>
            <w:tcBorders>
              <w:top w:val="nil"/>
              <w:left w:val="nil"/>
              <w:bottom w:val="nil"/>
              <w:right w:val="nil"/>
            </w:tcBorders>
            <w:shd w:val="clear" w:color="auto" w:fill="auto"/>
            <w:noWrap/>
            <w:vAlign w:val="center"/>
            <w:tcPrChange w:id="626" w:author="Jule Jaich" w:date="2023-03-10T10:52:00Z">
              <w:tcPr>
                <w:tcW w:w="630" w:type="dxa"/>
                <w:tcBorders>
                  <w:top w:val="nil"/>
                  <w:left w:val="nil"/>
                  <w:bottom w:val="nil"/>
                  <w:right w:val="nil"/>
                </w:tcBorders>
                <w:shd w:val="clear" w:color="auto" w:fill="auto"/>
                <w:noWrap/>
                <w:vAlign w:val="center"/>
              </w:tcPr>
            </w:tcPrChange>
          </w:tcPr>
          <w:p w14:paraId="683326F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.07</w:t>
            </w:r>
          </w:p>
        </w:tc>
        <w:tc>
          <w:tcPr>
            <w:tcW w:w="509" w:type="dxa"/>
            <w:tcBorders>
              <w:top w:val="nil"/>
              <w:left w:val="nil"/>
              <w:bottom w:val="nil"/>
              <w:right w:val="nil"/>
            </w:tcBorders>
            <w:shd w:val="clear" w:color="auto" w:fill="auto"/>
            <w:noWrap/>
            <w:vAlign w:val="center"/>
            <w:tcPrChange w:id="627" w:author="Jule Jaich" w:date="2023-03-10T10:52:00Z">
              <w:tcPr>
                <w:tcW w:w="648" w:type="dxa"/>
                <w:tcBorders>
                  <w:top w:val="nil"/>
                  <w:left w:val="nil"/>
                  <w:bottom w:val="nil"/>
                  <w:right w:val="nil"/>
                </w:tcBorders>
                <w:shd w:val="clear" w:color="auto" w:fill="auto"/>
                <w:noWrap/>
                <w:vAlign w:val="center"/>
              </w:tcPr>
            </w:tcPrChange>
          </w:tcPr>
          <w:p w14:paraId="0D6A3423" w14:textId="55BA9604"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.22</w:t>
            </w:r>
            <w:ins w:id="628" w:author="Jule Jaich" w:date="2023-03-10T10:59:00Z">
              <w:r w:rsidR="00994353">
                <w:rPr>
                  <w:rFonts w:ascii="Times" w:hAnsi="Times"/>
                  <w:sz w:val="16"/>
                  <w:szCs w:val="18"/>
                  <w:vertAlign w:val="superscript"/>
                </w:rPr>
                <w:t>**</w:t>
              </w:r>
            </w:ins>
            <w:del w:id="629" w:author="Jule Jaich" w:date="2023-03-10T10:59:00Z">
              <w:r w:rsidRPr="00BB3B3F" w:rsidDel="00994353">
                <w:rPr>
                  <w:rFonts w:ascii="Times" w:hAnsi="Times"/>
                  <w:sz w:val="16"/>
                  <w:szCs w:val="18"/>
                  <w:vertAlign w:val="superscript"/>
                </w:rPr>
                <w:delText>b</w:delText>
              </w:r>
            </w:del>
          </w:p>
        </w:tc>
      </w:tr>
      <w:tr w:rsidR="001F194C" w:rsidRPr="00BB3B3F" w14:paraId="0422B0E6" w14:textId="77777777" w:rsidTr="00FB69C5">
        <w:tc>
          <w:tcPr>
            <w:tcW w:w="1056" w:type="dxa"/>
            <w:tcBorders>
              <w:top w:val="nil"/>
              <w:left w:val="nil"/>
              <w:bottom w:val="nil"/>
              <w:right w:val="nil"/>
            </w:tcBorders>
            <w:shd w:val="clear" w:color="auto" w:fill="auto"/>
            <w:noWrap/>
            <w:vAlign w:val="center"/>
            <w:hideMark/>
            <w:tcPrChange w:id="630" w:author="Jule Jaich" w:date="2023-03-10T10:52:00Z">
              <w:tcPr>
                <w:tcW w:w="1350" w:type="dxa"/>
                <w:tcBorders>
                  <w:top w:val="nil"/>
                  <w:left w:val="nil"/>
                  <w:bottom w:val="nil"/>
                  <w:right w:val="nil"/>
                </w:tcBorders>
                <w:shd w:val="clear" w:color="auto" w:fill="auto"/>
                <w:noWrap/>
                <w:vAlign w:val="center"/>
                <w:hideMark/>
              </w:tcPr>
            </w:tcPrChange>
          </w:tcPr>
          <w:p w14:paraId="58BEB6CA"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Living with Parents</w:t>
            </w:r>
          </w:p>
        </w:tc>
        <w:tc>
          <w:tcPr>
            <w:tcW w:w="566" w:type="dxa"/>
            <w:tcBorders>
              <w:top w:val="nil"/>
              <w:left w:val="nil"/>
              <w:bottom w:val="nil"/>
              <w:right w:val="nil"/>
            </w:tcBorders>
            <w:shd w:val="clear" w:color="auto" w:fill="auto"/>
            <w:noWrap/>
            <w:vAlign w:val="center"/>
            <w:tcPrChange w:id="631" w:author="Jule Jaich" w:date="2023-03-10T10:52:00Z">
              <w:tcPr>
                <w:tcW w:w="720" w:type="dxa"/>
                <w:tcBorders>
                  <w:top w:val="nil"/>
                  <w:left w:val="nil"/>
                  <w:bottom w:val="nil"/>
                  <w:right w:val="nil"/>
                </w:tcBorders>
                <w:shd w:val="clear" w:color="auto" w:fill="auto"/>
                <w:noWrap/>
                <w:vAlign w:val="center"/>
              </w:tcPr>
            </w:tcPrChange>
          </w:tcPr>
          <w:p w14:paraId="2777423E" w14:textId="5F2CDE86" w:rsidR="001F194C" w:rsidRPr="00BB3B3F" w:rsidRDefault="00994353" w:rsidP="00E421D9">
            <w:pPr>
              <w:autoSpaceDE w:val="0"/>
              <w:autoSpaceDN w:val="0"/>
              <w:adjustRightInd w:val="0"/>
              <w:snapToGrid w:val="0"/>
              <w:spacing w:line="240" w:lineRule="auto"/>
              <w:jc w:val="center"/>
              <w:rPr>
                <w:rFonts w:ascii="Times" w:hAnsi="Times"/>
                <w:sz w:val="16"/>
                <w:szCs w:val="18"/>
              </w:rPr>
            </w:pPr>
            <w:ins w:id="632" w:author="Jule Jaich" w:date="2023-03-10T11:00:00Z">
              <w:r>
                <w:rPr>
                  <w:rFonts w:ascii="Times" w:hAnsi="Times"/>
                  <w:sz w:val="16"/>
                  <w:szCs w:val="18"/>
                </w:rPr>
                <w:t xml:space="preserve"> </w:t>
              </w:r>
            </w:ins>
            <w:r w:rsidR="001F194C" w:rsidRPr="00BB3B3F">
              <w:rPr>
                <w:rFonts w:ascii="Times" w:hAnsi="Times"/>
                <w:sz w:val="16"/>
                <w:szCs w:val="18"/>
              </w:rPr>
              <w:t>–2.46</w:t>
            </w:r>
          </w:p>
        </w:tc>
        <w:tc>
          <w:tcPr>
            <w:tcW w:w="636" w:type="dxa"/>
            <w:tcBorders>
              <w:top w:val="nil"/>
              <w:left w:val="nil"/>
              <w:bottom w:val="nil"/>
              <w:right w:val="nil"/>
            </w:tcBorders>
            <w:shd w:val="clear" w:color="auto" w:fill="auto"/>
            <w:noWrap/>
            <w:vAlign w:val="center"/>
            <w:tcPrChange w:id="633" w:author="Jule Jaich" w:date="2023-03-10T10:52:00Z">
              <w:tcPr>
                <w:tcW w:w="810" w:type="dxa"/>
                <w:tcBorders>
                  <w:top w:val="nil"/>
                  <w:left w:val="nil"/>
                  <w:bottom w:val="nil"/>
                  <w:right w:val="nil"/>
                </w:tcBorders>
                <w:shd w:val="clear" w:color="auto" w:fill="auto"/>
                <w:noWrap/>
                <w:vAlign w:val="center"/>
              </w:tcPr>
            </w:tcPrChange>
          </w:tcPr>
          <w:p w14:paraId="25351CB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.94</w:t>
            </w:r>
          </w:p>
        </w:tc>
        <w:tc>
          <w:tcPr>
            <w:tcW w:w="636" w:type="dxa"/>
            <w:tcBorders>
              <w:top w:val="nil"/>
              <w:left w:val="nil"/>
              <w:bottom w:val="nil"/>
              <w:right w:val="nil"/>
            </w:tcBorders>
            <w:shd w:val="clear" w:color="auto" w:fill="auto"/>
            <w:noWrap/>
            <w:vAlign w:val="center"/>
            <w:tcPrChange w:id="634" w:author="Jule Jaich" w:date="2023-03-10T10:52:00Z">
              <w:tcPr>
                <w:tcW w:w="810" w:type="dxa"/>
                <w:tcBorders>
                  <w:top w:val="nil"/>
                  <w:left w:val="nil"/>
                  <w:bottom w:val="nil"/>
                  <w:right w:val="nil"/>
                </w:tcBorders>
                <w:shd w:val="clear" w:color="auto" w:fill="auto"/>
                <w:noWrap/>
                <w:vAlign w:val="center"/>
              </w:tcPr>
            </w:tcPrChange>
          </w:tcPr>
          <w:p w14:paraId="019B6A4E" w14:textId="57AEB465" w:rsidR="001F194C" w:rsidRPr="00BB3B3F" w:rsidRDefault="00994353" w:rsidP="00E421D9">
            <w:pPr>
              <w:autoSpaceDE w:val="0"/>
              <w:autoSpaceDN w:val="0"/>
              <w:adjustRightInd w:val="0"/>
              <w:snapToGrid w:val="0"/>
              <w:spacing w:line="240" w:lineRule="auto"/>
              <w:jc w:val="center"/>
              <w:rPr>
                <w:rFonts w:ascii="Times" w:hAnsi="Times"/>
                <w:sz w:val="16"/>
                <w:szCs w:val="18"/>
              </w:rPr>
            </w:pPr>
            <w:ins w:id="635" w:author="Jule Jaich" w:date="2023-03-10T11:00:00Z">
              <w:r>
                <w:rPr>
                  <w:rFonts w:ascii="Times" w:hAnsi="Times"/>
                  <w:sz w:val="16"/>
                  <w:szCs w:val="18"/>
                </w:rPr>
                <w:t xml:space="preserve">   </w:t>
              </w:r>
            </w:ins>
            <w:r w:rsidR="001F194C" w:rsidRPr="00BB3B3F">
              <w:rPr>
                <w:rFonts w:ascii="Times" w:hAnsi="Times"/>
                <w:sz w:val="16"/>
                <w:szCs w:val="18"/>
              </w:rPr>
              <w:t>–.31</w:t>
            </w:r>
            <w:ins w:id="636" w:author="Jule Jaich" w:date="2023-03-10T10:59:00Z">
              <w:r>
                <w:rPr>
                  <w:rFonts w:ascii="Times" w:hAnsi="Times"/>
                  <w:sz w:val="16"/>
                  <w:szCs w:val="18"/>
                  <w:vertAlign w:val="superscript"/>
                </w:rPr>
                <w:t>**</w:t>
              </w:r>
            </w:ins>
            <w:del w:id="637" w:author="Jule Jaich" w:date="2023-03-10T10:59:00Z">
              <w:r w:rsidR="001F194C" w:rsidRPr="00BB3B3F" w:rsidDel="00994353">
                <w:rPr>
                  <w:rFonts w:ascii="Times" w:hAnsi="Times"/>
                  <w:sz w:val="16"/>
                  <w:szCs w:val="18"/>
                  <w:vertAlign w:val="superscript"/>
                </w:rPr>
                <w:delText>b</w:delText>
              </w:r>
            </w:del>
          </w:p>
        </w:tc>
        <w:tc>
          <w:tcPr>
            <w:tcW w:w="706" w:type="dxa"/>
            <w:tcBorders>
              <w:top w:val="nil"/>
              <w:left w:val="nil"/>
              <w:bottom w:val="nil"/>
              <w:right w:val="nil"/>
            </w:tcBorders>
            <w:shd w:val="clear" w:color="auto" w:fill="auto"/>
            <w:noWrap/>
            <w:vAlign w:val="center"/>
            <w:tcPrChange w:id="638" w:author="Jule Jaich" w:date="2023-03-10T10:52:00Z">
              <w:tcPr>
                <w:tcW w:w="900" w:type="dxa"/>
                <w:tcBorders>
                  <w:top w:val="nil"/>
                  <w:left w:val="nil"/>
                  <w:bottom w:val="nil"/>
                  <w:right w:val="nil"/>
                </w:tcBorders>
                <w:shd w:val="clear" w:color="auto" w:fill="auto"/>
                <w:noWrap/>
                <w:vAlign w:val="center"/>
              </w:tcPr>
            </w:tcPrChange>
          </w:tcPr>
          <w:p w14:paraId="4249F34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2.08</w:t>
            </w:r>
          </w:p>
        </w:tc>
        <w:tc>
          <w:tcPr>
            <w:tcW w:w="485" w:type="dxa"/>
            <w:tcBorders>
              <w:top w:val="nil"/>
              <w:left w:val="nil"/>
              <w:bottom w:val="nil"/>
              <w:right w:val="nil"/>
            </w:tcBorders>
            <w:shd w:val="clear" w:color="auto" w:fill="auto"/>
            <w:noWrap/>
            <w:vAlign w:val="center"/>
            <w:tcPrChange w:id="639" w:author="Jule Jaich" w:date="2023-03-10T10:52:00Z">
              <w:tcPr>
                <w:tcW w:w="630" w:type="dxa"/>
                <w:tcBorders>
                  <w:top w:val="nil"/>
                  <w:left w:val="nil"/>
                  <w:bottom w:val="nil"/>
                  <w:right w:val="nil"/>
                </w:tcBorders>
                <w:shd w:val="clear" w:color="auto" w:fill="auto"/>
                <w:noWrap/>
                <w:vAlign w:val="center"/>
              </w:tcPr>
            </w:tcPrChange>
          </w:tcPr>
          <w:p w14:paraId="2A0796F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1.46</w:t>
            </w:r>
          </w:p>
        </w:tc>
        <w:tc>
          <w:tcPr>
            <w:tcW w:w="566" w:type="dxa"/>
            <w:tcBorders>
              <w:top w:val="nil"/>
              <w:left w:val="nil"/>
              <w:bottom w:val="nil"/>
              <w:right w:val="nil"/>
            </w:tcBorders>
            <w:shd w:val="clear" w:color="auto" w:fill="auto"/>
            <w:noWrap/>
            <w:vAlign w:val="center"/>
            <w:tcPrChange w:id="640" w:author="Jule Jaich" w:date="2023-03-10T10:52:00Z">
              <w:tcPr>
                <w:tcW w:w="720" w:type="dxa"/>
                <w:tcBorders>
                  <w:top w:val="nil"/>
                  <w:left w:val="nil"/>
                  <w:bottom w:val="nil"/>
                  <w:right w:val="nil"/>
                </w:tcBorders>
                <w:shd w:val="clear" w:color="auto" w:fill="auto"/>
                <w:noWrap/>
                <w:vAlign w:val="center"/>
              </w:tcPr>
            </w:tcPrChange>
          </w:tcPr>
          <w:p w14:paraId="00370CF9" w14:textId="67B9C6BF"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ins w:id="641" w:author="Jule Jaich" w:date="2023-03-10T11:00:00Z">
              <w:r w:rsidR="00994353">
                <w:rPr>
                  <w:rFonts w:ascii="Times" w:hAnsi="Times"/>
                  <w:sz w:val="16"/>
                  <w:szCs w:val="18"/>
                </w:rPr>
                <w:t xml:space="preserve">  </w:t>
              </w:r>
            </w:ins>
            <w:r w:rsidRPr="00BB3B3F">
              <w:rPr>
                <w:rFonts w:ascii="Times" w:hAnsi="Times"/>
                <w:sz w:val="16"/>
                <w:szCs w:val="18"/>
              </w:rPr>
              <w:t>.14</w:t>
            </w:r>
          </w:p>
        </w:tc>
        <w:tc>
          <w:tcPr>
            <w:tcW w:w="566" w:type="dxa"/>
            <w:tcBorders>
              <w:top w:val="nil"/>
              <w:left w:val="nil"/>
              <w:bottom w:val="nil"/>
              <w:right w:val="nil"/>
            </w:tcBorders>
            <w:shd w:val="clear" w:color="auto" w:fill="auto"/>
            <w:vAlign w:val="center"/>
            <w:tcPrChange w:id="642" w:author="Jule Jaich" w:date="2023-03-10T10:52:00Z">
              <w:tcPr>
                <w:tcW w:w="720" w:type="dxa"/>
                <w:tcBorders>
                  <w:top w:val="nil"/>
                  <w:left w:val="nil"/>
                  <w:bottom w:val="nil"/>
                  <w:right w:val="nil"/>
                </w:tcBorders>
                <w:shd w:val="clear" w:color="auto" w:fill="auto"/>
                <w:vAlign w:val="center"/>
              </w:tcPr>
            </w:tcPrChange>
          </w:tcPr>
          <w:p w14:paraId="5AF9695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4.17</w:t>
            </w:r>
          </w:p>
        </w:tc>
        <w:tc>
          <w:tcPr>
            <w:tcW w:w="636" w:type="dxa"/>
            <w:tcBorders>
              <w:top w:val="nil"/>
              <w:left w:val="nil"/>
              <w:bottom w:val="nil"/>
              <w:right w:val="nil"/>
            </w:tcBorders>
            <w:shd w:val="clear" w:color="auto" w:fill="auto"/>
            <w:vAlign w:val="center"/>
            <w:tcPrChange w:id="643" w:author="Jule Jaich" w:date="2023-03-10T10:52:00Z">
              <w:tcPr>
                <w:tcW w:w="810" w:type="dxa"/>
                <w:tcBorders>
                  <w:top w:val="nil"/>
                  <w:left w:val="nil"/>
                  <w:bottom w:val="nil"/>
                  <w:right w:val="nil"/>
                </w:tcBorders>
                <w:shd w:val="clear" w:color="auto" w:fill="auto"/>
                <w:vAlign w:val="center"/>
              </w:tcPr>
            </w:tcPrChange>
          </w:tcPr>
          <w:p w14:paraId="2D4C553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1.55</w:t>
            </w:r>
          </w:p>
        </w:tc>
        <w:tc>
          <w:tcPr>
            <w:tcW w:w="495" w:type="dxa"/>
            <w:tcBorders>
              <w:top w:val="nil"/>
              <w:left w:val="nil"/>
              <w:bottom w:val="nil"/>
              <w:right w:val="nil"/>
            </w:tcBorders>
            <w:shd w:val="clear" w:color="auto" w:fill="auto"/>
            <w:vAlign w:val="center"/>
            <w:tcPrChange w:id="644" w:author="Jule Jaich" w:date="2023-03-10T10:52:00Z">
              <w:tcPr>
                <w:tcW w:w="630" w:type="dxa"/>
                <w:tcBorders>
                  <w:top w:val="nil"/>
                  <w:left w:val="nil"/>
                  <w:bottom w:val="nil"/>
                  <w:right w:val="nil"/>
                </w:tcBorders>
                <w:shd w:val="clear" w:color="auto" w:fill="auto"/>
                <w:vAlign w:val="center"/>
              </w:tcPr>
            </w:tcPrChange>
          </w:tcPr>
          <w:p w14:paraId="646D7F22" w14:textId="07DEAC91"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.23</w:t>
            </w:r>
            <w:ins w:id="645" w:author="Jule Jaich" w:date="2023-03-10T10:59:00Z">
              <w:r w:rsidR="00994353">
                <w:rPr>
                  <w:rFonts w:ascii="Times" w:hAnsi="Times"/>
                  <w:sz w:val="16"/>
                  <w:szCs w:val="18"/>
                  <w:vertAlign w:val="superscript"/>
                </w:rPr>
                <w:t>*</w:t>
              </w:r>
            </w:ins>
            <w:del w:id="646" w:author="Jule Jaich" w:date="2023-03-10T10:59:00Z">
              <w:r w:rsidRPr="00BB3B3F" w:rsidDel="00994353">
                <w:rPr>
                  <w:rFonts w:ascii="Times" w:hAnsi="Times"/>
                  <w:sz w:val="16"/>
                  <w:szCs w:val="18"/>
                  <w:vertAlign w:val="superscript"/>
                </w:rPr>
                <w:delText>a</w:delText>
              </w:r>
            </w:del>
          </w:p>
        </w:tc>
        <w:tc>
          <w:tcPr>
            <w:tcW w:w="495" w:type="dxa"/>
            <w:tcBorders>
              <w:top w:val="nil"/>
              <w:left w:val="nil"/>
              <w:bottom w:val="nil"/>
              <w:right w:val="nil"/>
            </w:tcBorders>
            <w:shd w:val="clear" w:color="auto" w:fill="auto"/>
            <w:noWrap/>
            <w:vAlign w:val="center"/>
            <w:tcPrChange w:id="647" w:author="Jule Jaich" w:date="2023-03-10T10:52:00Z">
              <w:tcPr>
                <w:tcW w:w="630" w:type="dxa"/>
                <w:tcBorders>
                  <w:top w:val="nil"/>
                  <w:left w:val="nil"/>
                  <w:bottom w:val="nil"/>
                  <w:right w:val="nil"/>
                </w:tcBorders>
                <w:shd w:val="clear" w:color="auto" w:fill="auto"/>
                <w:noWrap/>
                <w:vAlign w:val="center"/>
              </w:tcPr>
            </w:tcPrChange>
          </w:tcPr>
          <w:p w14:paraId="57B333F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.50</w:t>
            </w:r>
          </w:p>
        </w:tc>
        <w:tc>
          <w:tcPr>
            <w:tcW w:w="495" w:type="dxa"/>
            <w:tcBorders>
              <w:top w:val="nil"/>
              <w:left w:val="nil"/>
              <w:bottom w:val="nil"/>
              <w:right w:val="nil"/>
            </w:tcBorders>
            <w:shd w:val="clear" w:color="auto" w:fill="auto"/>
            <w:noWrap/>
            <w:vAlign w:val="center"/>
            <w:tcPrChange w:id="648" w:author="Jule Jaich" w:date="2023-03-10T10:52:00Z">
              <w:tcPr>
                <w:tcW w:w="630" w:type="dxa"/>
                <w:tcBorders>
                  <w:top w:val="nil"/>
                  <w:left w:val="nil"/>
                  <w:bottom w:val="nil"/>
                  <w:right w:val="nil"/>
                </w:tcBorders>
                <w:shd w:val="clear" w:color="auto" w:fill="auto"/>
                <w:noWrap/>
                <w:vAlign w:val="center"/>
              </w:tcPr>
            </w:tcPrChange>
          </w:tcPr>
          <w:p w14:paraId="10DE355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.15</w:t>
            </w:r>
          </w:p>
        </w:tc>
        <w:tc>
          <w:tcPr>
            <w:tcW w:w="509" w:type="dxa"/>
            <w:tcBorders>
              <w:top w:val="nil"/>
              <w:left w:val="nil"/>
              <w:bottom w:val="nil"/>
              <w:right w:val="nil"/>
            </w:tcBorders>
            <w:shd w:val="clear" w:color="auto" w:fill="auto"/>
            <w:noWrap/>
            <w:vAlign w:val="center"/>
            <w:tcPrChange w:id="649" w:author="Jule Jaich" w:date="2023-03-10T10:52:00Z">
              <w:tcPr>
                <w:tcW w:w="648" w:type="dxa"/>
                <w:tcBorders>
                  <w:top w:val="nil"/>
                  <w:left w:val="nil"/>
                  <w:bottom w:val="nil"/>
                  <w:right w:val="nil"/>
                </w:tcBorders>
                <w:shd w:val="clear" w:color="auto" w:fill="auto"/>
                <w:noWrap/>
                <w:vAlign w:val="center"/>
              </w:tcPr>
            </w:tcPrChange>
          </w:tcPr>
          <w:p w14:paraId="37B05E69" w14:textId="27303F66" w:rsidR="001F194C" w:rsidRPr="00BB3B3F" w:rsidRDefault="00994353" w:rsidP="00E421D9">
            <w:pPr>
              <w:autoSpaceDE w:val="0"/>
              <w:autoSpaceDN w:val="0"/>
              <w:adjustRightInd w:val="0"/>
              <w:snapToGrid w:val="0"/>
              <w:spacing w:line="240" w:lineRule="auto"/>
              <w:jc w:val="center"/>
              <w:rPr>
                <w:rFonts w:ascii="Times" w:hAnsi="Times"/>
                <w:sz w:val="16"/>
                <w:szCs w:val="18"/>
              </w:rPr>
            </w:pPr>
            <w:ins w:id="650" w:author="Jule Jaich" w:date="2023-03-10T11:00:00Z">
              <w:r>
                <w:rPr>
                  <w:rFonts w:ascii="Times" w:hAnsi="Times"/>
                  <w:sz w:val="16"/>
                  <w:szCs w:val="18"/>
                </w:rPr>
                <w:t xml:space="preserve">  </w:t>
              </w:r>
            </w:ins>
            <w:r w:rsidR="001F194C" w:rsidRPr="00BB3B3F">
              <w:rPr>
                <w:rFonts w:ascii="Times" w:hAnsi="Times"/>
                <w:sz w:val="16"/>
                <w:szCs w:val="18"/>
              </w:rPr>
              <w:t>.27</w:t>
            </w:r>
            <w:ins w:id="651" w:author="Jule Jaich" w:date="2023-03-10T10:59:00Z">
              <w:r>
                <w:rPr>
                  <w:rFonts w:ascii="Times" w:hAnsi="Times"/>
                  <w:sz w:val="16"/>
                  <w:szCs w:val="18"/>
                  <w:vertAlign w:val="superscript"/>
                </w:rPr>
                <w:t>**</w:t>
              </w:r>
            </w:ins>
            <w:del w:id="652" w:author="Jule Jaich" w:date="2023-03-10T10:59:00Z">
              <w:r w:rsidR="001F194C" w:rsidRPr="00BB3B3F" w:rsidDel="00994353">
                <w:rPr>
                  <w:rFonts w:ascii="Times" w:hAnsi="Times"/>
                  <w:sz w:val="16"/>
                  <w:szCs w:val="18"/>
                  <w:vertAlign w:val="superscript"/>
                </w:rPr>
                <w:delText>b</w:delText>
              </w:r>
            </w:del>
          </w:p>
        </w:tc>
      </w:tr>
      <w:tr w:rsidR="001F194C" w:rsidRPr="00BB3B3F" w14:paraId="17545297" w14:textId="77777777" w:rsidTr="00FB69C5">
        <w:tc>
          <w:tcPr>
            <w:tcW w:w="1056" w:type="dxa"/>
            <w:tcBorders>
              <w:top w:val="nil"/>
              <w:left w:val="nil"/>
              <w:bottom w:val="nil"/>
              <w:right w:val="nil"/>
            </w:tcBorders>
            <w:shd w:val="clear" w:color="auto" w:fill="auto"/>
            <w:noWrap/>
            <w:vAlign w:val="center"/>
            <w:hideMark/>
            <w:tcPrChange w:id="653" w:author="Jule Jaich" w:date="2023-03-10T10:52:00Z">
              <w:tcPr>
                <w:tcW w:w="1350" w:type="dxa"/>
                <w:tcBorders>
                  <w:top w:val="nil"/>
                  <w:left w:val="nil"/>
                  <w:bottom w:val="nil"/>
                  <w:right w:val="nil"/>
                </w:tcBorders>
                <w:shd w:val="clear" w:color="auto" w:fill="auto"/>
                <w:noWrap/>
                <w:vAlign w:val="center"/>
                <w:hideMark/>
              </w:tcPr>
            </w:tcPrChange>
          </w:tcPr>
          <w:p w14:paraId="41E9175C"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Parents’ HB x Living with Parents</w:t>
            </w:r>
          </w:p>
        </w:tc>
        <w:tc>
          <w:tcPr>
            <w:tcW w:w="566" w:type="dxa"/>
            <w:tcBorders>
              <w:top w:val="nil"/>
              <w:left w:val="nil"/>
              <w:bottom w:val="nil"/>
              <w:right w:val="nil"/>
            </w:tcBorders>
            <w:shd w:val="clear" w:color="auto" w:fill="auto"/>
            <w:noWrap/>
            <w:vAlign w:val="center"/>
            <w:tcPrChange w:id="654" w:author="Jule Jaich" w:date="2023-03-10T10:52:00Z">
              <w:tcPr>
                <w:tcW w:w="720" w:type="dxa"/>
                <w:tcBorders>
                  <w:top w:val="nil"/>
                  <w:left w:val="nil"/>
                  <w:bottom w:val="nil"/>
                  <w:right w:val="nil"/>
                </w:tcBorders>
                <w:shd w:val="clear" w:color="auto" w:fill="auto"/>
                <w:noWrap/>
                <w:vAlign w:val="center"/>
              </w:tcPr>
            </w:tcPrChange>
          </w:tcPr>
          <w:p w14:paraId="2631F9E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–1.71</w:t>
            </w:r>
          </w:p>
        </w:tc>
        <w:tc>
          <w:tcPr>
            <w:tcW w:w="636" w:type="dxa"/>
            <w:tcBorders>
              <w:top w:val="nil"/>
              <w:left w:val="nil"/>
              <w:bottom w:val="nil"/>
              <w:right w:val="nil"/>
            </w:tcBorders>
            <w:shd w:val="clear" w:color="auto" w:fill="auto"/>
            <w:noWrap/>
            <w:vAlign w:val="center"/>
            <w:tcPrChange w:id="655" w:author="Jule Jaich" w:date="2023-03-10T10:52:00Z">
              <w:tcPr>
                <w:tcW w:w="810" w:type="dxa"/>
                <w:tcBorders>
                  <w:top w:val="nil"/>
                  <w:left w:val="nil"/>
                  <w:bottom w:val="nil"/>
                  <w:right w:val="nil"/>
                </w:tcBorders>
                <w:shd w:val="clear" w:color="auto" w:fill="auto"/>
                <w:noWrap/>
                <w:vAlign w:val="center"/>
              </w:tcPr>
            </w:tcPrChange>
          </w:tcPr>
          <w:p w14:paraId="664D698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.74</w:t>
            </w:r>
          </w:p>
        </w:tc>
        <w:tc>
          <w:tcPr>
            <w:tcW w:w="636" w:type="dxa"/>
            <w:tcBorders>
              <w:top w:val="nil"/>
              <w:left w:val="nil"/>
              <w:bottom w:val="nil"/>
              <w:right w:val="nil"/>
            </w:tcBorders>
            <w:shd w:val="clear" w:color="auto" w:fill="auto"/>
            <w:noWrap/>
            <w:vAlign w:val="center"/>
            <w:tcPrChange w:id="656" w:author="Jule Jaich" w:date="2023-03-10T10:52:00Z">
              <w:tcPr>
                <w:tcW w:w="810" w:type="dxa"/>
                <w:tcBorders>
                  <w:top w:val="nil"/>
                  <w:left w:val="nil"/>
                  <w:bottom w:val="nil"/>
                  <w:right w:val="nil"/>
                </w:tcBorders>
                <w:shd w:val="clear" w:color="auto" w:fill="auto"/>
                <w:noWrap/>
                <w:vAlign w:val="center"/>
              </w:tcPr>
            </w:tcPrChange>
          </w:tcPr>
          <w:p w14:paraId="42D5A8D2" w14:textId="79ABC9CC"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–.27</w:t>
            </w:r>
            <w:ins w:id="657" w:author="Jule Jaich" w:date="2023-03-10T10:59:00Z">
              <w:r w:rsidR="00994353">
                <w:rPr>
                  <w:rFonts w:ascii="Times" w:hAnsi="Times"/>
                  <w:sz w:val="16"/>
                  <w:szCs w:val="18"/>
                  <w:vertAlign w:val="superscript"/>
                </w:rPr>
                <w:t>*</w:t>
              </w:r>
            </w:ins>
            <w:del w:id="658" w:author="Jule Jaich" w:date="2023-03-10T10:59:00Z">
              <w:r w:rsidRPr="00BB3B3F" w:rsidDel="00994353">
                <w:rPr>
                  <w:rFonts w:ascii="Times" w:hAnsi="Times"/>
                  <w:sz w:val="16"/>
                  <w:szCs w:val="18"/>
                  <w:vertAlign w:val="superscript"/>
                </w:rPr>
                <w:delText>a</w:delText>
              </w:r>
            </w:del>
          </w:p>
        </w:tc>
        <w:tc>
          <w:tcPr>
            <w:tcW w:w="706" w:type="dxa"/>
            <w:tcBorders>
              <w:top w:val="nil"/>
              <w:left w:val="nil"/>
              <w:bottom w:val="nil"/>
              <w:right w:val="nil"/>
            </w:tcBorders>
            <w:shd w:val="clear" w:color="auto" w:fill="auto"/>
            <w:noWrap/>
            <w:vAlign w:val="center"/>
            <w:tcPrChange w:id="659" w:author="Jule Jaich" w:date="2023-03-10T10:52:00Z">
              <w:tcPr>
                <w:tcW w:w="900" w:type="dxa"/>
                <w:tcBorders>
                  <w:top w:val="nil"/>
                  <w:left w:val="nil"/>
                  <w:bottom w:val="nil"/>
                  <w:right w:val="nil"/>
                </w:tcBorders>
                <w:shd w:val="clear" w:color="auto" w:fill="auto"/>
                <w:noWrap/>
                <w:vAlign w:val="center"/>
              </w:tcPr>
            </w:tcPrChange>
          </w:tcPr>
          <w:p w14:paraId="19BA5F27" w14:textId="08151832" w:rsidR="001F194C" w:rsidRPr="00BB3B3F" w:rsidRDefault="00994353" w:rsidP="00E421D9">
            <w:pPr>
              <w:autoSpaceDE w:val="0"/>
              <w:autoSpaceDN w:val="0"/>
              <w:adjustRightInd w:val="0"/>
              <w:snapToGrid w:val="0"/>
              <w:spacing w:line="240" w:lineRule="auto"/>
              <w:jc w:val="center"/>
              <w:rPr>
                <w:rFonts w:ascii="Times" w:hAnsi="Times"/>
                <w:sz w:val="16"/>
                <w:szCs w:val="18"/>
              </w:rPr>
            </w:pPr>
            <w:ins w:id="660" w:author="Jule Jaich" w:date="2023-03-10T11:00:00Z">
              <w:r>
                <w:rPr>
                  <w:rFonts w:ascii="Times" w:hAnsi="Times"/>
                  <w:sz w:val="16"/>
                  <w:szCs w:val="18"/>
                </w:rPr>
                <w:t xml:space="preserve"> </w:t>
              </w:r>
            </w:ins>
            <w:r w:rsidR="001F194C" w:rsidRPr="00BB3B3F">
              <w:rPr>
                <w:rFonts w:ascii="Times" w:hAnsi="Times"/>
                <w:sz w:val="16"/>
                <w:szCs w:val="18"/>
              </w:rPr>
              <w:t>.01</w:t>
            </w:r>
          </w:p>
        </w:tc>
        <w:tc>
          <w:tcPr>
            <w:tcW w:w="485" w:type="dxa"/>
            <w:tcBorders>
              <w:top w:val="nil"/>
              <w:left w:val="nil"/>
              <w:bottom w:val="nil"/>
              <w:right w:val="nil"/>
            </w:tcBorders>
            <w:shd w:val="clear" w:color="auto" w:fill="auto"/>
            <w:noWrap/>
            <w:vAlign w:val="center"/>
            <w:tcPrChange w:id="661" w:author="Jule Jaich" w:date="2023-03-10T10:52:00Z">
              <w:tcPr>
                <w:tcW w:w="630" w:type="dxa"/>
                <w:tcBorders>
                  <w:top w:val="nil"/>
                  <w:left w:val="nil"/>
                  <w:bottom w:val="nil"/>
                  <w:right w:val="nil"/>
                </w:tcBorders>
                <w:shd w:val="clear" w:color="auto" w:fill="auto"/>
                <w:noWrap/>
                <w:vAlign w:val="center"/>
              </w:tcPr>
            </w:tcPrChange>
          </w:tcPr>
          <w:p w14:paraId="1DE10CF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1.22</w:t>
            </w:r>
          </w:p>
        </w:tc>
        <w:tc>
          <w:tcPr>
            <w:tcW w:w="566" w:type="dxa"/>
            <w:tcBorders>
              <w:top w:val="nil"/>
              <w:left w:val="nil"/>
              <w:bottom w:val="nil"/>
              <w:right w:val="nil"/>
            </w:tcBorders>
            <w:shd w:val="clear" w:color="auto" w:fill="auto"/>
            <w:noWrap/>
            <w:vAlign w:val="center"/>
            <w:tcPrChange w:id="662" w:author="Jule Jaich" w:date="2023-03-10T10:52:00Z">
              <w:tcPr>
                <w:tcW w:w="720" w:type="dxa"/>
                <w:tcBorders>
                  <w:top w:val="nil"/>
                  <w:left w:val="nil"/>
                  <w:bottom w:val="nil"/>
                  <w:right w:val="nil"/>
                </w:tcBorders>
                <w:shd w:val="clear" w:color="auto" w:fill="auto"/>
                <w:noWrap/>
                <w:vAlign w:val="center"/>
              </w:tcPr>
            </w:tcPrChange>
          </w:tcPr>
          <w:p w14:paraId="5DBC647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.01</w:t>
            </w:r>
          </w:p>
        </w:tc>
        <w:tc>
          <w:tcPr>
            <w:tcW w:w="566" w:type="dxa"/>
            <w:tcBorders>
              <w:top w:val="nil"/>
              <w:left w:val="nil"/>
              <w:bottom w:val="nil"/>
              <w:right w:val="nil"/>
            </w:tcBorders>
            <w:shd w:val="clear" w:color="auto" w:fill="auto"/>
            <w:vAlign w:val="center"/>
            <w:tcPrChange w:id="663" w:author="Jule Jaich" w:date="2023-03-10T10:52:00Z">
              <w:tcPr>
                <w:tcW w:w="720" w:type="dxa"/>
                <w:tcBorders>
                  <w:top w:val="nil"/>
                  <w:left w:val="nil"/>
                  <w:bottom w:val="nil"/>
                  <w:right w:val="nil"/>
                </w:tcBorders>
                <w:shd w:val="clear" w:color="auto" w:fill="auto"/>
                <w:vAlign w:val="center"/>
              </w:tcPr>
            </w:tcPrChange>
          </w:tcPr>
          <w:p w14:paraId="1F66C3D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2.52</w:t>
            </w:r>
          </w:p>
        </w:tc>
        <w:tc>
          <w:tcPr>
            <w:tcW w:w="636" w:type="dxa"/>
            <w:tcBorders>
              <w:top w:val="nil"/>
              <w:left w:val="nil"/>
              <w:bottom w:val="nil"/>
              <w:right w:val="nil"/>
            </w:tcBorders>
            <w:shd w:val="clear" w:color="auto" w:fill="auto"/>
            <w:vAlign w:val="center"/>
            <w:tcPrChange w:id="664" w:author="Jule Jaich" w:date="2023-03-10T10:52:00Z">
              <w:tcPr>
                <w:tcW w:w="810" w:type="dxa"/>
                <w:tcBorders>
                  <w:top w:val="nil"/>
                  <w:left w:val="nil"/>
                  <w:bottom w:val="nil"/>
                  <w:right w:val="nil"/>
                </w:tcBorders>
                <w:shd w:val="clear" w:color="auto" w:fill="auto"/>
                <w:vAlign w:val="center"/>
              </w:tcPr>
            </w:tcPrChange>
          </w:tcPr>
          <w:p w14:paraId="4473885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1.36</w:t>
            </w:r>
          </w:p>
        </w:tc>
        <w:tc>
          <w:tcPr>
            <w:tcW w:w="495" w:type="dxa"/>
            <w:tcBorders>
              <w:top w:val="nil"/>
              <w:left w:val="nil"/>
              <w:bottom w:val="nil"/>
              <w:right w:val="nil"/>
            </w:tcBorders>
            <w:shd w:val="clear" w:color="auto" w:fill="auto"/>
            <w:vAlign w:val="center"/>
            <w:tcPrChange w:id="665" w:author="Jule Jaich" w:date="2023-03-10T10:52:00Z">
              <w:tcPr>
                <w:tcW w:w="630" w:type="dxa"/>
                <w:tcBorders>
                  <w:top w:val="nil"/>
                  <w:left w:val="nil"/>
                  <w:bottom w:val="nil"/>
                  <w:right w:val="nil"/>
                </w:tcBorders>
                <w:shd w:val="clear" w:color="auto" w:fill="auto"/>
                <w:vAlign w:val="center"/>
              </w:tcPr>
            </w:tcPrChange>
          </w:tcPr>
          <w:p w14:paraId="1F43244A" w14:textId="6D3F35E0"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ins w:id="666" w:author="Jule Jaich" w:date="2023-03-10T11:02:00Z">
              <w:r w:rsidR="005B079E">
                <w:rPr>
                  <w:rFonts w:ascii="Times" w:hAnsi="Times"/>
                  <w:sz w:val="16"/>
                  <w:szCs w:val="18"/>
                </w:rPr>
                <w:t xml:space="preserve"> </w:t>
              </w:r>
            </w:ins>
            <w:del w:id="667" w:author="Jule Jaich" w:date="2023-03-10T11:02:00Z">
              <w:r w:rsidRPr="00BB3B3F" w:rsidDel="00892203">
                <w:rPr>
                  <w:rFonts w:ascii="Times" w:hAnsi="Times"/>
                  <w:sz w:val="16"/>
                  <w:szCs w:val="18"/>
                </w:rPr>
                <w:delText xml:space="preserve"> </w:delText>
              </w:r>
            </w:del>
            <w:r w:rsidRPr="00BB3B3F">
              <w:rPr>
                <w:rFonts w:ascii="Times" w:hAnsi="Times"/>
                <w:sz w:val="16"/>
                <w:szCs w:val="18"/>
              </w:rPr>
              <w:t>.16</w:t>
            </w:r>
          </w:p>
        </w:tc>
        <w:tc>
          <w:tcPr>
            <w:tcW w:w="495" w:type="dxa"/>
            <w:tcBorders>
              <w:top w:val="nil"/>
              <w:left w:val="nil"/>
              <w:bottom w:val="nil"/>
              <w:right w:val="nil"/>
            </w:tcBorders>
            <w:shd w:val="clear" w:color="auto" w:fill="auto"/>
            <w:noWrap/>
            <w:vAlign w:val="center"/>
            <w:tcPrChange w:id="668" w:author="Jule Jaich" w:date="2023-03-10T10:52:00Z">
              <w:tcPr>
                <w:tcW w:w="630" w:type="dxa"/>
                <w:tcBorders>
                  <w:top w:val="nil"/>
                  <w:left w:val="nil"/>
                  <w:bottom w:val="nil"/>
                  <w:right w:val="nil"/>
                </w:tcBorders>
                <w:shd w:val="clear" w:color="auto" w:fill="auto"/>
                <w:noWrap/>
                <w:vAlign w:val="center"/>
              </w:tcPr>
            </w:tcPrChange>
          </w:tcPr>
          <w:p w14:paraId="6DD3EFD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.42</w:t>
            </w:r>
          </w:p>
        </w:tc>
        <w:tc>
          <w:tcPr>
            <w:tcW w:w="495" w:type="dxa"/>
            <w:tcBorders>
              <w:top w:val="nil"/>
              <w:left w:val="nil"/>
              <w:bottom w:val="nil"/>
              <w:right w:val="nil"/>
            </w:tcBorders>
            <w:shd w:val="clear" w:color="auto" w:fill="auto"/>
            <w:noWrap/>
            <w:vAlign w:val="center"/>
            <w:tcPrChange w:id="669" w:author="Jule Jaich" w:date="2023-03-10T10:52:00Z">
              <w:tcPr>
                <w:tcW w:w="630" w:type="dxa"/>
                <w:tcBorders>
                  <w:top w:val="nil"/>
                  <w:left w:val="nil"/>
                  <w:bottom w:val="nil"/>
                  <w:right w:val="nil"/>
                </w:tcBorders>
                <w:shd w:val="clear" w:color="auto" w:fill="auto"/>
                <w:noWrap/>
                <w:vAlign w:val="center"/>
              </w:tcPr>
            </w:tcPrChange>
          </w:tcPr>
          <w:p w14:paraId="76A402F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.13</w:t>
            </w:r>
          </w:p>
        </w:tc>
        <w:tc>
          <w:tcPr>
            <w:tcW w:w="509" w:type="dxa"/>
            <w:tcBorders>
              <w:top w:val="nil"/>
              <w:left w:val="nil"/>
              <w:bottom w:val="nil"/>
              <w:right w:val="nil"/>
            </w:tcBorders>
            <w:shd w:val="clear" w:color="auto" w:fill="auto"/>
            <w:noWrap/>
            <w:vAlign w:val="center"/>
            <w:tcPrChange w:id="670" w:author="Jule Jaich" w:date="2023-03-10T10:52:00Z">
              <w:tcPr>
                <w:tcW w:w="648" w:type="dxa"/>
                <w:tcBorders>
                  <w:top w:val="nil"/>
                  <w:left w:val="nil"/>
                  <w:bottom w:val="nil"/>
                  <w:right w:val="nil"/>
                </w:tcBorders>
                <w:shd w:val="clear" w:color="auto" w:fill="auto"/>
                <w:noWrap/>
                <w:vAlign w:val="center"/>
              </w:tcPr>
            </w:tcPrChange>
          </w:tcPr>
          <w:p w14:paraId="0D126FB6" w14:textId="418A8F2A"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.26</w:t>
            </w:r>
            <w:ins w:id="671" w:author="Jule Jaich" w:date="2023-03-10T10:59:00Z">
              <w:r w:rsidR="00994353">
                <w:rPr>
                  <w:rFonts w:ascii="Times" w:hAnsi="Times"/>
                  <w:sz w:val="16"/>
                  <w:szCs w:val="18"/>
                  <w:vertAlign w:val="superscript"/>
                </w:rPr>
                <w:t>**</w:t>
              </w:r>
            </w:ins>
            <w:del w:id="672" w:author="Jule Jaich" w:date="2023-03-10T10:59:00Z">
              <w:r w:rsidRPr="00BB3B3F" w:rsidDel="00994353">
                <w:rPr>
                  <w:rFonts w:ascii="Times" w:hAnsi="Times"/>
                  <w:sz w:val="16"/>
                  <w:szCs w:val="18"/>
                  <w:vertAlign w:val="superscript"/>
                </w:rPr>
                <w:delText>b</w:delText>
              </w:r>
            </w:del>
          </w:p>
        </w:tc>
      </w:tr>
      <w:tr w:rsidR="001F194C" w:rsidRPr="00BB3B3F" w14:paraId="08D60802" w14:textId="77777777" w:rsidTr="00FB69C5">
        <w:tc>
          <w:tcPr>
            <w:tcW w:w="1056" w:type="dxa"/>
            <w:tcBorders>
              <w:top w:val="nil"/>
              <w:left w:val="nil"/>
              <w:bottom w:val="nil"/>
              <w:right w:val="nil"/>
            </w:tcBorders>
            <w:shd w:val="clear" w:color="auto" w:fill="auto"/>
            <w:noWrap/>
            <w:vAlign w:val="center"/>
            <w:hideMark/>
            <w:tcPrChange w:id="673" w:author="Jule Jaich" w:date="2023-03-10T10:52:00Z">
              <w:tcPr>
                <w:tcW w:w="1350" w:type="dxa"/>
                <w:tcBorders>
                  <w:top w:val="nil"/>
                  <w:left w:val="nil"/>
                  <w:bottom w:val="nil"/>
                  <w:right w:val="nil"/>
                </w:tcBorders>
                <w:shd w:val="clear" w:color="auto" w:fill="auto"/>
                <w:noWrap/>
                <w:vAlign w:val="center"/>
                <w:hideMark/>
              </w:tcPr>
            </w:tcPrChange>
          </w:tcPr>
          <w:p w14:paraId="18F12A8C"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1</w:t>
            </w:r>
          </w:p>
        </w:tc>
        <w:tc>
          <w:tcPr>
            <w:tcW w:w="566" w:type="dxa"/>
            <w:tcBorders>
              <w:top w:val="nil"/>
              <w:left w:val="nil"/>
              <w:bottom w:val="nil"/>
              <w:right w:val="nil"/>
            </w:tcBorders>
            <w:shd w:val="clear" w:color="auto" w:fill="auto"/>
            <w:noWrap/>
            <w:vAlign w:val="center"/>
            <w:tcPrChange w:id="674" w:author="Jule Jaich" w:date="2023-03-10T10:52:00Z">
              <w:tcPr>
                <w:tcW w:w="720" w:type="dxa"/>
                <w:tcBorders>
                  <w:top w:val="nil"/>
                  <w:left w:val="nil"/>
                  <w:bottom w:val="nil"/>
                  <w:right w:val="nil"/>
                </w:tcBorders>
                <w:shd w:val="clear" w:color="auto" w:fill="auto"/>
                <w:noWrap/>
                <w:vAlign w:val="center"/>
              </w:tcPr>
            </w:tcPrChange>
          </w:tcPr>
          <w:p w14:paraId="76F9FF7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6" w:type="dxa"/>
            <w:tcBorders>
              <w:top w:val="nil"/>
              <w:left w:val="nil"/>
              <w:bottom w:val="nil"/>
              <w:right w:val="nil"/>
            </w:tcBorders>
            <w:shd w:val="clear" w:color="auto" w:fill="auto"/>
            <w:noWrap/>
            <w:vAlign w:val="center"/>
            <w:tcPrChange w:id="675" w:author="Jule Jaich" w:date="2023-03-10T10:52:00Z">
              <w:tcPr>
                <w:tcW w:w="810" w:type="dxa"/>
                <w:tcBorders>
                  <w:top w:val="nil"/>
                  <w:left w:val="nil"/>
                  <w:bottom w:val="nil"/>
                  <w:right w:val="nil"/>
                </w:tcBorders>
                <w:shd w:val="clear" w:color="auto" w:fill="auto"/>
                <w:noWrap/>
                <w:vAlign w:val="center"/>
              </w:tcPr>
            </w:tcPrChange>
          </w:tcPr>
          <w:p w14:paraId="6FCA8AC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.02</w:t>
            </w:r>
          </w:p>
        </w:tc>
        <w:tc>
          <w:tcPr>
            <w:tcW w:w="636" w:type="dxa"/>
            <w:tcBorders>
              <w:top w:val="nil"/>
              <w:left w:val="nil"/>
              <w:bottom w:val="nil"/>
              <w:right w:val="nil"/>
            </w:tcBorders>
            <w:shd w:val="clear" w:color="auto" w:fill="auto"/>
            <w:noWrap/>
            <w:vAlign w:val="center"/>
            <w:tcPrChange w:id="676" w:author="Jule Jaich" w:date="2023-03-10T10:52:00Z">
              <w:tcPr>
                <w:tcW w:w="810" w:type="dxa"/>
                <w:tcBorders>
                  <w:top w:val="nil"/>
                  <w:left w:val="nil"/>
                  <w:bottom w:val="nil"/>
                  <w:right w:val="nil"/>
                </w:tcBorders>
                <w:shd w:val="clear" w:color="auto" w:fill="auto"/>
                <w:noWrap/>
                <w:vAlign w:val="center"/>
              </w:tcPr>
            </w:tcPrChange>
          </w:tcPr>
          <w:p w14:paraId="483B4C5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06" w:type="dxa"/>
            <w:tcBorders>
              <w:top w:val="nil"/>
              <w:left w:val="nil"/>
              <w:bottom w:val="nil"/>
              <w:right w:val="nil"/>
            </w:tcBorders>
            <w:shd w:val="clear" w:color="auto" w:fill="auto"/>
            <w:noWrap/>
            <w:vAlign w:val="center"/>
            <w:tcPrChange w:id="677" w:author="Jule Jaich" w:date="2023-03-10T10:52:00Z">
              <w:tcPr>
                <w:tcW w:w="900" w:type="dxa"/>
                <w:tcBorders>
                  <w:top w:val="nil"/>
                  <w:left w:val="nil"/>
                  <w:bottom w:val="nil"/>
                  <w:right w:val="nil"/>
                </w:tcBorders>
                <w:shd w:val="clear" w:color="auto" w:fill="auto"/>
                <w:noWrap/>
                <w:vAlign w:val="center"/>
              </w:tcPr>
            </w:tcPrChange>
          </w:tcPr>
          <w:p w14:paraId="25EB665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85" w:type="dxa"/>
            <w:tcBorders>
              <w:top w:val="nil"/>
              <w:left w:val="nil"/>
              <w:bottom w:val="nil"/>
              <w:right w:val="nil"/>
            </w:tcBorders>
            <w:shd w:val="clear" w:color="auto" w:fill="auto"/>
            <w:noWrap/>
            <w:vAlign w:val="center"/>
            <w:tcPrChange w:id="678" w:author="Jule Jaich" w:date="2023-03-10T10:52:00Z">
              <w:tcPr>
                <w:tcW w:w="630" w:type="dxa"/>
                <w:tcBorders>
                  <w:top w:val="nil"/>
                  <w:left w:val="nil"/>
                  <w:bottom w:val="nil"/>
                  <w:right w:val="nil"/>
                </w:tcBorders>
                <w:shd w:val="clear" w:color="auto" w:fill="auto"/>
                <w:noWrap/>
                <w:vAlign w:val="center"/>
              </w:tcPr>
            </w:tcPrChange>
          </w:tcPr>
          <w:p w14:paraId="52C0EF5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.03</w:t>
            </w:r>
          </w:p>
        </w:tc>
        <w:tc>
          <w:tcPr>
            <w:tcW w:w="566" w:type="dxa"/>
            <w:tcBorders>
              <w:top w:val="nil"/>
              <w:left w:val="nil"/>
              <w:bottom w:val="nil"/>
              <w:right w:val="nil"/>
            </w:tcBorders>
            <w:shd w:val="clear" w:color="auto" w:fill="auto"/>
            <w:noWrap/>
            <w:vAlign w:val="center"/>
            <w:tcPrChange w:id="679" w:author="Jule Jaich" w:date="2023-03-10T10:52:00Z">
              <w:tcPr>
                <w:tcW w:w="720" w:type="dxa"/>
                <w:tcBorders>
                  <w:top w:val="nil"/>
                  <w:left w:val="nil"/>
                  <w:bottom w:val="nil"/>
                  <w:right w:val="nil"/>
                </w:tcBorders>
                <w:shd w:val="clear" w:color="auto" w:fill="auto"/>
                <w:noWrap/>
                <w:vAlign w:val="center"/>
              </w:tcPr>
            </w:tcPrChange>
          </w:tcPr>
          <w:p w14:paraId="4EA9D19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566" w:type="dxa"/>
            <w:tcBorders>
              <w:top w:val="nil"/>
              <w:left w:val="nil"/>
              <w:bottom w:val="nil"/>
              <w:right w:val="nil"/>
            </w:tcBorders>
            <w:shd w:val="clear" w:color="auto" w:fill="auto"/>
            <w:vAlign w:val="center"/>
            <w:tcPrChange w:id="680" w:author="Jule Jaich" w:date="2023-03-10T10:52:00Z">
              <w:tcPr>
                <w:tcW w:w="720" w:type="dxa"/>
                <w:tcBorders>
                  <w:top w:val="nil"/>
                  <w:left w:val="nil"/>
                  <w:bottom w:val="nil"/>
                  <w:right w:val="nil"/>
                </w:tcBorders>
                <w:shd w:val="clear" w:color="auto" w:fill="auto"/>
                <w:vAlign w:val="center"/>
              </w:tcPr>
            </w:tcPrChange>
          </w:tcPr>
          <w:p w14:paraId="63DB500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6" w:type="dxa"/>
            <w:tcBorders>
              <w:top w:val="nil"/>
              <w:left w:val="nil"/>
              <w:bottom w:val="nil"/>
              <w:right w:val="nil"/>
            </w:tcBorders>
            <w:shd w:val="clear" w:color="auto" w:fill="auto"/>
            <w:vAlign w:val="center"/>
            <w:tcPrChange w:id="681" w:author="Jule Jaich" w:date="2023-03-10T10:52:00Z">
              <w:tcPr>
                <w:tcW w:w="810" w:type="dxa"/>
                <w:tcBorders>
                  <w:top w:val="nil"/>
                  <w:left w:val="nil"/>
                  <w:bottom w:val="nil"/>
                  <w:right w:val="nil"/>
                </w:tcBorders>
                <w:shd w:val="clear" w:color="auto" w:fill="auto"/>
                <w:vAlign w:val="center"/>
              </w:tcPr>
            </w:tcPrChange>
          </w:tcPr>
          <w:p w14:paraId="6F9AB84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.07</w:t>
            </w:r>
          </w:p>
        </w:tc>
        <w:tc>
          <w:tcPr>
            <w:tcW w:w="495" w:type="dxa"/>
            <w:tcBorders>
              <w:top w:val="nil"/>
              <w:left w:val="nil"/>
              <w:bottom w:val="nil"/>
              <w:right w:val="nil"/>
            </w:tcBorders>
            <w:shd w:val="clear" w:color="auto" w:fill="auto"/>
            <w:vAlign w:val="center"/>
            <w:tcPrChange w:id="682" w:author="Jule Jaich" w:date="2023-03-10T10:52:00Z">
              <w:tcPr>
                <w:tcW w:w="630" w:type="dxa"/>
                <w:tcBorders>
                  <w:top w:val="nil"/>
                  <w:left w:val="nil"/>
                  <w:bottom w:val="nil"/>
                  <w:right w:val="nil"/>
                </w:tcBorders>
                <w:shd w:val="clear" w:color="auto" w:fill="auto"/>
                <w:vAlign w:val="center"/>
              </w:tcPr>
            </w:tcPrChange>
          </w:tcPr>
          <w:p w14:paraId="1D9D109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95" w:type="dxa"/>
            <w:tcBorders>
              <w:top w:val="nil"/>
              <w:left w:val="nil"/>
              <w:bottom w:val="nil"/>
              <w:right w:val="nil"/>
            </w:tcBorders>
            <w:shd w:val="clear" w:color="auto" w:fill="auto"/>
            <w:noWrap/>
            <w:vAlign w:val="center"/>
            <w:tcPrChange w:id="683" w:author="Jule Jaich" w:date="2023-03-10T10:52:00Z">
              <w:tcPr>
                <w:tcW w:w="630" w:type="dxa"/>
                <w:tcBorders>
                  <w:top w:val="nil"/>
                  <w:left w:val="nil"/>
                  <w:bottom w:val="nil"/>
                  <w:right w:val="nil"/>
                </w:tcBorders>
                <w:shd w:val="clear" w:color="auto" w:fill="auto"/>
                <w:noWrap/>
                <w:vAlign w:val="center"/>
              </w:tcPr>
            </w:tcPrChange>
          </w:tcPr>
          <w:p w14:paraId="2D91D70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95" w:type="dxa"/>
            <w:tcBorders>
              <w:top w:val="nil"/>
              <w:left w:val="nil"/>
              <w:bottom w:val="nil"/>
              <w:right w:val="nil"/>
            </w:tcBorders>
            <w:shd w:val="clear" w:color="auto" w:fill="auto"/>
            <w:noWrap/>
            <w:vAlign w:val="center"/>
            <w:tcPrChange w:id="684" w:author="Jule Jaich" w:date="2023-03-10T10:52:00Z">
              <w:tcPr>
                <w:tcW w:w="630" w:type="dxa"/>
                <w:tcBorders>
                  <w:top w:val="nil"/>
                  <w:left w:val="nil"/>
                  <w:bottom w:val="nil"/>
                  <w:right w:val="nil"/>
                </w:tcBorders>
                <w:shd w:val="clear" w:color="auto" w:fill="auto"/>
                <w:noWrap/>
                <w:vAlign w:val="center"/>
              </w:tcPr>
            </w:tcPrChange>
          </w:tcPr>
          <w:p w14:paraId="4EF22804" w14:textId="3471CCAC"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.09</w:t>
            </w:r>
            <w:ins w:id="685" w:author="Jule Jaich" w:date="2023-03-10T10:58:00Z">
              <w:r w:rsidR="00994353">
                <w:rPr>
                  <w:rFonts w:ascii="Times" w:hAnsi="Times"/>
                  <w:sz w:val="16"/>
                  <w:szCs w:val="18"/>
                  <w:vertAlign w:val="superscript"/>
                </w:rPr>
                <w:t>**</w:t>
              </w:r>
            </w:ins>
            <w:del w:id="686" w:author="Jule Jaich" w:date="2023-03-10T10:58:00Z">
              <w:r w:rsidRPr="00BB3B3F" w:rsidDel="00994353">
                <w:rPr>
                  <w:rFonts w:ascii="Times" w:hAnsi="Times"/>
                  <w:sz w:val="16"/>
                  <w:szCs w:val="18"/>
                  <w:vertAlign w:val="superscript"/>
                </w:rPr>
                <w:delText>b</w:delText>
              </w:r>
            </w:del>
          </w:p>
        </w:tc>
        <w:tc>
          <w:tcPr>
            <w:tcW w:w="509" w:type="dxa"/>
            <w:tcBorders>
              <w:top w:val="nil"/>
              <w:left w:val="nil"/>
              <w:bottom w:val="nil"/>
              <w:right w:val="nil"/>
            </w:tcBorders>
            <w:shd w:val="clear" w:color="auto" w:fill="auto"/>
            <w:noWrap/>
            <w:vAlign w:val="center"/>
            <w:tcPrChange w:id="687" w:author="Jule Jaich" w:date="2023-03-10T10:52:00Z">
              <w:tcPr>
                <w:tcW w:w="648" w:type="dxa"/>
                <w:tcBorders>
                  <w:top w:val="nil"/>
                  <w:left w:val="nil"/>
                  <w:bottom w:val="nil"/>
                  <w:right w:val="nil"/>
                </w:tcBorders>
                <w:shd w:val="clear" w:color="auto" w:fill="auto"/>
                <w:noWrap/>
                <w:vAlign w:val="center"/>
              </w:tcPr>
            </w:tcPrChange>
          </w:tcPr>
          <w:p w14:paraId="3AF5F57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5583D10B" w14:textId="77777777" w:rsidTr="00FB69C5">
        <w:tc>
          <w:tcPr>
            <w:tcW w:w="1056" w:type="dxa"/>
            <w:tcBorders>
              <w:top w:val="nil"/>
              <w:left w:val="nil"/>
              <w:bottom w:val="nil"/>
              <w:right w:val="nil"/>
            </w:tcBorders>
            <w:shd w:val="clear" w:color="auto" w:fill="auto"/>
            <w:noWrap/>
            <w:vAlign w:val="center"/>
            <w:hideMark/>
            <w:tcPrChange w:id="688" w:author="Jule Jaich" w:date="2023-03-10T10:52:00Z">
              <w:tcPr>
                <w:tcW w:w="1350" w:type="dxa"/>
                <w:tcBorders>
                  <w:top w:val="nil"/>
                  <w:left w:val="nil"/>
                  <w:bottom w:val="nil"/>
                  <w:right w:val="nil"/>
                </w:tcBorders>
                <w:shd w:val="clear" w:color="auto" w:fill="auto"/>
                <w:noWrap/>
                <w:vAlign w:val="center"/>
                <w:hideMark/>
              </w:tcPr>
            </w:tcPrChange>
          </w:tcPr>
          <w:p w14:paraId="15FDF64B"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2</w:t>
            </w:r>
          </w:p>
        </w:tc>
        <w:tc>
          <w:tcPr>
            <w:tcW w:w="566" w:type="dxa"/>
            <w:tcBorders>
              <w:top w:val="nil"/>
              <w:left w:val="nil"/>
              <w:bottom w:val="nil"/>
              <w:right w:val="nil"/>
            </w:tcBorders>
            <w:shd w:val="clear" w:color="auto" w:fill="auto"/>
            <w:noWrap/>
            <w:vAlign w:val="center"/>
            <w:tcPrChange w:id="689" w:author="Jule Jaich" w:date="2023-03-10T10:52:00Z">
              <w:tcPr>
                <w:tcW w:w="720" w:type="dxa"/>
                <w:tcBorders>
                  <w:top w:val="nil"/>
                  <w:left w:val="nil"/>
                  <w:bottom w:val="nil"/>
                  <w:right w:val="nil"/>
                </w:tcBorders>
                <w:shd w:val="clear" w:color="auto" w:fill="auto"/>
                <w:noWrap/>
                <w:vAlign w:val="center"/>
              </w:tcPr>
            </w:tcPrChange>
          </w:tcPr>
          <w:p w14:paraId="4ADE4C4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6" w:type="dxa"/>
            <w:tcBorders>
              <w:top w:val="nil"/>
              <w:left w:val="nil"/>
              <w:bottom w:val="nil"/>
              <w:right w:val="nil"/>
            </w:tcBorders>
            <w:shd w:val="clear" w:color="auto" w:fill="auto"/>
            <w:noWrap/>
            <w:vAlign w:val="center"/>
            <w:tcPrChange w:id="690" w:author="Jule Jaich" w:date="2023-03-10T10:52:00Z">
              <w:tcPr>
                <w:tcW w:w="810" w:type="dxa"/>
                <w:tcBorders>
                  <w:top w:val="nil"/>
                  <w:left w:val="nil"/>
                  <w:bottom w:val="nil"/>
                  <w:right w:val="nil"/>
                </w:tcBorders>
                <w:shd w:val="clear" w:color="auto" w:fill="auto"/>
                <w:noWrap/>
                <w:vAlign w:val="center"/>
              </w:tcPr>
            </w:tcPrChange>
          </w:tcPr>
          <w:p w14:paraId="4D200525" w14:textId="46CD9669"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.03</w:t>
            </w:r>
            <w:ins w:id="691" w:author="Jule Jaich" w:date="2023-03-10T10:58:00Z">
              <w:r w:rsidR="00994353">
                <w:rPr>
                  <w:rFonts w:ascii="Times" w:hAnsi="Times"/>
                  <w:sz w:val="16"/>
                  <w:szCs w:val="18"/>
                  <w:vertAlign w:val="superscript"/>
                </w:rPr>
                <w:t>*</w:t>
              </w:r>
            </w:ins>
            <w:del w:id="692" w:author="Jule Jaich" w:date="2023-03-10T10:58:00Z">
              <w:r w:rsidRPr="00BB3B3F" w:rsidDel="00994353">
                <w:rPr>
                  <w:rFonts w:ascii="Times" w:hAnsi="Times"/>
                  <w:sz w:val="16"/>
                  <w:szCs w:val="18"/>
                  <w:vertAlign w:val="superscript"/>
                </w:rPr>
                <w:delText>a</w:delText>
              </w:r>
            </w:del>
          </w:p>
        </w:tc>
        <w:tc>
          <w:tcPr>
            <w:tcW w:w="636" w:type="dxa"/>
            <w:tcBorders>
              <w:top w:val="nil"/>
              <w:left w:val="nil"/>
              <w:bottom w:val="nil"/>
              <w:right w:val="nil"/>
            </w:tcBorders>
            <w:shd w:val="clear" w:color="auto" w:fill="auto"/>
            <w:noWrap/>
            <w:vAlign w:val="center"/>
            <w:tcPrChange w:id="693" w:author="Jule Jaich" w:date="2023-03-10T10:52:00Z">
              <w:tcPr>
                <w:tcW w:w="810" w:type="dxa"/>
                <w:tcBorders>
                  <w:top w:val="nil"/>
                  <w:left w:val="nil"/>
                  <w:bottom w:val="nil"/>
                  <w:right w:val="nil"/>
                </w:tcBorders>
                <w:shd w:val="clear" w:color="auto" w:fill="auto"/>
                <w:noWrap/>
                <w:vAlign w:val="center"/>
              </w:tcPr>
            </w:tcPrChange>
          </w:tcPr>
          <w:p w14:paraId="60724AB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06" w:type="dxa"/>
            <w:tcBorders>
              <w:top w:val="nil"/>
              <w:left w:val="nil"/>
              <w:bottom w:val="nil"/>
              <w:right w:val="nil"/>
            </w:tcBorders>
            <w:shd w:val="clear" w:color="auto" w:fill="auto"/>
            <w:noWrap/>
            <w:vAlign w:val="center"/>
            <w:tcPrChange w:id="694" w:author="Jule Jaich" w:date="2023-03-10T10:52:00Z">
              <w:tcPr>
                <w:tcW w:w="900" w:type="dxa"/>
                <w:tcBorders>
                  <w:top w:val="nil"/>
                  <w:left w:val="nil"/>
                  <w:bottom w:val="nil"/>
                  <w:right w:val="nil"/>
                </w:tcBorders>
                <w:shd w:val="clear" w:color="auto" w:fill="auto"/>
                <w:noWrap/>
                <w:vAlign w:val="center"/>
              </w:tcPr>
            </w:tcPrChange>
          </w:tcPr>
          <w:p w14:paraId="1BA9F68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85" w:type="dxa"/>
            <w:tcBorders>
              <w:top w:val="nil"/>
              <w:left w:val="nil"/>
              <w:bottom w:val="nil"/>
              <w:right w:val="nil"/>
            </w:tcBorders>
            <w:shd w:val="clear" w:color="auto" w:fill="auto"/>
            <w:noWrap/>
            <w:vAlign w:val="center"/>
            <w:tcPrChange w:id="695" w:author="Jule Jaich" w:date="2023-03-10T10:52:00Z">
              <w:tcPr>
                <w:tcW w:w="630" w:type="dxa"/>
                <w:tcBorders>
                  <w:top w:val="nil"/>
                  <w:left w:val="nil"/>
                  <w:bottom w:val="nil"/>
                  <w:right w:val="nil"/>
                </w:tcBorders>
                <w:shd w:val="clear" w:color="auto" w:fill="auto"/>
                <w:noWrap/>
                <w:vAlign w:val="center"/>
              </w:tcPr>
            </w:tcPrChange>
          </w:tcPr>
          <w:p w14:paraId="62633F8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.01</w:t>
            </w:r>
          </w:p>
        </w:tc>
        <w:tc>
          <w:tcPr>
            <w:tcW w:w="566" w:type="dxa"/>
            <w:tcBorders>
              <w:top w:val="nil"/>
              <w:left w:val="nil"/>
              <w:bottom w:val="nil"/>
              <w:right w:val="nil"/>
            </w:tcBorders>
            <w:shd w:val="clear" w:color="auto" w:fill="auto"/>
            <w:noWrap/>
            <w:vAlign w:val="center"/>
            <w:tcPrChange w:id="696" w:author="Jule Jaich" w:date="2023-03-10T10:52:00Z">
              <w:tcPr>
                <w:tcW w:w="720" w:type="dxa"/>
                <w:tcBorders>
                  <w:top w:val="nil"/>
                  <w:left w:val="nil"/>
                  <w:bottom w:val="nil"/>
                  <w:right w:val="nil"/>
                </w:tcBorders>
                <w:shd w:val="clear" w:color="auto" w:fill="auto"/>
                <w:noWrap/>
                <w:vAlign w:val="center"/>
              </w:tcPr>
            </w:tcPrChange>
          </w:tcPr>
          <w:p w14:paraId="148A125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566" w:type="dxa"/>
            <w:tcBorders>
              <w:top w:val="nil"/>
              <w:left w:val="nil"/>
              <w:bottom w:val="nil"/>
              <w:right w:val="nil"/>
            </w:tcBorders>
            <w:shd w:val="clear" w:color="auto" w:fill="auto"/>
            <w:vAlign w:val="center"/>
            <w:tcPrChange w:id="697" w:author="Jule Jaich" w:date="2023-03-10T10:52:00Z">
              <w:tcPr>
                <w:tcW w:w="720" w:type="dxa"/>
                <w:tcBorders>
                  <w:top w:val="nil"/>
                  <w:left w:val="nil"/>
                  <w:bottom w:val="nil"/>
                  <w:right w:val="nil"/>
                </w:tcBorders>
                <w:shd w:val="clear" w:color="auto" w:fill="auto"/>
                <w:vAlign w:val="center"/>
              </w:tcPr>
            </w:tcPrChange>
          </w:tcPr>
          <w:p w14:paraId="0FEF433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6" w:type="dxa"/>
            <w:tcBorders>
              <w:top w:val="nil"/>
              <w:left w:val="nil"/>
              <w:bottom w:val="nil"/>
              <w:right w:val="nil"/>
            </w:tcBorders>
            <w:shd w:val="clear" w:color="auto" w:fill="auto"/>
            <w:vAlign w:val="center"/>
            <w:tcPrChange w:id="698" w:author="Jule Jaich" w:date="2023-03-10T10:52:00Z">
              <w:tcPr>
                <w:tcW w:w="810" w:type="dxa"/>
                <w:tcBorders>
                  <w:top w:val="nil"/>
                  <w:left w:val="nil"/>
                  <w:bottom w:val="nil"/>
                  <w:right w:val="nil"/>
                </w:tcBorders>
                <w:shd w:val="clear" w:color="auto" w:fill="auto"/>
                <w:vAlign w:val="center"/>
              </w:tcPr>
            </w:tcPrChange>
          </w:tcPr>
          <w:p w14:paraId="68F26F1E" w14:textId="090B799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699" w:author="Microsoft Office User" w:date="2023-03-08T11:38:00Z">
              <w:r w:rsidRPr="00BB3B3F" w:rsidDel="0048506A">
                <w:rPr>
                  <w:rFonts w:ascii="Times" w:hAnsi="Times"/>
                  <w:sz w:val="16"/>
                  <w:szCs w:val="18"/>
                </w:rPr>
                <w:delText xml:space="preserve"> </w:delText>
              </w:r>
            </w:del>
            <w:r w:rsidRPr="00BB3B3F">
              <w:rPr>
                <w:rFonts w:ascii="Times" w:hAnsi="Times"/>
                <w:sz w:val="16"/>
                <w:szCs w:val="18"/>
              </w:rPr>
              <w:t xml:space="preserve"> .01</w:t>
            </w:r>
            <w:ins w:id="700" w:author="Jule Jaich" w:date="2023-03-10T10:58:00Z">
              <w:r w:rsidR="00994353">
                <w:rPr>
                  <w:rFonts w:ascii="Times" w:hAnsi="Times"/>
                  <w:sz w:val="16"/>
                  <w:szCs w:val="18"/>
                  <w:vertAlign w:val="superscript"/>
                </w:rPr>
                <w:t>*</w:t>
              </w:r>
            </w:ins>
            <w:del w:id="701" w:author="Jule Jaich" w:date="2023-03-10T10:58:00Z">
              <w:r w:rsidRPr="00BB3B3F" w:rsidDel="00994353">
                <w:rPr>
                  <w:rFonts w:ascii="Times" w:hAnsi="Times"/>
                  <w:sz w:val="16"/>
                  <w:szCs w:val="18"/>
                  <w:vertAlign w:val="superscript"/>
                </w:rPr>
                <w:delText>a</w:delText>
              </w:r>
            </w:del>
          </w:p>
        </w:tc>
        <w:tc>
          <w:tcPr>
            <w:tcW w:w="495" w:type="dxa"/>
            <w:tcBorders>
              <w:top w:val="nil"/>
              <w:left w:val="nil"/>
              <w:bottom w:val="nil"/>
              <w:right w:val="nil"/>
            </w:tcBorders>
            <w:shd w:val="clear" w:color="auto" w:fill="auto"/>
            <w:vAlign w:val="center"/>
            <w:tcPrChange w:id="702" w:author="Jule Jaich" w:date="2023-03-10T10:52:00Z">
              <w:tcPr>
                <w:tcW w:w="630" w:type="dxa"/>
                <w:tcBorders>
                  <w:top w:val="nil"/>
                  <w:left w:val="nil"/>
                  <w:bottom w:val="nil"/>
                  <w:right w:val="nil"/>
                </w:tcBorders>
                <w:shd w:val="clear" w:color="auto" w:fill="auto"/>
                <w:vAlign w:val="center"/>
              </w:tcPr>
            </w:tcPrChange>
          </w:tcPr>
          <w:p w14:paraId="379DBF7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95" w:type="dxa"/>
            <w:tcBorders>
              <w:top w:val="nil"/>
              <w:left w:val="nil"/>
              <w:bottom w:val="nil"/>
              <w:right w:val="nil"/>
            </w:tcBorders>
            <w:shd w:val="clear" w:color="auto" w:fill="auto"/>
            <w:noWrap/>
            <w:vAlign w:val="center"/>
            <w:tcPrChange w:id="703" w:author="Jule Jaich" w:date="2023-03-10T10:52:00Z">
              <w:tcPr>
                <w:tcW w:w="630" w:type="dxa"/>
                <w:tcBorders>
                  <w:top w:val="nil"/>
                  <w:left w:val="nil"/>
                  <w:bottom w:val="nil"/>
                  <w:right w:val="nil"/>
                </w:tcBorders>
                <w:shd w:val="clear" w:color="auto" w:fill="auto"/>
                <w:noWrap/>
                <w:vAlign w:val="center"/>
              </w:tcPr>
            </w:tcPrChange>
          </w:tcPr>
          <w:p w14:paraId="39C6415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95" w:type="dxa"/>
            <w:tcBorders>
              <w:top w:val="nil"/>
              <w:left w:val="nil"/>
              <w:bottom w:val="nil"/>
              <w:right w:val="nil"/>
            </w:tcBorders>
            <w:shd w:val="clear" w:color="auto" w:fill="auto"/>
            <w:noWrap/>
            <w:vAlign w:val="center"/>
            <w:tcPrChange w:id="704" w:author="Jule Jaich" w:date="2023-03-10T10:52:00Z">
              <w:tcPr>
                <w:tcW w:w="630" w:type="dxa"/>
                <w:tcBorders>
                  <w:top w:val="nil"/>
                  <w:left w:val="nil"/>
                  <w:bottom w:val="nil"/>
                  <w:right w:val="nil"/>
                </w:tcBorders>
                <w:shd w:val="clear" w:color="auto" w:fill="auto"/>
                <w:noWrap/>
                <w:vAlign w:val="center"/>
              </w:tcPr>
            </w:tcPrChange>
          </w:tcPr>
          <w:p w14:paraId="05C4B684" w14:textId="375F3F8D" w:rsidR="001F194C" w:rsidRPr="00BB3B3F" w:rsidRDefault="001F194C" w:rsidP="00E421D9">
            <w:pPr>
              <w:autoSpaceDE w:val="0"/>
              <w:autoSpaceDN w:val="0"/>
              <w:adjustRightInd w:val="0"/>
              <w:snapToGrid w:val="0"/>
              <w:spacing w:line="240" w:lineRule="auto"/>
              <w:jc w:val="center"/>
              <w:rPr>
                <w:rFonts w:ascii="Times" w:hAnsi="Times"/>
                <w:sz w:val="16"/>
                <w:szCs w:val="18"/>
              </w:rPr>
            </w:pPr>
            <w:del w:id="705" w:author="Microsoft Office User" w:date="2023-03-08T11:38:00Z">
              <w:r w:rsidRPr="00BB3B3F" w:rsidDel="0048506A">
                <w:rPr>
                  <w:rFonts w:ascii="Times" w:hAnsi="Times"/>
                  <w:sz w:val="16"/>
                  <w:szCs w:val="18"/>
                </w:rPr>
                <w:delText xml:space="preserve"> </w:delText>
              </w:r>
            </w:del>
            <w:r w:rsidRPr="00BB3B3F">
              <w:rPr>
                <w:rFonts w:ascii="Times" w:hAnsi="Times"/>
                <w:sz w:val="16"/>
                <w:szCs w:val="18"/>
              </w:rPr>
              <w:t>.05</w:t>
            </w:r>
            <w:ins w:id="706" w:author="Jule Jaich" w:date="2023-03-10T10:59:00Z">
              <w:r w:rsidR="00994353">
                <w:rPr>
                  <w:rFonts w:ascii="Times" w:hAnsi="Times"/>
                  <w:sz w:val="16"/>
                  <w:szCs w:val="18"/>
                  <w:vertAlign w:val="superscript"/>
                </w:rPr>
                <w:t>**</w:t>
              </w:r>
            </w:ins>
            <w:del w:id="707" w:author="Jule Jaich" w:date="2023-03-10T10:58:00Z">
              <w:r w:rsidRPr="00BB3B3F" w:rsidDel="00994353">
                <w:rPr>
                  <w:rFonts w:ascii="Times" w:hAnsi="Times"/>
                  <w:sz w:val="16"/>
                  <w:szCs w:val="18"/>
                  <w:vertAlign w:val="superscript"/>
                </w:rPr>
                <w:delText>b</w:delText>
              </w:r>
            </w:del>
          </w:p>
        </w:tc>
        <w:tc>
          <w:tcPr>
            <w:tcW w:w="509" w:type="dxa"/>
            <w:tcBorders>
              <w:top w:val="nil"/>
              <w:left w:val="nil"/>
              <w:bottom w:val="nil"/>
              <w:right w:val="nil"/>
            </w:tcBorders>
            <w:shd w:val="clear" w:color="auto" w:fill="auto"/>
            <w:noWrap/>
            <w:vAlign w:val="center"/>
            <w:tcPrChange w:id="708" w:author="Jule Jaich" w:date="2023-03-10T10:52:00Z">
              <w:tcPr>
                <w:tcW w:w="648" w:type="dxa"/>
                <w:tcBorders>
                  <w:top w:val="nil"/>
                  <w:left w:val="nil"/>
                  <w:bottom w:val="nil"/>
                  <w:right w:val="nil"/>
                </w:tcBorders>
                <w:shd w:val="clear" w:color="auto" w:fill="auto"/>
                <w:noWrap/>
                <w:vAlign w:val="center"/>
              </w:tcPr>
            </w:tcPrChange>
          </w:tcPr>
          <w:p w14:paraId="669AA39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323E622E" w14:textId="77777777" w:rsidTr="00FB69C5">
        <w:tc>
          <w:tcPr>
            <w:tcW w:w="1056" w:type="dxa"/>
            <w:tcBorders>
              <w:top w:val="nil"/>
              <w:left w:val="nil"/>
              <w:bottom w:val="single" w:sz="8" w:space="0" w:color="auto"/>
              <w:right w:val="nil"/>
            </w:tcBorders>
            <w:shd w:val="clear" w:color="auto" w:fill="auto"/>
            <w:noWrap/>
            <w:vAlign w:val="center"/>
            <w:tcPrChange w:id="709" w:author="Jule Jaich" w:date="2023-03-10T10:52:00Z">
              <w:tcPr>
                <w:tcW w:w="1350" w:type="dxa"/>
                <w:tcBorders>
                  <w:top w:val="nil"/>
                  <w:left w:val="nil"/>
                  <w:bottom w:val="single" w:sz="8" w:space="0" w:color="auto"/>
                  <w:right w:val="nil"/>
                </w:tcBorders>
                <w:shd w:val="clear" w:color="auto" w:fill="auto"/>
                <w:noWrap/>
                <w:vAlign w:val="center"/>
              </w:tcPr>
            </w:tcPrChange>
          </w:tcPr>
          <w:p w14:paraId="3CF77B5F"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i/>
                <w:iCs/>
                <w:sz w:val="16"/>
              </w:rPr>
              <w:t>R</w:t>
            </w:r>
            <w:r w:rsidRPr="00BB3B3F">
              <w:rPr>
                <w:rFonts w:ascii="Times" w:hAnsi="Times"/>
                <w:sz w:val="16"/>
              </w:rPr>
              <w:t xml:space="preserve">² </w:t>
            </w:r>
            <w:r w:rsidRPr="00BB3B3F">
              <w:rPr>
                <w:rFonts w:ascii="Times" w:hAnsi="Times"/>
                <w:b/>
                <w:bCs/>
                <w:sz w:val="16"/>
              </w:rPr>
              <w:t>Total</w:t>
            </w:r>
          </w:p>
        </w:tc>
        <w:tc>
          <w:tcPr>
            <w:tcW w:w="566" w:type="dxa"/>
            <w:tcBorders>
              <w:top w:val="nil"/>
              <w:left w:val="nil"/>
              <w:bottom w:val="single" w:sz="8" w:space="0" w:color="auto"/>
              <w:right w:val="nil"/>
            </w:tcBorders>
            <w:shd w:val="clear" w:color="auto" w:fill="auto"/>
            <w:noWrap/>
            <w:vAlign w:val="center"/>
            <w:tcPrChange w:id="710" w:author="Jule Jaich" w:date="2023-03-10T10:52:00Z">
              <w:tcPr>
                <w:tcW w:w="720" w:type="dxa"/>
                <w:tcBorders>
                  <w:top w:val="nil"/>
                  <w:left w:val="nil"/>
                  <w:bottom w:val="single" w:sz="8" w:space="0" w:color="auto"/>
                  <w:right w:val="nil"/>
                </w:tcBorders>
                <w:shd w:val="clear" w:color="auto" w:fill="auto"/>
                <w:noWrap/>
                <w:vAlign w:val="center"/>
              </w:tcPr>
            </w:tcPrChange>
          </w:tcPr>
          <w:p w14:paraId="7D44C65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6" w:type="dxa"/>
            <w:tcBorders>
              <w:top w:val="nil"/>
              <w:left w:val="nil"/>
              <w:bottom w:val="single" w:sz="8" w:space="0" w:color="auto"/>
              <w:right w:val="nil"/>
            </w:tcBorders>
            <w:shd w:val="clear" w:color="auto" w:fill="auto"/>
            <w:noWrap/>
            <w:vAlign w:val="center"/>
            <w:tcPrChange w:id="711" w:author="Jule Jaich" w:date="2023-03-10T10:52:00Z">
              <w:tcPr>
                <w:tcW w:w="810" w:type="dxa"/>
                <w:tcBorders>
                  <w:top w:val="nil"/>
                  <w:left w:val="nil"/>
                  <w:bottom w:val="single" w:sz="8" w:space="0" w:color="auto"/>
                  <w:right w:val="nil"/>
                </w:tcBorders>
                <w:shd w:val="clear" w:color="auto" w:fill="auto"/>
                <w:noWrap/>
                <w:vAlign w:val="center"/>
              </w:tcPr>
            </w:tcPrChange>
          </w:tcPr>
          <w:p w14:paraId="52793DAF" w14:textId="03EC89F3"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.05</w:t>
            </w:r>
            <w:ins w:id="712" w:author="Jule Jaich" w:date="2023-03-10T10:58:00Z">
              <w:r w:rsidR="00994353">
                <w:rPr>
                  <w:rFonts w:ascii="Times" w:hAnsi="Times"/>
                  <w:sz w:val="16"/>
                  <w:szCs w:val="18"/>
                  <w:vertAlign w:val="superscript"/>
                </w:rPr>
                <w:t>*</w:t>
              </w:r>
            </w:ins>
            <w:del w:id="713" w:author="Jule Jaich" w:date="2023-03-10T10:58:00Z">
              <w:r w:rsidRPr="00BB3B3F" w:rsidDel="00994353">
                <w:rPr>
                  <w:rFonts w:ascii="Times" w:hAnsi="Times"/>
                  <w:sz w:val="16"/>
                  <w:szCs w:val="18"/>
                  <w:vertAlign w:val="superscript"/>
                </w:rPr>
                <w:delText xml:space="preserve"> a</w:delText>
              </w:r>
            </w:del>
          </w:p>
        </w:tc>
        <w:tc>
          <w:tcPr>
            <w:tcW w:w="636" w:type="dxa"/>
            <w:tcBorders>
              <w:top w:val="nil"/>
              <w:left w:val="nil"/>
              <w:bottom w:val="single" w:sz="8" w:space="0" w:color="auto"/>
              <w:right w:val="nil"/>
            </w:tcBorders>
            <w:shd w:val="clear" w:color="auto" w:fill="auto"/>
            <w:noWrap/>
            <w:vAlign w:val="center"/>
            <w:tcPrChange w:id="714" w:author="Jule Jaich" w:date="2023-03-10T10:52:00Z">
              <w:tcPr>
                <w:tcW w:w="810" w:type="dxa"/>
                <w:tcBorders>
                  <w:top w:val="nil"/>
                  <w:left w:val="nil"/>
                  <w:bottom w:val="single" w:sz="8" w:space="0" w:color="auto"/>
                  <w:right w:val="nil"/>
                </w:tcBorders>
                <w:shd w:val="clear" w:color="auto" w:fill="auto"/>
                <w:noWrap/>
                <w:vAlign w:val="center"/>
              </w:tcPr>
            </w:tcPrChange>
          </w:tcPr>
          <w:p w14:paraId="1040533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06" w:type="dxa"/>
            <w:tcBorders>
              <w:top w:val="nil"/>
              <w:left w:val="nil"/>
              <w:bottom w:val="single" w:sz="8" w:space="0" w:color="auto"/>
              <w:right w:val="nil"/>
            </w:tcBorders>
            <w:shd w:val="clear" w:color="auto" w:fill="auto"/>
            <w:noWrap/>
            <w:vAlign w:val="center"/>
            <w:tcPrChange w:id="715" w:author="Jule Jaich" w:date="2023-03-10T10:52:00Z">
              <w:tcPr>
                <w:tcW w:w="900" w:type="dxa"/>
                <w:tcBorders>
                  <w:top w:val="nil"/>
                  <w:left w:val="nil"/>
                  <w:bottom w:val="single" w:sz="8" w:space="0" w:color="auto"/>
                  <w:right w:val="nil"/>
                </w:tcBorders>
                <w:shd w:val="clear" w:color="auto" w:fill="auto"/>
                <w:noWrap/>
                <w:vAlign w:val="center"/>
              </w:tcPr>
            </w:tcPrChange>
          </w:tcPr>
          <w:p w14:paraId="0EC458D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85" w:type="dxa"/>
            <w:tcBorders>
              <w:top w:val="nil"/>
              <w:left w:val="nil"/>
              <w:bottom w:val="single" w:sz="8" w:space="0" w:color="auto"/>
              <w:right w:val="nil"/>
            </w:tcBorders>
            <w:shd w:val="clear" w:color="auto" w:fill="auto"/>
            <w:noWrap/>
            <w:vAlign w:val="center"/>
            <w:tcPrChange w:id="716" w:author="Jule Jaich" w:date="2023-03-10T10:52:00Z">
              <w:tcPr>
                <w:tcW w:w="630" w:type="dxa"/>
                <w:tcBorders>
                  <w:top w:val="nil"/>
                  <w:left w:val="nil"/>
                  <w:bottom w:val="single" w:sz="8" w:space="0" w:color="auto"/>
                  <w:right w:val="nil"/>
                </w:tcBorders>
                <w:shd w:val="clear" w:color="auto" w:fill="auto"/>
                <w:noWrap/>
                <w:vAlign w:val="center"/>
              </w:tcPr>
            </w:tcPrChange>
          </w:tcPr>
          <w:p w14:paraId="1D91FCDD" w14:textId="35DDF94E"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w:t>
            </w:r>
            <w:ins w:id="717" w:author="Jule Jaich" w:date="2023-03-10T11:03:00Z">
              <w:r w:rsidR="00526641">
                <w:rPr>
                  <w:rFonts w:ascii="Times" w:hAnsi="Times"/>
                  <w:sz w:val="16"/>
                  <w:szCs w:val="18"/>
                </w:rPr>
                <w:t>4</w:t>
              </w:r>
            </w:ins>
            <w:del w:id="718" w:author="Jule Jaich" w:date="2023-03-10T11:03:00Z">
              <w:r w:rsidRPr="00BB3B3F" w:rsidDel="00233E22">
                <w:rPr>
                  <w:rFonts w:ascii="Times" w:hAnsi="Times"/>
                  <w:sz w:val="16"/>
                  <w:szCs w:val="18"/>
                  <w:vertAlign w:val="superscript"/>
                </w:rPr>
                <w:delText>4</w:delText>
              </w:r>
            </w:del>
          </w:p>
        </w:tc>
        <w:tc>
          <w:tcPr>
            <w:tcW w:w="566" w:type="dxa"/>
            <w:tcBorders>
              <w:top w:val="nil"/>
              <w:left w:val="nil"/>
              <w:bottom w:val="single" w:sz="8" w:space="0" w:color="auto"/>
              <w:right w:val="nil"/>
            </w:tcBorders>
            <w:shd w:val="clear" w:color="auto" w:fill="auto"/>
            <w:noWrap/>
            <w:vAlign w:val="center"/>
            <w:tcPrChange w:id="719" w:author="Jule Jaich" w:date="2023-03-10T10:52:00Z">
              <w:tcPr>
                <w:tcW w:w="720" w:type="dxa"/>
                <w:tcBorders>
                  <w:top w:val="nil"/>
                  <w:left w:val="nil"/>
                  <w:bottom w:val="single" w:sz="8" w:space="0" w:color="auto"/>
                  <w:right w:val="nil"/>
                </w:tcBorders>
                <w:shd w:val="clear" w:color="auto" w:fill="auto"/>
                <w:noWrap/>
                <w:vAlign w:val="center"/>
              </w:tcPr>
            </w:tcPrChange>
          </w:tcPr>
          <w:p w14:paraId="049E775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566" w:type="dxa"/>
            <w:tcBorders>
              <w:top w:val="nil"/>
              <w:left w:val="nil"/>
              <w:bottom w:val="single" w:sz="8" w:space="0" w:color="auto"/>
              <w:right w:val="nil"/>
            </w:tcBorders>
            <w:shd w:val="clear" w:color="auto" w:fill="auto"/>
            <w:vAlign w:val="center"/>
            <w:tcPrChange w:id="720" w:author="Jule Jaich" w:date="2023-03-10T10:52:00Z">
              <w:tcPr>
                <w:tcW w:w="720" w:type="dxa"/>
                <w:tcBorders>
                  <w:top w:val="nil"/>
                  <w:left w:val="nil"/>
                  <w:bottom w:val="single" w:sz="8" w:space="0" w:color="auto"/>
                  <w:right w:val="nil"/>
                </w:tcBorders>
                <w:shd w:val="clear" w:color="auto" w:fill="auto"/>
                <w:vAlign w:val="center"/>
              </w:tcPr>
            </w:tcPrChange>
          </w:tcPr>
          <w:p w14:paraId="4E54076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6" w:type="dxa"/>
            <w:tcBorders>
              <w:top w:val="nil"/>
              <w:left w:val="nil"/>
              <w:bottom w:val="single" w:sz="8" w:space="0" w:color="auto"/>
              <w:right w:val="nil"/>
            </w:tcBorders>
            <w:shd w:val="clear" w:color="auto" w:fill="auto"/>
            <w:vAlign w:val="center"/>
            <w:tcPrChange w:id="721" w:author="Jule Jaich" w:date="2023-03-10T10:52:00Z">
              <w:tcPr>
                <w:tcW w:w="810" w:type="dxa"/>
                <w:tcBorders>
                  <w:top w:val="nil"/>
                  <w:left w:val="nil"/>
                  <w:bottom w:val="single" w:sz="8" w:space="0" w:color="auto"/>
                  <w:right w:val="nil"/>
                </w:tcBorders>
                <w:shd w:val="clear" w:color="auto" w:fill="auto"/>
                <w:vAlign w:val="center"/>
              </w:tcPr>
            </w:tcPrChange>
          </w:tcPr>
          <w:p w14:paraId="08AD2EB3" w14:textId="52141785"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722" w:author="Microsoft Office User" w:date="2023-03-08T11:38:00Z">
              <w:r w:rsidRPr="00BB3B3F" w:rsidDel="0048506A">
                <w:rPr>
                  <w:rFonts w:ascii="Times" w:hAnsi="Times"/>
                  <w:sz w:val="16"/>
                  <w:szCs w:val="18"/>
                </w:rPr>
                <w:delText xml:space="preserve"> </w:delText>
              </w:r>
            </w:del>
            <w:r w:rsidRPr="00BB3B3F">
              <w:rPr>
                <w:rFonts w:ascii="Times" w:hAnsi="Times"/>
                <w:sz w:val="16"/>
                <w:szCs w:val="18"/>
              </w:rPr>
              <w:t xml:space="preserve"> .08</w:t>
            </w:r>
            <w:ins w:id="723" w:author="Jule Jaich" w:date="2023-03-10T10:58:00Z">
              <w:r w:rsidR="00994353">
                <w:rPr>
                  <w:rFonts w:ascii="Times" w:hAnsi="Times"/>
                  <w:sz w:val="16"/>
                  <w:szCs w:val="18"/>
                  <w:vertAlign w:val="superscript"/>
                </w:rPr>
                <w:t>*</w:t>
              </w:r>
            </w:ins>
            <w:del w:id="724" w:author="Jule Jaich" w:date="2023-03-10T10:58:00Z">
              <w:r w:rsidRPr="00BB3B3F" w:rsidDel="00994353">
                <w:rPr>
                  <w:rFonts w:ascii="Times" w:hAnsi="Times"/>
                  <w:sz w:val="16"/>
                  <w:szCs w:val="18"/>
                  <w:vertAlign w:val="superscript"/>
                </w:rPr>
                <w:delText>a</w:delText>
              </w:r>
            </w:del>
          </w:p>
        </w:tc>
        <w:tc>
          <w:tcPr>
            <w:tcW w:w="495" w:type="dxa"/>
            <w:tcBorders>
              <w:top w:val="nil"/>
              <w:left w:val="nil"/>
              <w:bottom w:val="single" w:sz="8" w:space="0" w:color="auto"/>
              <w:right w:val="nil"/>
            </w:tcBorders>
            <w:shd w:val="clear" w:color="auto" w:fill="auto"/>
            <w:vAlign w:val="center"/>
            <w:tcPrChange w:id="725" w:author="Jule Jaich" w:date="2023-03-10T10:52:00Z">
              <w:tcPr>
                <w:tcW w:w="630" w:type="dxa"/>
                <w:tcBorders>
                  <w:top w:val="nil"/>
                  <w:left w:val="nil"/>
                  <w:bottom w:val="single" w:sz="8" w:space="0" w:color="auto"/>
                  <w:right w:val="nil"/>
                </w:tcBorders>
                <w:shd w:val="clear" w:color="auto" w:fill="auto"/>
                <w:vAlign w:val="center"/>
              </w:tcPr>
            </w:tcPrChange>
          </w:tcPr>
          <w:p w14:paraId="76E53D8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95" w:type="dxa"/>
            <w:tcBorders>
              <w:top w:val="nil"/>
              <w:left w:val="nil"/>
              <w:bottom w:val="single" w:sz="8" w:space="0" w:color="auto"/>
              <w:right w:val="nil"/>
            </w:tcBorders>
            <w:shd w:val="clear" w:color="auto" w:fill="auto"/>
            <w:noWrap/>
            <w:vAlign w:val="center"/>
            <w:tcPrChange w:id="726" w:author="Jule Jaich" w:date="2023-03-10T10:52:00Z">
              <w:tcPr>
                <w:tcW w:w="630" w:type="dxa"/>
                <w:tcBorders>
                  <w:top w:val="nil"/>
                  <w:left w:val="nil"/>
                  <w:bottom w:val="single" w:sz="8" w:space="0" w:color="auto"/>
                  <w:right w:val="nil"/>
                </w:tcBorders>
                <w:shd w:val="clear" w:color="auto" w:fill="auto"/>
                <w:noWrap/>
                <w:vAlign w:val="center"/>
              </w:tcPr>
            </w:tcPrChange>
          </w:tcPr>
          <w:p w14:paraId="537730B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495" w:type="dxa"/>
            <w:tcBorders>
              <w:top w:val="nil"/>
              <w:left w:val="nil"/>
              <w:bottom w:val="single" w:sz="8" w:space="0" w:color="auto"/>
              <w:right w:val="nil"/>
            </w:tcBorders>
            <w:shd w:val="clear" w:color="auto" w:fill="auto"/>
            <w:noWrap/>
            <w:vAlign w:val="center"/>
            <w:tcPrChange w:id="727" w:author="Jule Jaich" w:date="2023-03-10T10:52:00Z">
              <w:tcPr>
                <w:tcW w:w="630" w:type="dxa"/>
                <w:tcBorders>
                  <w:top w:val="nil"/>
                  <w:left w:val="nil"/>
                  <w:bottom w:val="single" w:sz="8" w:space="0" w:color="auto"/>
                  <w:right w:val="nil"/>
                </w:tcBorders>
                <w:shd w:val="clear" w:color="auto" w:fill="auto"/>
                <w:noWrap/>
                <w:vAlign w:val="center"/>
              </w:tcPr>
            </w:tcPrChange>
          </w:tcPr>
          <w:p w14:paraId="1E9515A1" w14:textId="3A5A7A9E" w:rsidR="001F194C" w:rsidRPr="00BB3B3F" w:rsidRDefault="001F194C" w:rsidP="00E421D9">
            <w:pPr>
              <w:autoSpaceDE w:val="0"/>
              <w:autoSpaceDN w:val="0"/>
              <w:adjustRightInd w:val="0"/>
              <w:snapToGrid w:val="0"/>
              <w:spacing w:line="240" w:lineRule="auto"/>
              <w:jc w:val="center"/>
              <w:rPr>
                <w:rFonts w:ascii="Times" w:hAnsi="Times"/>
                <w:sz w:val="16"/>
                <w:szCs w:val="18"/>
              </w:rPr>
            </w:pPr>
            <w:del w:id="728" w:author="Jule Jaich" w:date="2023-03-10T11:00:00Z">
              <w:r w:rsidRPr="00BB3B3F" w:rsidDel="00994353">
                <w:rPr>
                  <w:rFonts w:ascii="Times" w:hAnsi="Times"/>
                  <w:sz w:val="16"/>
                  <w:szCs w:val="18"/>
                </w:rPr>
                <w:delText xml:space="preserve"> </w:delText>
              </w:r>
            </w:del>
            <w:del w:id="729" w:author="Microsoft Office User" w:date="2023-03-08T11:38:00Z">
              <w:r w:rsidRPr="00BB3B3F" w:rsidDel="0048506A">
                <w:rPr>
                  <w:rFonts w:ascii="Times" w:hAnsi="Times"/>
                  <w:sz w:val="16"/>
                  <w:szCs w:val="18"/>
                </w:rPr>
                <w:delText xml:space="preserve"> </w:delText>
              </w:r>
            </w:del>
            <w:r w:rsidRPr="00BB3B3F">
              <w:rPr>
                <w:rFonts w:ascii="Times" w:hAnsi="Times"/>
                <w:sz w:val="16"/>
                <w:szCs w:val="18"/>
              </w:rPr>
              <w:t>.14</w:t>
            </w:r>
            <w:ins w:id="730" w:author="Jule Jaich" w:date="2023-03-10T10:59:00Z">
              <w:r w:rsidR="00994353">
                <w:rPr>
                  <w:rFonts w:ascii="Times" w:hAnsi="Times"/>
                  <w:sz w:val="16"/>
                  <w:szCs w:val="18"/>
                  <w:vertAlign w:val="superscript"/>
                </w:rPr>
                <w:t>**</w:t>
              </w:r>
            </w:ins>
            <w:del w:id="731" w:author="Jule Jaich" w:date="2023-03-10T10:59:00Z">
              <w:r w:rsidRPr="00BB3B3F" w:rsidDel="00994353">
                <w:rPr>
                  <w:rFonts w:ascii="Times" w:hAnsi="Times"/>
                  <w:sz w:val="16"/>
                  <w:szCs w:val="18"/>
                  <w:vertAlign w:val="superscript"/>
                </w:rPr>
                <w:delText>b</w:delText>
              </w:r>
            </w:del>
          </w:p>
        </w:tc>
        <w:tc>
          <w:tcPr>
            <w:tcW w:w="509" w:type="dxa"/>
            <w:tcBorders>
              <w:top w:val="nil"/>
              <w:left w:val="nil"/>
              <w:bottom w:val="single" w:sz="8" w:space="0" w:color="auto"/>
              <w:right w:val="nil"/>
            </w:tcBorders>
            <w:shd w:val="clear" w:color="auto" w:fill="auto"/>
            <w:noWrap/>
            <w:vAlign w:val="center"/>
            <w:tcPrChange w:id="732" w:author="Jule Jaich" w:date="2023-03-10T10:52:00Z">
              <w:tcPr>
                <w:tcW w:w="648" w:type="dxa"/>
                <w:tcBorders>
                  <w:top w:val="nil"/>
                  <w:left w:val="nil"/>
                  <w:bottom w:val="single" w:sz="8" w:space="0" w:color="auto"/>
                  <w:right w:val="nil"/>
                </w:tcBorders>
                <w:shd w:val="clear" w:color="auto" w:fill="auto"/>
                <w:noWrap/>
                <w:vAlign w:val="center"/>
              </w:tcPr>
            </w:tcPrChange>
          </w:tcPr>
          <w:p w14:paraId="586B94F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bl>
    <w:p w14:paraId="1E495D1F" w14:textId="784006FF" w:rsidR="001F194C" w:rsidRDefault="001F194C" w:rsidP="001F194C">
      <w:pPr>
        <w:pStyle w:val="MDPI31text"/>
      </w:pPr>
      <w:r w:rsidRPr="00BB6DEC">
        <w:rPr>
          <w:i/>
          <w:iCs/>
        </w:rPr>
        <w:t>Note</w:t>
      </w:r>
      <w:r w:rsidRPr="00BB6DEC">
        <w:t xml:space="preserve">. </w:t>
      </w:r>
      <w:r w:rsidRPr="00BB6DEC">
        <w:rPr>
          <w:i/>
          <w:iCs/>
        </w:rPr>
        <w:t>HB</w:t>
      </w:r>
      <w:r w:rsidRPr="00BB6DEC">
        <w:t xml:space="preserve"> = health behavior. </w:t>
      </w:r>
      <w:r w:rsidRPr="00BB6DEC">
        <w:rPr>
          <w:i/>
          <w:iCs/>
        </w:rPr>
        <w:t>B</w:t>
      </w:r>
      <w:r w:rsidRPr="00BB6DEC">
        <w:t xml:space="preserve"> = unstandardized regression coefficient. </w:t>
      </w:r>
      <w:r w:rsidRPr="00BB6DEC">
        <w:rPr>
          <w:i/>
          <w:iCs/>
        </w:rPr>
        <w:t>SE</w:t>
      </w:r>
      <w:r w:rsidRPr="00BB6DEC">
        <w:t xml:space="preserve"> = standard error. </w:t>
      </w:r>
      <w:r w:rsidRPr="005618F9">
        <w:rPr>
          <w:rFonts w:ascii="Calibri" w:hAnsi="Calibri" w:cs="Calibri"/>
          <w:iCs/>
          <w:szCs w:val="20"/>
        </w:rPr>
        <w:t>β</w:t>
      </w:r>
      <w:r w:rsidRPr="00BB6DEC">
        <w:t xml:space="preserve"> = standardized regression coefficient. Step 1 assessed main effects and step 2 the interaction effect. Living with </w:t>
      </w:r>
      <w:r>
        <w:t>parents</w:t>
      </w:r>
      <w:r w:rsidRPr="00BB6DEC">
        <w:t xml:space="preserve"> was represented as a dummy variable. </w:t>
      </w:r>
      <w:r>
        <w:t>Parents</w:t>
      </w:r>
      <w:r w:rsidRPr="00BB6DEC">
        <w:t xml:space="preserve">’ HB refers to the corresponding participant behavior. For the interaction, </w:t>
      </w:r>
      <w:r>
        <w:t>parental</w:t>
      </w:r>
      <w:r w:rsidRPr="00BB6DEC">
        <w:t xml:space="preserve"> HB and </w:t>
      </w:r>
      <w:proofErr w:type="spellStart"/>
      <w:r w:rsidRPr="00BB6DEC">
        <w:t>coresidence</w:t>
      </w:r>
      <w:proofErr w:type="spellEnd"/>
      <w:r w:rsidRPr="00BB6DEC">
        <w:t xml:space="preserve"> with </w:t>
      </w:r>
      <w:r>
        <w:t>parents</w:t>
      </w:r>
      <w:r w:rsidRPr="00BB6DEC">
        <w:t xml:space="preserve"> were centered at their means. </w:t>
      </w:r>
      <w:ins w:id="733" w:author="Jule Jaich" w:date="2023-03-10T10:59:00Z">
        <w:r w:rsidR="00994353">
          <w:rPr>
            <w:vertAlign w:val="superscript"/>
          </w:rPr>
          <w:t>*</w:t>
        </w:r>
      </w:ins>
      <w:del w:id="734" w:author="Jule Jaich" w:date="2023-03-10T10:59:00Z">
        <w:r w:rsidRPr="00BB6DEC" w:rsidDel="00994353">
          <w:rPr>
            <w:vertAlign w:val="superscript"/>
          </w:rPr>
          <w:delText>a</w:delText>
        </w:r>
      </w:del>
      <w:r w:rsidRPr="00BB6DEC">
        <w:t xml:space="preserve"> </w:t>
      </w:r>
      <w:r w:rsidRPr="00BB6DEC">
        <w:rPr>
          <w:i/>
          <w:iCs/>
        </w:rPr>
        <w:t>p</w:t>
      </w:r>
      <w:r w:rsidRPr="00BB6DEC">
        <w:t xml:space="preserve"> &lt; .05, </w:t>
      </w:r>
      <w:ins w:id="735" w:author="Jule Jaich" w:date="2023-03-10T10:59:00Z">
        <w:r w:rsidR="00994353">
          <w:rPr>
            <w:vertAlign w:val="superscript"/>
          </w:rPr>
          <w:t>**</w:t>
        </w:r>
      </w:ins>
      <w:del w:id="736" w:author="Jule Jaich" w:date="2023-03-10T10:59:00Z">
        <w:r w:rsidRPr="00BB6DEC" w:rsidDel="00994353">
          <w:rPr>
            <w:vertAlign w:val="superscript"/>
          </w:rPr>
          <w:delText>b</w:delText>
        </w:r>
      </w:del>
      <w:r w:rsidRPr="00BB6DEC">
        <w:t xml:space="preserve"> </w:t>
      </w:r>
      <w:r w:rsidRPr="00BB6DEC">
        <w:rPr>
          <w:i/>
          <w:iCs/>
        </w:rPr>
        <w:t>p</w:t>
      </w:r>
      <w:r w:rsidRPr="00BB6DEC">
        <w:t xml:space="preserve"> &lt; .01. </w:t>
      </w:r>
    </w:p>
    <w:p w14:paraId="4712641B" w14:textId="781E48EA" w:rsidR="00C06A90" w:rsidRPr="0048506A" w:rsidRDefault="00656931" w:rsidP="00C04902">
      <w:pPr>
        <w:pStyle w:val="MDPI22heading2"/>
        <w:spacing w:before="240"/>
        <w:rPr>
          <w:i w:val="0"/>
          <w:rPrChange w:id="737" w:author="Microsoft Office User" w:date="2023-03-08T11:38:00Z">
            <w:rPr/>
          </w:rPrChange>
        </w:rPr>
      </w:pPr>
      <w:ins w:id="738" w:author="Microsoft Office User" w:date="2023-03-08T11:34:00Z">
        <w:r w:rsidRPr="0048506A">
          <w:rPr>
            <w:b/>
            <w:iCs/>
            <w:rPrChange w:id="739" w:author="Microsoft Office User" w:date="2023-03-08T11:38:00Z">
              <w:rPr>
                <w:bCs/>
                <w:iCs/>
              </w:rPr>
            </w:rPrChange>
          </w:rPr>
          <w:t>3</w:t>
        </w:r>
      </w:ins>
      <w:del w:id="740" w:author="Microsoft Office User" w:date="2023-03-08T11:34:00Z">
        <w:r w:rsidR="00C04902" w:rsidRPr="0048506A" w:rsidDel="00656931">
          <w:rPr>
            <w:b/>
            <w:iCs/>
            <w:rPrChange w:id="741" w:author="Microsoft Office User" w:date="2023-03-08T11:38:00Z">
              <w:rPr>
                <w:bCs/>
                <w:iCs/>
              </w:rPr>
            </w:rPrChange>
          </w:rPr>
          <w:delText>6</w:delText>
        </w:r>
      </w:del>
      <w:r w:rsidR="00C04902" w:rsidRPr="0048506A">
        <w:rPr>
          <w:b/>
          <w:iCs/>
          <w:rPrChange w:id="742" w:author="Microsoft Office User" w:date="2023-03-08T11:38:00Z">
            <w:rPr>
              <w:bCs/>
              <w:iCs/>
            </w:rPr>
          </w:rPrChange>
        </w:rPr>
        <w:t xml:space="preserve">.5. </w:t>
      </w:r>
      <w:r w:rsidR="00C06A90" w:rsidRPr="0048506A">
        <w:rPr>
          <w:b/>
          <w:iCs/>
          <w:rPrChange w:id="743" w:author="Microsoft Office User" w:date="2023-03-08T11:38:00Z">
            <w:rPr>
              <w:bCs/>
              <w:iCs/>
            </w:rPr>
          </w:rPrChange>
        </w:rPr>
        <w:t>Social Ties’ Efforts to Encourage Health Risk Behaviors.</w:t>
      </w:r>
      <w:r w:rsidR="00C06A90" w:rsidRPr="0048506A">
        <w:rPr>
          <w:bCs/>
          <w:i w:val="0"/>
          <w:rPrChange w:id="744" w:author="Microsoft Office User" w:date="2023-03-08T11:38:00Z">
            <w:rPr>
              <w:bCs/>
            </w:rPr>
          </w:rPrChange>
        </w:rPr>
        <w:t xml:space="preserve"> </w:t>
      </w:r>
      <w:del w:id="745" w:author="Microsoft Office User" w:date="2023-03-08T11:38:00Z">
        <w:r w:rsidR="00C06A90" w:rsidRPr="0048506A" w:rsidDel="0048506A">
          <w:rPr>
            <w:bCs/>
            <w:i w:val="0"/>
            <w:rPrChange w:id="746" w:author="Microsoft Office User" w:date="2023-03-08T11:38:00Z">
              <w:rPr>
                <w:bCs/>
              </w:rPr>
            </w:rPrChange>
          </w:rPr>
          <w:delText xml:space="preserve"> </w:delText>
        </w:r>
      </w:del>
      <w:r w:rsidR="00C06A90" w:rsidRPr="0048506A">
        <w:rPr>
          <w:i w:val="0"/>
          <w:rPrChange w:id="747" w:author="Microsoft Office User" w:date="2023-03-08T11:38:00Z">
            <w:rPr/>
          </w:rPrChange>
        </w:rPr>
        <w:t>Efforts from the partner to consume alcohol moderated the relationship of participants’ binge drinking behavior and expectations with their partner’s alcohol use patterns (see Table 2). Follow-up analyses indicated that the association between participant current and expected binge drinking and the partner’s alcohol use was stronger among participants whose partner frequently encourages drinking (</w:t>
      </w:r>
      <w:r w:rsidR="00C06A90" w:rsidRPr="0048506A">
        <w:rPr>
          <w:rFonts w:ascii="Times New Roman" w:hAnsi="Times New Roman"/>
          <w:i w:val="0"/>
          <w:rPrChange w:id="748" w:author="Microsoft Office User" w:date="2023-03-08T11:38:00Z">
            <w:rPr>
              <w:rFonts w:ascii="Times New Roman" w:hAnsi="Times New Roman"/>
              <w:iCs/>
            </w:rPr>
          </w:rPrChange>
        </w:rPr>
        <w:t>β</w:t>
      </w:r>
      <w:r w:rsidR="00C06A90" w:rsidRPr="0048506A">
        <w:rPr>
          <w:i w:val="0"/>
          <w:rPrChange w:id="749" w:author="Microsoft Office User" w:date="2023-03-08T11:38:00Z">
            <w:rPr/>
          </w:rPrChange>
        </w:rPr>
        <w:t xml:space="preserve">’s ranged from .40 to .30 and </w:t>
      </w:r>
      <w:r w:rsidR="00C06A90" w:rsidRPr="0048506A">
        <w:rPr>
          <w:i w:val="0"/>
          <w:rPrChange w:id="750" w:author="Microsoft Office User" w:date="2023-03-08T11:38:00Z">
            <w:rPr>
              <w:iCs/>
            </w:rPr>
          </w:rPrChange>
        </w:rPr>
        <w:t>p</w:t>
      </w:r>
      <w:r w:rsidR="00C06A90" w:rsidRPr="0048506A">
        <w:rPr>
          <w:i w:val="0"/>
          <w:rPrChange w:id="751" w:author="Microsoft Office User" w:date="2023-03-08T11:38:00Z">
            <w:rPr/>
          </w:rPrChange>
        </w:rPr>
        <w:t>’s ranged from .02 to .01) than among participants whose partner does not frequently encourage drinking (</w:t>
      </w:r>
      <w:r w:rsidR="00C06A90" w:rsidRPr="0048506A">
        <w:rPr>
          <w:rFonts w:ascii="Times New Roman" w:hAnsi="Times New Roman"/>
          <w:i w:val="0"/>
          <w:rPrChange w:id="752" w:author="Microsoft Office User" w:date="2023-03-08T11:38:00Z">
            <w:rPr>
              <w:rFonts w:ascii="Times New Roman" w:hAnsi="Times New Roman"/>
              <w:iCs/>
            </w:rPr>
          </w:rPrChange>
        </w:rPr>
        <w:t>β</w:t>
      </w:r>
      <w:r w:rsidR="00C06A90" w:rsidRPr="0048506A">
        <w:rPr>
          <w:i w:val="0"/>
          <w:rPrChange w:id="753" w:author="Microsoft Office User" w:date="2023-03-08T11:38:00Z">
            <w:rPr/>
          </w:rPrChange>
        </w:rPr>
        <w:t xml:space="preserve">’s ranged from .10 to .05 and </w:t>
      </w:r>
      <w:r w:rsidR="00C06A90" w:rsidRPr="0048506A">
        <w:rPr>
          <w:i w:val="0"/>
          <w:rPrChange w:id="754" w:author="Microsoft Office User" w:date="2023-03-08T11:38:00Z">
            <w:rPr>
              <w:iCs/>
            </w:rPr>
          </w:rPrChange>
        </w:rPr>
        <w:t>p</w:t>
      </w:r>
      <w:r w:rsidR="00C06A90" w:rsidRPr="0048506A">
        <w:rPr>
          <w:i w:val="0"/>
          <w:rPrChange w:id="755" w:author="Microsoft Office User" w:date="2023-03-08T11:38:00Z">
            <w:rPr/>
          </w:rPrChange>
        </w:rPr>
        <w:t>’s ranged from .51 to .92). Significant moderating effects of social ties' encouragement for other kinds of unhealthy behavior were not found. Accordingly, the fourth hypothesis was only supported regarding the partner’s encouragement to drink alcohol.</w:t>
      </w:r>
    </w:p>
    <w:p w14:paraId="77F4C17B" w14:textId="77777777" w:rsidR="001F194C" w:rsidRPr="00BB6DEC" w:rsidRDefault="001F194C" w:rsidP="001F194C">
      <w:pPr>
        <w:pStyle w:val="MDPI41tablecaption"/>
        <w:jc w:val="both"/>
        <w:rPr>
          <w:b/>
          <w:bCs/>
        </w:rPr>
      </w:pPr>
      <w:r w:rsidRPr="00BB3B3F">
        <w:rPr>
          <w:b/>
          <w:bCs/>
        </w:rPr>
        <w:t xml:space="preserve">Table 2. </w:t>
      </w:r>
      <w:r w:rsidRPr="00B90589">
        <w:t>Associations of social tie’s efforts to motivate unhealthy behaviors and social tie’s health behavior with students’ current health behavior (Multiple regression analysis).</w:t>
      </w:r>
    </w:p>
    <w:tbl>
      <w:tblPr>
        <w:tblStyle w:val="TableGrid"/>
        <w:tblW w:w="7857" w:type="dxa"/>
        <w:tblInd w:w="2608" w:type="dxa"/>
        <w:tblLayout w:type="fixed"/>
        <w:tblCellMar>
          <w:left w:w="0" w:type="dxa"/>
          <w:right w:w="0" w:type="dxa"/>
        </w:tblCellMar>
        <w:tblLook w:val="04A0" w:firstRow="1" w:lastRow="0" w:firstColumn="1" w:lastColumn="0" w:noHBand="0" w:noVBand="1"/>
      </w:tblPr>
      <w:tblGrid>
        <w:gridCol w:w="1305"/>
        <w:gridCol w:w="504"/>
        <w:gridCol w:w="576"/>
        <w:gridCol w:w="504"/>
        <w:gridCol w:w="504"/>
        <w:gridCol w:w="576"/>
        <w:gridCol w:w="504"/>
        <w:gridCol w:w="576"/>
        <w:gridCol w:w="576"/>
        <w:gridCol w:w="576"/>
        <w:gridCol w:w="504"/>
        <w:gridCol w:w="576"/>
        <w:gridCol w:w="576"/>
      </w:tblGrid>
      <w:tr w:rsidR="001F194C" w:rsidRPr="00BB3B3F" w14:paraId="6FD291EC" w14:textId="77777777" w:rsidTr="00E421D9">
        <w:tc>
          <w:tcPr>
            <w:tcW w:w="1638" w:type="dxa"/>
            <w:tcBorders>
              <w:top w:val="single" w:sz="8" w:space="0" w:color="auto"/>
              <w:left w:val="nil"/>
              <w:bottom w:val="nil"/>
              <w:right w:val="nil"/>
            </w:tcBorders>
            <w:shd w:val="clear" w:color="auto" w:fill="auto"/>
            <w:noWrap/>
            <w:vAlign w:val="center"/>
            <w:hideMark/>
          </w:tcPr>
          <w:p w14:paraId="03AF8B5E"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 </w:t>
            </w:r>
          </w:p>
        </w:tc>
        <w:tc>
          <w:tcPr>
            <w:tcW w:w="1980" w:type="dxa"/>
            <w:gridSpan w:val="3"/>
            <w:tcBorders>
              <w:top w:val="single" w:sz="8" w:space="0" w:color="auto"/>
              <w:left w:val="nil"/>
              <w:bottom w:val="single" w:sz="4" w:space="0" w:color="auto"/>
              <w:right w:val="nil"/>
            </w:tcBorders>
            <w:shd w:val="clear" w:color="auto" w:fill="auto"/>
            <w:noWrap/>
            <w:vAlign w:val="center"/>
            <w:hideMark/>
          </w:tcPr>
          <w:p w14:paraId="0082360C"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r w:rsidRPr="00BB3B3F">
              <w:rPr>
                <w:rFonts w:ascii="Times" w:hAnsi="Times"/>
                <w:b/>
                <w:sz w:val="16"/>
              </w:rPr>
              <w:t>Participant HB: Current Food Consumption</w:t>
            </w:r>
          </w:p>
        </w:tc>
        <w:tc>
          <w:tcPr>
            <w:tcW w:w="1980" w:type="dxa"/>
            <w:gridSpan w:val="3"/>
            <w:tcBorders>
              <w:top w:val="single" w:sz="8" w:space="0" w:color="auto"/>
              <w:left w:val="nil"/>
              <w:bottom w:val="single" w:sz="4" w:space="0" w:color="auto"/>
              <w:right w:val="nil"/>
            </w:tcBorders>
            <w:shd w:val="clear" w:color="auto" w:fill="auto"/>
            <w:noWrap/>
            <w:vAlign w:val="center"/>
            <w:hideMark/>
          </w:tcPr>
          <w:p w14:paraId="1E6013DF"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r w:rsidRPr="00BB3B3F">
              <w:rPr>
                <w:rFonts w:ascii="Times" w:hAnsi="Times"/>
                <w:b/>
                <w:sz w:val="16"/>
              </w:rPr>
              <w:t>Participant HB: Current Physical Activity</w:t>
            </w:r>
          </w:p>
        </w:tc>
        <w:tc>
          <w:tcPr>
            <w:tcW w:w="2160" w:type="dxa"/>
            <w:gridSpan w:val="3"/>
            <w:tcBorders>
              <w:top w:val="single" w:sz="8" w:space="0" w:color="auto"/>
              <w:left w:val="nil"/>
              <w:bottom w:val="single" w:sz="4" w:space="0" w:color="auto"/>
              <w:right w:val="nil"/>
            </w:tcBorders>
            <w:shd w:val="clear" w:color="auto" w:fill="auto"/>
            <w:vAlign w:val="center"/>
          </w:tcPr>
          <w:p w14:paraId="66E71D9D"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r w:rsidRPr="00BB3B3F">
              <w:rPr>
                <w:rFonts w:ascii="Times" w:hAnsi="Times"/>
                <w:b/>
                <w:sz w:val="16"/>
              </w:rPr>
              <w:t>Participant HB: Current # of Drinks Consumed Monthly</w:t>
            </w:r>
          </w:p>
        </w:tc>
        <w:tc>
          <w:tcPr>
            <w:tcW w:w="2070" w:type="dxa"/>
            <w:gridSpan w:val="3"/>
            <w:tcBorders>
              <w:top w:val="single" w:sz="8" w:space="0" w:color="auto"/>
              <w:left w:val="nil"/>
              <w:bottom w:val="single" w:sz="4" w:space="0" w:color="auto"/>
              <w:right w:val="nil"/>
            </w:tcBorders>
            <w:shd w:val="clear" w:color="auto" w:fill="auto"/>
            <w:noWrap/>
            <w:vAlign w:val="center"/>
            <w:hideMark/>
          </w:tcPr>
          <w:p w14:paraId="4B67FFF1"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Participant HB: Current Binge Drinking</w:t>
            </w:r>
          </w:p>
        </w:tc>
      </w:tr>
      <w:tr w:rsidR="001F194C" w:rsidRPr="00BB3B3F" w14:paraId="3741AA6F" w14:textId="77777777" w:rsidTr="00E421D9">
        <w:tc>
          <w:tcPr>
            <w:tcW w:w="1638" w:type="dxa"/>
            <w:tcBorders>
              <w:top w:val="nil"/>
              <w:left w:val="nil"/>
              <w:bottom w:val="single" w:sz="4" w:space="0" w:color="auto"/>
              <w:right w:val="nil"/>
            </w:tcBorders>
            <w:shd w:val="clear" w:color="auto" w:fill="auto"/>
            <w:noWrap/>
            <w:vAlign w:val="center"/>
            <w:hideMark/>
          </w:tcPr>
          <w:p w14:paraId="7C34EE9C"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p>
        </w:tc>
        <w:tc>
          <w:tcPr>
            <w:tcW w:w="630" w:type="dxa"/>
            <w:tcBorders>
              <w:left w:val="nil"/>
              <w:bottom w:val="single" w:sz="4" w:space="0" w:color="auto"/>
              <w:right w:val="nil"/>
            </w:tcBorders>
            <w:shd w:val="clear" w:color="auto" w:fill="auto"/>
            <w:noWrap/>
            <w:vAlign w:val="center"/>
            <w:hideMark/>
          </w:tcPr>
          <w:p w14:paraId="15B2DBD3"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B</w:t>
            </w:r>
          </w:p>
        </w:tc>
        <w:tc>
          <w:tcPr>
            <w:tcW w:w="720" w:type="dxa"/>
            <w:tcBorders>
              <w:left w:val="nil"/>
              <w:bottom w:val="single" w:sz="4" w:space="0" w:color="auto"/>
              <w:right w:val="nil"/>
            </w:tcBorders>
            <w:shd w:val="clear" w:color="auto" w:fill="auto"/>
            <w:noWrap/>
            <w:vAlign w:val="center"/>
            <w:hideMark/>
          </w:tcPr>
          <w:p w14:paraId="09A7D897"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SE B</w:t>
            </w:r>
          </w:p>
        </w:tc>
        <w:tc>
          <w:tcPr>
            <w:tcW w:w="630" w:type="dxa"/>
            <w:tcBorders>
              <w:left w:val="nil"/>
              <w:bottom w:val="single" w:sz="4" w:space="0" w:color="auto"/>
              <w:right w:val="nil"/>
            </w:tcBorders>
            <w:shd w:val="clear" w:color="auto" w:fill="auto"/>
            <w:noWrap/>
            <w:vAlign w:val="center"/>
            <w:hideMark/>
          </w:tcPr>
          <w:p w14:paraId="072CCF68" w14:textId="77777777" w:rsidR="001F194C" w:rsidRPr="00BB3B3F" w:rsidRDefault="001F194C" w:rsidP="00E421D9">
            <w:pPr>
              <w:autoSpaceDE w:val="0"/>
              <w:autoSpaceDN w:val="0"/>
              <w:adjustRightInd w:val="0"/>
              <w:snapToGrid w:val="0"/>
              <w:spacing w:line="240" w:lineRule="auto"/>
              <w:jc w:val="center"/>
              <w:rPr>
                <w:rFonts w:ascii="Times" w:hAnsi="Times"/>
                <w:b/>
                <w:iCs/>
                <w:sz w:val="16"/>
              </w:rPr>
            </w:pPr>
            <w:r w:rsidRPr="00BB3B3F">
              <w:rPr>
                <w:rFonts w:ascii="Calibri" w:hAnsi="Calibri" w:cs="Calibri"/>
                <w:b/>
                <w:iCs/>
                <w:sz w:val="16"/>
              </w:rPr>
              <w:t>β</w:t>
            </w:r>
          </w:p>
        </w:tc>
        <w:tc>
          <w:tcPr>
            <w:tcW w:w="630" w:type="dxa"/>
            <w:tcBorders>
              <w:left w:val="nil"/>
              <w:bottom w:val="single" w:sz="4" w:space="0" w:color="auto"/>
              <w:right w:val="nil"/>
            </w:tcBorders>
            <w:shd w:val="clear" w:color="auto" w:fill="auto"/>
            <w:noWrap/>
            <w:vAlign w:val="center"/>
            <w:hideMark/>
          </w:tcPr>
          <w:p w14:paraId="5D1D853F"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B</w:t>
            </w:r>
          </w:p>
        </w:tc>
        <w:tc>
          <w:tcPr>
            <w:tcW w:w="720" w:type="dxa"/>
            <w:tcBorders>
              <w:left w:val="nil"/>
              <w:bottom w:val="single" w:sz="4" w:space="0" w:color="auto"/>
              <w:right w:val="nil"/>
            </w:tcBorders>
            <w:shd w:val="clear" w:color="auto" w:fill="auto"/>
            <w:noWrap/>
            <w:vAlign w:val="center"/>
            <w:hideMark/>
          </w:tcPr>
          <w:p w14:paraId="508DB221"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SE B</w:t>
            </w:r>
          </w:p>
        </w:tc>
        <w:tc>
          <w:tcPr>
            <w:tcW w:w="630" w:type="dxa"/>
            <w:tcBorders>
              <w:left w:val="nil"/>
              <w:bottom w:val="single" w:sz="4" w:space="0" w:color="auto"/>
              <w:right w:val="nil"/>
            </w:tcBorders>
            <w:shd w:val="clear" w:color="auto" w:fill="auto"/>
            <w:noWrap/>
            <w:vAlign w:val="center"/>
            <w:hideMark/>
          </w:tcPr>
          <w:p w14:paraId="66F77992"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Calibri" w:hAnsi="Calibri" w:cs="Calibri"/>
                <w:b/>
                <w:iCs/>
                <w:sz w:val="16"/>
              </w:rPr>
              <w:t>β</w:t>
            </w:r>
          </w:p>
        </w:tc>
        <w:tc>
          <w:tcPr>
            <w:tcW w:w="720" w:type="dxa"/>
            <w:tcBorders>
              <w:left w:val="nil"/>
              <w:bottom w:val="single" w:sz="4" w:space="0" w:color="auto"/>
              <w:right w:val="nil"/>
            </w:tcBorders>
            <w:shd w:val="clear" w:color="auto" w:fill="auto"/>
            <w:vAlign w:val="center"/>
          </w:tcPr>
          <w:p w14:paraId="3EFFD139"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B</w:t>
            </w:r>
          </w:p>
        </w:tc>
        <w:tc>
          <w:tcPr>
            <w:tcW w:w="720" w:type="dxa"/>
            <w:tcBorders>
              <w:left w:val="nil"/>
              <w:bottom w:val="single" w:sz="4" w:space="0" w:color="auto"/>
              <w:right w:val="nil"/>
            </w:tcBorders>
            <w:shd w:val="clear" w:color="auto" w:fill="auto"/>
            <w:vAlign w:val="center"/>
          </w:tcPr>
          <w:p w14:paraId="770A42DB"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SE B</w:t>
            </w:r>
          </w:p>
        </w:tc>
        <w:tc>
          <w:tcPr>
            <w:tcW w:w="720" w:type="dxa"/>
            <w:tcBorders>
              <w:left w:val="nil"/>
              <w:bottom w:val="single" w:sz="4" w:space="0" w:color="auto"/>
              <w:right w:val="nil"/>
            </w:tcBorders>
            <w:shd w:val="clear" w:color="auto" w:fill="auto"/>
            <w:vAlign w:val="center"/>
          </w:tcPr>
          <w:p w14:paraId="5FB3D2E1"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Calibri" w:hAnsi="Calibri" w:cs="Calibri"/>
                <w:iCs/>
                <w:sz w:val="16"/>
              </w:rPr>
              <w:t>β</w:t>
            </w:r>
          </w:p>
        </w:tc>
        <w:tc>
          <w:tcPr>
            <w:tcW w:w="630" w:type="dxa"/>
            <w:tcBorders>
              <w:left w:val="nil"/>
              <w:bottom w:val="single" w:sz="4" w:space="0" w:color="auto"/>
              <w:right w:val="nil"/>
            </w:tcBorders>
            <w:shd w:val="clear" w:color="auto" w:fill="auto"/>
            <w:noWrap/>
            <w:vAlign w:val="center"/>
            <w:hideMark/>
          </w:tcPr>
          <w:p w14:paraId="10ADDD61"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B</w:t>
            </w:r>
          </w:p>
        </w:tc>
        <w:tc>
          <w:tcPr>
            <w:tcW w:w="720" w:type="dxa"/>
            <w:tcBorders>
              <w:left w:val="nil"/>
              <w:bottom w:val="single" w:sz="4" w:space="0" w:color="auto"/>
              <w:right w:val="nil"/>
            </w:tcBorders>
            <w:shd w:val="clear" w:color="auto" w:fill="auto"/>
            <w:noWrap/>
            <w:vAlign w:val="center"/>
            <w:hideMark/>
          </w:tcPr>
          <w:p w14:paraId="79128B55"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SE B</w:t>
            </w:r>
          </w:p>
        </w:tc>
        <w:tc>
          <w:tcPr>
            <w:tcW w:w="720" w:type="dxa"/>
            <w:tcBorders>
              <w:left w:val="nil"/>
              <w:bottom w:val="single" w:sz="4" w:space="0" w:color="auto"/>
              <w:right w:val="nil"/>
            </w:tcBorders>
            <w:shd w:val="clear" w:color="auto" w:fill="auto"/>
            <w:noWrap/>
            <w:vAlign w:val="center"/>
            <w:hideMark/>
          </w:tcPr>
          <w:p w14:paraId="57782574"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Calibri" w:hAnsi="Calibri" w:cs="Calibri"/>
                <w:iCs/>
                <w:sz w:val="16"/>
              </w:rPr>
              <w:t>β</w:t>
            </w:r>
          </w:p>
        </w:tc>
      </w:tr>
      <w:tr w:rsidR="001F194C" w:rsidRPr="00BB3B3F" w14:paraId="30F37D1D" w14:textId="77777777" w:rsidTr="00E421D9">
        <w:tc>
          <w:tcPr>
            <w:tcW w:w="1638" w:type="dxa"/>
            <w:tcBorders>
              <w:top w:val="nil"/>
              <w:left w:val="nil"/>
              <w:bottom w:val="nil"/>
              <w:right w:val="nil"/>
            </w:tcBorders>
            <w:shd w:val="clear" w:color="auto" w:fill="auto"/>
            <w:noWrap/>
            <w:vAlign w:val="center"/>
            <w:hideMark/>
          </w:tcPr>
          <w:p w14:paraId="6D342F40"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Parents’ HB</w:t>
            </w:r>
          </w:p>
        </w:tc>
        <w:tc>
          <w:tcPr>
            <w:tcW w:w="630" w:type="dxa"/>
            <w:tcBorders>
              <w:top w:val="nil"/>
              <w:left w:val="nil"/>
              <w:bottom w:val="nil"/>
              <w:right w:val="nil"/>
            </w:tcBorders>
            <w:shd w:val="clear" w:color="auto" w:fill="auto"/>
            <w:noWrap/>
            <w:vAlign w:val="center"/>
          </w:tcPr>
          <w:p w14:paraId="06059CA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–.10</w:t>
            </w:r>
          </w:p>
        </w:tc>
        <w:tc>
          <w:tcPr>
            <w:tcW w:w="720" w:type="dxa"/>
            <w:tcBorders>
              <w:top w:val="nil"/>
              <w:left w:val="nil"/>
              <w:bottom w:val="nil"/>
              <w:right w:val="nil"/>
            </w:tcBorders>
            <w:shd w:val="clear" w:color="auto" w:fill="auto"/>
            <w:noWrap/>
            <w:vAlign w:val="center"/>
          </w:tcPr>
          <w:p w14:paraId="20580DB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.64</w:t>
            </w:r>
          </w:p>
        </w:tc>
        <w:tc>
          <w:tcPr>
            <w:tcW w:w="630" w:type="dxa"/>
            <w:tcBorders>
              <w:top w:val="nil"/>
              <w:left w:val="nil"/>
              <w:bottom w:val="nil"/>
              <w:right w:val="nil"/>
            </w:tcBorders>
            <w:shd w:val="clear" w:color="auto" w:fill="auto"/>
            <w:noWrap/>
            <w:vAlign w:val="center"/>
          </w:tcPr>
          <w:p w14:paraId="6D11C9F0" w14:textId="085C7B4D"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–.02</w:t>
            </w:r>
          </w:p>
        </w:tc>
        <w:tc>
          <w:tcPr>
            <w:tcW w:w="630" w:type="dxa"/>
            <w:tcBorders>
              <w:top w:val="nil"/>
              <w:left w:val="nil"/>
              <w:bottom w:val="nil"/>
              <w:right w:val="nil"/>
            </w:tcBorders>
            <w:shd w:val="clear" w:color="auto" w:fill="auto"/>
            <w:noWrap/>
            <w:vAlign w:val="center"/>
          </w:tcPr>
          <w:p w14:paraId="5E7CF472" w14:textId="4A406EB4" w:rsidR="001F194C" w:rsidRPr="00BB3B3F" w:rsidRDefault="002579EA" w:rsidP="00E421D9">
            <w:pPr>
              <w:autoSpaceDE w:val="0"/>
              <w:autoSpaceDN w:val="0"/>
              <w:adjustRightInd w:val="0"/>
              <w:snapToGrid w:val="0"/>
              <w:spacing w:line="240" w:lineRule="auto"/>
              <w:jc w:val="center"/>
              <w:rPr>
                <w:rFonts w:ascii="Times" w:hAnsi="Times"/>
                <w:sz w:val="16"/>
                <w:szCs w:val="18"/>
              </w:rPr>
            </w:pPr>
            <w:ins w:id="756" w:author="Jule Jaich" w:date="2023-03-10T11:15:00Z">
              <w:r>
                <w:rPr>
                  <w:rFonts w:ascii="Times" w:hAnsi="Times"/>
                  <w:sz w:val="16"/>
                  <w:szCs w:val="18"/>
                </w:rPr>
                <w:t xml:space="preserve"> </w:t>
              </w:r>
            </w:ins>
            <w:r w:rsidR="001F194C" w:rsidRPr="00BB3B3F">
              <w:rPr>
                <w:rFonts w:ascii="Times" w:hAnsi="Times"/>
                <w:sz w:val="16"/>
                <w:szCs w:val="18"/>
              </w:rPr>
              <w:t>1.46</w:t>
            </w:r>
          </w:p>
        </w:tc>
        <w:tc>
          <w:tcPr>
            <w:tcW w:w="720" w:type="dxa"/>
            <w:tcBorders>
              <w:top w:val="nil"/>
              <w:left w:val="nil"/>
              <w:bottom w:val="nil"/>
              <w:right w:val="nil"/>
            </w:tcBorders>
            <w:shd w:val="clear" w:color="auto" w:fill="auto"/>
            <w:noWrap/>
            <w:vAlign w:val="center"/>
          </w:tcPr>
          <w:p w14:paraId="7ABAA7C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del w:id="757" w:author="Jule Jaich" w:date="2023-03-10T11:12:00Z">
              <w:r w:rsidRPr="00BB3B3F" w:rsidDel="0003272B">
                <w:rPr>
                  <w:rFonts w:ascii="Times" w:hAnsi="Times"/>
                  <w:sz w:val="16"/>
                  <w:szCs w:val="18"/>
                </w:rPr>
                <w:delText xml:space="preserve"> </w:delText>
              </w:r>
              <w:r w:rsidRPr="00BB3B3F" w:rsidDel="000D73BD">
                <w:rPr>
                  <w:rFonts w:ascii="Times" w:hAnsi="Times"/>
                  <w:sz w:val="16"/>
                  <w:szCs w:val="18"/>
                </w:rPr>
                <w:delText xml:space="preserve"> </w:delText>
              </w:r>
            </w:del>
            <w:r w:rsidRPr="00BB3B3F">
              <w:rPr>
                <w:rFonts w:ascii="Times" w:hAnsi="Times"/>
                <w:sz w:val="16"/>
                <w:szCs w:val="18"/>
              </w:rPr>
              <w:t>2.06</w:t>
            </w:r>
          </w:p>
        </w:tc>
        <w:tc>
          <w:tcPr>
            <w:tcW w:w="630" w:type="dxa"/>
            <w:tcBorders>
              <w:top w:val="nil"/>
              <w:left w:val="nil"/>
              <w:bottom w:val="nil"/>
              <w:right w:val="nil"/>
            </w:tcBorders>
            <w:shd w:val="clear" w:color="auto" w:fill="auto"/>
            <w:noWrap/>
            <w:vAlign w:val="center"/>
          </w:tcPr>
          <w:p w14:paraId="65C392D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.18</w:t>
            </w:r>
          </w:p>
        </w:tc>
        <w:tc>
          <w:tcPr>
            <w:tcW w:w="720" w:type="dxa"/>
            <w:tcBorders>
              <w:top w:val="nil"/>
              <w:left w:val="nil"/>
              <w:bottom w:val="nil"/>
              <w:right w:val="nil"/>
            </w:tcBorders>
            <w:shd w:val="clear" w:color="auto" w:fill="auto"/>
            <w:vAlign w:val="center"/>
          </w:tcPr>
          <w:p w14:paraId="1AE57DF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758" w:author="Jule Jaich" w:date="2023-03-10T11:12:00Z">
              <w:r w:rsidRPr="00BB3B3F" w:rsidDel="0003272B">
                <w:rPr>
                  <w:rFonts w:ascii="Times" w:hAnsi="Times"/>
                  <w:sz w:val="16"/>
                  <w:szCs w:val="18"/>
                </w:rPr>
                <w:delText xml:space="preserve">  </w:delText>
              </w:r>
            </w:del>
            <w:r w:rsidRPr="00BB3B3F">
              <w:rPr>
                <w:rFonts w:ascii="Times" w:hAnsi="Times"/>
                <w:sz w:val="16"/>
                <w:szCs w:val="18"/>
              </w:rPr>
              <w:t>2.19</w:t>
            </w:r>
          </w:p>
        </w:tc>
        <w:tc>
          <w:tcPr>
            <w:tcW w:w="720" w:type="dxa"/>
            <w:tcBorders>
              <w:top w:val="nil"/>
              <w:left w:val="nil"/>
              <w:bottom w:val="nil"/>
              <w:right w:val="nil"/>
            </w:tcBorders>
            <w:shd w:val="clear" w:color="auto" w:fill="auto"/>
            <w:vAlign w:val="center"/>
          </w:tcPr>
          <w:p w14:paraId="711DBB6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1.62</w:t>
            </w:r>
          </w:p>
        </w:tc>
        <w:tc>
          <w:tcPr>
            <w:tcW w:w="720" w:type="dxa"/>
            <w:tcBorders>
              <w:top w:val="nil"/>
              <w:left w:val="nil"/>
              <w:bottom w:val="nil"/>
              <w:right w:val="nil"/>
            </w:tcBorders>
            <w:shd w:val="clear" w:color="auto" w:fill="auto"/>
            <w:vAlign w:val="center"/>
          </w:tcPr>
          <w:p w14:paraId="1CAC30D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.26</w:t>
            </w:r>
          </w:p>
        </w:tc>
        <w:tc>
          <w:tcPr>
            <w:tcW w:w="630" w:type="dxa"/>
            <w:tcBorders>
              <w:top w:val="nil"/>
              <w:left w:val="nil"/>
              <w:bottom w:val="nil"/>
              <w:right w:val="nil"/>
            </w:tcBorders>
            <w:shd w:val="clear" w:color="auto" w:fill="auto"/>
            <w:noWrap/>
            <w:vAlign w:val="center"/>
          </w:tcPr>
          <w:p w14:paraId="14DBA0A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759" w:author="Jule Jaich" w:date="2023-03-10T11:13:00Z">
              <w:r w:rsidRPr="00BB3B3F" w:rsidDel="0003272B">
                <w:rPr>
                  <w:rFonts w:ascii="Times" w:hAnsi="Times"/>
                  <w:sz w:val="16"/>
                  <w:szCs w:val="18"/>
                </w:rPr>
                <w:delText xml:space="preserve"> </w:delText>
              </w:r>
            </w:del>
            <w:r w:rsidRPr="00BB3B3F">
              <w:rPr>
                <w:rFonts w:ascii="Times" w:hAnsi="Times"/>
                <w:sz w:val="16"/>
                <w:szCs w:val="18"/>
              </w:rPr>
              <w:t>.42</w:t>
            </w:r>
          </w:p>
        </w:tc>
        <w:tc>
          <w:tcPr>
            <w:tcW w:w="720" w:type="dxa"/>
            <w:tcBorders>
              <w:top w:val="nil"/>
              <w:left w:val="nil"/>
              <w:bottom w:val="nil"/>
              <w:right w:val="nil"/>
            </w:tcBorders>
            <w:shd w:val="clear" w:color="auto" w:fill="auto"/>
            <w:noWrap/>
            <w:vAlign w:val="center"/>
          </w:tcPr>
          <w:p w14:paraId="48ADC3C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.19</w:t>
            </w:r>
          </w:p>
        </w:tc>
        <w:tc>
          <w:tcPr>
            <w:tcW w:w="720" w:type="dxa"/>
            <w:tcBorders>
              <w:top w:val="nil"/>
              <w:left w:val="nil"/>
              <w:bottom w:val="nil"/>
              <w:right w:val="nil"/>
            </w:tcBorders>
            <w:shd w:val="clear" w:color="auto" w:fill="auto"/>
            <w:noWrap/>
            <w:vAlign w:val="center"/>
          </w:tcPr>
          <w:p w14:paraId="4D3CCF8F" w14:textId="54B13A0A"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760" w:author="Jule Jaich" w:date="2023-03-10T11:13:00Z">
              <w:r w:rsidRPr="00BB3B3F" w:rsidDel="00884E7A">
                <w:rPr>
                  <w:rFonts w:ascii="Times" w:hAnsi="Times"/>
                  <w:sz w:val="16"/>
                  <w:szCs w:val="18"/>
                </w:rPr>
                <w:delText xml:space="preserve"> </w:delText>
              </w:r>
            </w:del>
            <w:r w:rsidRPr="00BB3B3F">
              <w:rPr>
                <w:rFonts w:ascii="Times" w:hAnsi="Times"/>
                <w:sz w:val="16"/>
                <w:szCs w:val="18"/>
              </w:rPr>
              <w:t>.40</w:t>
            </w:r>
            <w:ins w:id="761" w:author="Jule Jaich" w:date="2023-03-10T11:10:00Z">
              <w:r w:rsidR="00D41B53">
                <w:rPr>
                  <w:rFonts w:ascii="Times" w:hAnsi="Times"/>
                  <w:sz w:val="16"/>
                  <w:szCs w:val="18"/>
                  <w:vertAlign w:val="superscript"/>
                </w:rPr>
                <w:t>*</w:t>
              </w:r>
            </w:ins>
            <w:del w:id="762" w:author="Jule Jaich" w:date="2023-03-10T11:10:00Z">
              <w:r w:rsidRPr="00BB3B3F" w:rsidDel="00D41B53">
                <w:rPr>
                  <w:rFonts w:ascii="Times" w:hAnsi="Times"/>
                  <w:sz w:val="16"/>
                  <w:szCs w:val="18"/>
                  <w:vertAlign w:val="superscript"/>
                </w:rPr>
                <w:delText>a</w:delText>
              </w:r>
            </w:del>
          </w:p>
        </w:tc>
      </w:tr>
      <w:tr w:rsidR="001F194C" w:rsidRPr="00BB3B3F" w14:paraId="1BEAAEAB" w14:textId="77777777" w:rsidTr="00E421D9">
        <w:tc>
          <w:tcPr>
            <w:tcW w:w="1638" w:type="dxa"/>
            <w:tcBorders>
              <w:top w:val="nil"/>
              <w:left w:val="nil"/>
              <w:bottom w:val="nil"/>
              <w:right w:val="nil"/>
            </w:tcBorders>
            <w:shd w:val="clear" w:color="auto" w:fill="auto"/>
            <w:noWrap/>
            <w:vAlign w:val="center"/>
            <w:hideMark/>
          </w:tcPr>
          <w:p w14:paraId="0813850D"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Parents’ Motivation UB</w:t>
            </w:r>
          </w:p>
        </w:tc>
        <w:tc>
          <w:tcPr>
            <w:tcW w:w="630" w:type="dxa"/>
            <w:tcBorders>
              <w:top w:val="nil"/>
              <w:left w:val="nil"/>
              <w:bottom w:val="nil"/>
              <w:right w:val="nil"/>
            </w:tcBorders>
            <w:shd w:val="clear" w:color="auto" w:fill="auto"/>
            <w:noWrap/>
            <w:vAlign w:val="center"/>
          </w:tcPr>
          <w:p w14:paraId="6FE3EA1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.95</w:t>
            </w:r>
          </w:p>
        </w:tc>
        <w:tc>
          <w:tcPr>
            <w:tcW w:w="720" w:type="dxa"/>
            <w:tcBorders>
              <w:top w:val="nil"/>
              <w:left w:val="nil"/>
              <w:bottom w:val="nil"/>
              <w:right w:val="nil"/>
            </w:tcBorders>
            <w:shd w:val="clear" w:color="auto" w:fill="auto"/>
            <w:noWrap/>
            <w:vAlign w:val="center"/>
          </w:tcPr>
          <w:p w14:paraId="159827D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.39</w:t>
            </w:r>
          </w:p>
        </w:tc>
        <w:tc>
          <w:tcPr>
            <w:tcW w:w="630" w:type="dxa"/>
            <w:tcBorders>
              <w:top w:val="nil"/>
              <w:left w:val="nil"/>
              <w:bottom w:val="nil"/>
              <w:right w:val="nil"/>
            </w:tcBorders>
            <w:shd w:val="clear" w:color="auto" w:fill="auto"/>
            <w:noWrap/>
            <w:vAlign w:val="center"/>
          </w:tcPr>
          <w:p w14:paraId="093CE821" w14:textId="27D3CA71" w:rsidR="001F194C" w:rsidRPr="00BB3B3F" w:rsidRDefault="00267A0A" w:rsidP="00E421D9">
            <w:pPr>
              <w:autoSpaceDE w:val="0"/>
              <w:autoSpaceDN w:val="0"/>
              <w:adjustRightInd w:val="0"/>
              <w:snapToGrid w:val="0"/>
              <w:spacing w:line="240" w:lineRule="auto"/>
              <w:jc w:val="center"/>
              <w:rPr>
                <w:rFonts w:ascii="Times" w:hAnsi="Times"/>
                <w:sz w:val="16"/>
                <w:szCs w:val="18"/>
              </w:rPr>
            </w:pPr>
            <w:ins w:id="763" w:author="Jule Jaich" w:date="2023-03-10T11:14:00Z">
              <w:r>
                <w:rPr>
                  <w:rFonts w:ascii="Times" w:hAnsi="Times"/>
                  <w:sz w:val="16"/>
                  <w:szCs w:val="18"/>
                </w:rPr>
                <w:t xml:space="preserve"> </w:t>
              </w:r>
            </w:ins>
            <w:ins w:id="764" w:author="Jule Jaich" w:date="2023-03-10T11:15:00Z">
              <w:r>
                <w:rPr>
                  <w:rFonts w:ascii="Times" w:hAnsi="Times"/>
                  <w:sz w:val="16"/>
                  <w:szCs w:val="18"/>
                </w:rPr>
                <w:t xml:space="preserve"> </w:t>
              </w:r>
            </w:ins>
            <w:r w:rsidR="001F194C" w:rsidRPr="00BB3B3F">
              <w:rPr>
                <w:rFonts w:ascii="Times" w:hAnsi="Times"/>
                <w:sz w:val="16"/>
                <w:szCs w:val="18"/>
              </w:rPr>
              <w:t>.26</w:t>
            </w:r>
            <w:ins w:id="765" w:author="Jule Jaich" w:date="2023-03-10T11:10:00Z">
              <w:r w:rsidR="00D41B53">
                <w:rPr>
                  <w:rFonts w:ascii="Times" w:hAnsi="Times"/>
                  <w:sz w:val="16"/>
                  <w:szCs w:val="18"/>
                  <w:vertAlign w:val="superscript"/>
                </w:rPr>
                <w:t>*</w:t>
              </w:r>
            </w:ins>
            <w:del w:id="766" w:author="Jule Jaich" w:date="2023-03-10T11:10:00Z">
              <w:r w:rsidR="001F194C" w:rsidRPr="00BB3B3F" w:rsidDel="00D41B53">
                <w:rPr>
                  <w:rFonts w:ascii="Times" w:hAnsi="Times"/>
                  <w:sz w:val="16"/>
                  <w:szCs w:val="18"/>
                  <w:vertAlign w:val="superscript"/>
                </w:rPr>
                <w:delText>a</w:delText>
              </w:r>
            </w:del>
          </w:p>
        </w:tc>
        <w:tc>
          <w:tcPr>
            <w:tcW w:w="630" w:type="dxa"/>
            <w:tcBorders>
              <w:top w:val="nil"/>
              <w:left w:val="nil"/>
              <w:bottom w:val="nil"/>
              <w:right w:val="nil"/>
            </w:tcBorders>
            <w:shd w:val="clear" w:color="auto" w:fill="auto"/>
            <w:noWrap/>
            <w:vAlign w:val="center"/>
          </w:tcPr>
          <w:p w14:paraId="00A1F3FD" w14:textId="5C5C0F6C" w:rsidR="001F194C" w:rsidRPr="00BB3B3F" w:rsidRDefault="002579EA" w:rsidP="00E421D9">
            <w:pPr>
              <w:autoSpaceDE w:val="0"/>
              <w:autoSpaceDN w:val="0"/>
              <w:adjustRightInd w:val="0"/>
              <w:snapToGrid w:val="0"/>
              <w:spacing w:line="240" w:lineRule="auto"/>
              <w:jc w:val="center"/>
              <w:rPr>
                <w:rFonts w:ascii="Times" w:hAnsi="Times"/>
                <w:sz w:val="16"/>
                <w:szCs w:val="18"/>
              </w:rPr>
            </w:pPr>
            <w:ins w:id="767" w:author="Jule Jaich" w:date="2023-03-10T11:15:00Z">
              <w:r>
                <w:rPr>
                  <w:rFonts w:ascii="Times" w:hAnsi="Times"/>
                  <w:sz w:val="16"/>
                  <w:szCs w:val="18"/>
                </w:rPr>
                <w:t xml:space="preserve"> </w:t>
              </w:r>
            </w:ins>
            <w:r w:rsidR="001F194C" w:rsidRPr="00BB3B3F">
              <w:rPr>
                <w:rFonts w:ascii="Times" w:hAnsi="Times"/>
                <w:sz w:val="16"/>
                <w:szCs w:val="18"/>
              </w:rPr>
              <w:t>.26</w:t>
            </w:r>
          </w:p>
        </w:tc>
        <w:tc>
          <w:tcPr>
            <w:tcW w:w="720" w:type="dxa"/>
            <w:tcBorders>
              <w:top w:val="nil"/>
              <w:left w:val="nil"/>
              <w:bottom w:val="nil"/>
              <w:right w:val="nil"/>
            </w:tcBorders>
            <w:shd w:val="clear" w:color="auto" w:fill="auto"/>
            <w:noWrap/>
            <w:vAlign w:val="center"/>
          </w:tcPr>
          <w:p w14:paraId="6019D4A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768" w:author="Jule Jaich" w:date="2023-03-10T11:12:00Z">
              <w:r w:rsidRPr="00BB3B3F" w:rsidDel="0003272B">
                <w:rPr>
                  <w:rFonts w:ascii="Times" w:hAnsi="Times"/>
                  <w:sz w:val="16"/>
                  <w:szCs w:val="18"/>
                </w:rPr>
                <w:delText xml:space="preserve"> </w:delText>
              </w:r>
            </w:del>
            <w:r w:rsidRPr="00BB3B3F">
              <w:rPr>
                <w:rFonts w:ascii="Times" w:hAnsi="Times"/>
                <w:sz w:val="16"/>
                <w:szCs w:val="18"/>
              </w:rPr>
              <w:t>.80</w:t>
            </w:r>
          </w:p>
        </w:tc>
        <w:tc>
          <w:tcPr>
            <w:tcW w:w="630" w:type="dxa"/>
            <w:tcBorders>
              <w:top w:val="nil"/>
              <w:left w:val="nil"/>
              <w:bottom w:val="nil"/>
              <w:right w:val="nil"/>
            </w:tcBorders>
            <w:shd w:val="clear" w:color="auto" w:fill="auto"/>
            <w:noWrap/>
            <w:vAlign w:val="center"/>
          </w:tcPr>
          <w:p w14:paraId="59FFD6C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.03</w:t>
            </w:r>
          </w:p>
        </w:tc>
        <w:tc>
          <w:tcPr>
            <w:tcW w:w="720" w:type="dxa"/>
            <w:tcBorders>
              <w:top w:val="nil"/>
              <w:left w:val="nil"/>
              <w:bottom w:val="nil"/>
              <w:right w:val="nil"/>
            </w:tcBorders>
            <w:shd w:val="clear" w:color="auto" w:fill="auto"/>
            <w:vAlign w:val="center"/>
          </w:tcPr>
          <w:p w14:paraId="46E0240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–2.47</w:t>
            </w:r>
          </w:p>
        </w:tc>
        <w:tc>
          <w:tcPr>
            <w:tcW w:w="720" w:type="dxa"/>
            <w:tcBorders>
              <w:top w:val="nil"/>
              <w:left w:val="nil"/>
              <w:bottom w:val="nil"/>
              <w:right w:val="nil"/>
            </w:tcBorders>
            <w:shd w:val="clear" w:color="auto" w:fill="auto"/>
            <w:vAlign w:val="center"/>
          </w:tcPr>
          <w:p w14:paraId="1FD30B2B" w14:textId="2DA2F474" w:rsidR="001F194C" w:rsidRPr="00BB3B3F" w:rsidRDefault="0003272B" w:rsidP="00E421D9">
            <w:pPr>
              <w:autoSpaceDE w:val="0"/>
              <w:autoSpaceDN w:val="0"/>
              <w:adjustRightInd w:val="0"/>
              <w:snapToGrid w:val="0"/>
              <w:spacing w:line="240" w:lineRule="auto"/>
              <w:jc w:val="center"/>
              <w:rPr>
                <w:rFonts w:ascii="Times" w:hAnsi="Times"/>
                <w:sz w:val="16"/>
                <w:szCs w:val="18"/>
              </w:rPr>
            </w:pPr>
            <w:ins w:id="769" w:author="Jule Jaich" w:date="2023-03-10T11:12:00Z">
              <w:r>
                <w:rPr>
                  <w:rFonts w:ascii="Times" w:hAnsi="Times"/>
                  <w:sz w:val="16"/>
                  <w:szCs w:val="18"/>
                </w:rPr>
                <w:t xml:space="preserve"> </w:t>
              </w:r>
            </w:ins>
            <w:r w:rsidR="001F194C" w:rsidRPr="00BB3B3F">
              <w:rPr>
                <w:rFonts w:ascii="Times" w:hAnsi="Times"/>
                <w:sz w:val="16"/>
                <w:szCs w:val="18"/>
              </w:rPr>
              <w:t>.71</w:t>
            </w:r>
          </w:p>
        </w:tc>
        <w:tc>
          <w:tcPr>
            <w:tcW w:w="720" w:type="dxa"/>
            <w:tcBorders>
              <w:top w:val="nil"/>
              <w:left w:val="nil"/>
              <w:bottom w:val="nil"/>
              <w:right w:val="nil"/>
            </w:tcBorders>
            <w:shd w:val="clear" w:color="auto" w:fill="auto"/>
            <w:vAlign w:val="center"/>
          </w:tcPr>
          <w:p w14:paraId="7E60364D" w14:textId="53B3954C"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–.28</w:t>
            </w:r>
            <w:ins w:id="770" w:author="Jule Jaich" w:date="2023-03-10T11:10:00Z">
              <w:r w:rsidR="00D41B53">
                <w:rPr>
                  <w:rFonts w:ascii="Times" w:hAnsi="Times"/>
                  <w:sz w:val="16"/>
                  <w:szCs w:val="18"/>
                  <w:vertAlign w:val="superscript"/>
                </w:rPr>
                <w:t>*</w:t>
              </w:r>
            </w:ins>
            <w:del w:id="771" w:author="Jule Jaich" w:date="2023-03-10T11:10:00Z">
              <w:r w:rsidRPr="00BB3B3F" w:rsidDel="00D41B53">
                <w:rPr>
                  <w:rFonts w:ascii="Times" w:hAnsi="Times"/>
                  <w:sz w:val="16"/>
                  <w:szCs w:val="18"/>
                  <w:vertAlign w:val="superscript"/>
                </w:rPr>
                <w:delText>a</w:delText>
              </w:r>
            </w:del>
          </w:p>
        </w:tc>
        <w:tc>
          <w:tcPr>
            <w:tcW w:w="630" w:type="dxa"/>
            <w:tcBorders>
              <w:top w:val="nil"/>
              <w:left w:val="nil"/>
              <w:bottom w:val="nil"/>
              <w:right w:val="nil"/>
            </w:tcBorders>
            <w:shd w:val="clear" w:color="auto" w:fill="auto"/>
            <w:noWrap/>
            <w:vAlign w:val="center"/>
          </w:tcPr>
          <w:p w14:paraId="4C10255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–.33</w:t>
            </w:r>
          </w:p>
        </w:tc>
        <w:tc>
          <w:tcPr>
            <w:tcW w:w="720" w:type="dxa"/>
            <w:tcBorders>
              <w:top w:val="nil"/>
              <w:left w:val="nil"/>
              <w:bottom w:val="nil"/>
              <w:right w:val="nil"/>
            </w:tcBorders>
            <w:shd w:val="clear" w:color="auto" w:fill="auto"/>
            <w:noWrap/>
            <w:vAlign w:val="center"/>
          </w:tcPr>
          <w:p w14:paraId="2274DD0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.09</w:t>
            </w:r>
          </w:p>
        </w:tc>
        <w:tc>
          <w:tcPr>
            <w:tcW w:w="720" w:type="dxa"/>
            <w:tcBorders>
              <w:top w:val="nil"/>
              <w:left w:val="nil"/>
              <w:bottom w:val="nil"/>
              <w:right w:val="nil"/>
            </w:tcBorders>
            <w:shd w:val="clear" w:color="auto" w:fill="auto"/>
            <w:noWrap/>
            <w:vAlign w:val="center"/>
          </w:tcPr>
          <w:p w14:paraId="784F793A" w14:textId="1DB1040A"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–.30</w:t>
            </w:r>
            <w:ins w:id="772" w:author="Jule Jaich" w:date="2023-03-10T11:10:00Z">
              <w:r w:rsidR="00D41B53">
                <w:rPr>
                  <w:rFonts w:ascii="Times" w:hAnsi="Times"/>
                  <w:sz w:val="16"/>
                  <w:szCs w:val="18"/>
                  <w:vertAlign w:val="superscript"/>
                </w:rPr>
                <w:t>*</w:t>
              </w:r>
            </w:ins>
            <w:del w:id="773" w:author="Jule Jaich" w:date="2023-03-10T11:10:00Z">
              <w:r w:rsidRPr="00BB3B3F" w:rsidDel="00D41B53">
                <w:rPr>
                  <w:rFonts w:ascii="Times" w:hAnsi="Times"/>
                  <w:sz w:val="16"/>
                  <w:szCs w:val="18"/>
                  <w:vertAlign w:val="superscript"/>
                </w:rPr>
                <w:delText>b</w:delText>
              </w:r>
            </w:del>
          </w:p>
        </w:tc>
      </w:tr>
      <w:tr w:rsidR="001F194C" w:rsidRPr="00BB3B3F" w14:paraId="06F48A1E" w14:textId="77777777" w:rsidTr="00E421D9">
        <w:tc>
          <w:tcPr>
            <w:tcW w:w="1638" w:type="dxa"/>
            <w:tcBorders>
              <w:top w:val="nil"/>
              <w:left w:val="nil"/>
              <w:bottom w:val="nil"/>
              <w:right w:val="nil"/>
            </w:tcBorders>
            <w:shd w:val="clear" w:color="auto" w:fill="auto"/>
            <w:noWrap/>
            <w:vAlign w:val="center"/>
            <w:hideMark/>
          </w:tcPr>
          <w:p w14:paraId="153B8EB2" w14:textId="77777777" w:rsidR="001F194C" w:rsidRPr="00BB3B3F" w:rsidRDefault="001F194C" w:rsidP="00E421D9">
            <w:pPr>
              <w:autoSpaceDE w:val="0"/>
              <w:autoSpaceDN w:val="0"/>
              <w:adjustRightInd w:val="0"/>
              <w:snapToGrid w:val="0"/>
              <w:spacing w:line="240" w:lineRule="auto"/>
              <w:jc w:val="center"/>
              <w:rPr>
                <w:rFonts w:ascii="Times" w:hAnsi="Times"/>
                <w:sz w:val="16"/>
                <w:lang w:val="fr-FR"/>
              </w:rPr>
            </w:pPr>
            <w:r w:rsidRPr="00BB3B3F">
              <w:rPr>
                <w:rFonts w:ascii="Times" w:hAnsi="Times"/>
                <w:sz w:val="16"/>
                <w:lang w:val="fr-FR"/>
              </w:rPr>
              <w:t>Parents’ HB x Parents’ Motivation UB</w:t>
            </w:r>
          </w:p>
        </w:tc>
        <w:tc>
          <w:tcPr>
            <w:tcW w:w="630" w:type="dxa"/>
            <w:tcBorders>
              <w:top w:val="nil"/>
              <w:left w:val="nil"/>
              <w:bottom w:val="nil"/>
              <w:right w:val="nil"/>
            </w:tcBorders>
            <w:shd w:val="clear" w:color="auto" w:fill="auto"/>
            <w:noWrap/>
            <w:vAlign w:val="center"/>
          </w:tcPr>
          <w:p w14:paraId="28DDFB7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.59</w:t>
            </w:r>
          </w:p>
        </w:tc>
        <w:tc>
          <w:tcPr>
            <w:tcW w:w="720" w:type="dxa"/>
            <w:tcBorders>
              <w:top w:val="nil"/>
              <w:left w:val="nil"/>
              <w:bottom w:val="nil"/>
              <w:right w:val="nil"/>
            </w:tcBorders>
            <w:shd w:val="clear" w:color="auto" w:fill="auto"/>
            <w:noWrap/>
            <w:vAlign w:val="center"/>
          </w:tcPr>
          <w:p w14:paraId="6704AB9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.32</w:t>
            </w:r>
          </w:p>
        </w:tc>
        <w:tc>
          <w:tcPr>
            <w:tcW w:w="630" w:type="dxa"/>
            <w:tcBorders>
              <w:top w:val="nil"/>
              <w:left w:val="nil"/>
              <w:bottom w:val="nil"/>
              <w:right w:val="nil"/>
            </w:tcBorders>
            <w:shd w:val="clear" w:color="auto" w:fill="auto"/>
            <w:noWrap/>
            <w:vAlign w:val="center"/>
          </w:tcPr>
          <w:p w14:paraId="3936C161" w14:textId="382A5A33" w:rsidR="001F194C" w:rsidRPr="00BB3B3F" w:rsidRDefault="00267A0A" w:rsidP="00E421D9">
            <w:pPr>
              <w:autoSpaceDE w:val="0"/>
              <w:autoSpaceDN w:val="0"/>
              <w:adjustRightInd w:val="0"/>
              <w:snapToGrid w:val="0"/>
              <w:spacing w:line="240" w:lineRule="auto"/>
              <w:jc w:val="center"/>
              <w:rPr>
                <w:rFonts w:ascii="Times" w:hAnsi="Times"/>
                <w:sz w:val="16"/>
                <w:szCs w:val="18"/>
              </w:rPr>
            </w:pPr>
            <w:ins w:id="774" w:author="Jule Jaich" w:date="2023-03-10T11:15:00Z">
              <w:r>
                <w:rPr>
                  <w:rFonts w:ascii="Times" w:hAnsi="Times"/>
                  <w:sz w:val="16"/>
                  <w:szCs w:val="18"/>
                </w:rPr>
                <w:t xml:space="preserve"> </w:t>
              </w:r>
            </w:ins>
            <w:r w:rsidR="001F194C" w:rsidRPr="00BB3B3F">
              <w:rPr>
                <w:rFonts w:ascii="Times" w:hAnsi="Times"/>
                <w:sz w:val="16"/>
                <w:szCs w:val="18"/>
              </w:rPr>
              <w:t>.32</w:t>
            </w:r>
          </w:p>
        </w:tc>
        <w:tc>
          <w:tcPr>
            <w:tcW w:w="630" w:type="dxa"/>
            <w:tcBorders>
              <w:top w:val="nil"/>
              <w:left w:val="nil"/>
              <w:bottom w:val="nil"/>
              <w:right w:val="nil"/>
            </w:tcBorders>
            <w:shd w:val="clear" w:color="auto" w:fill="auto"/>
            <w:noWrap/>
            <w:vAlign w:val="center"/>
          </w:tcPr>
          <w:p w14:paraId="04A568B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–.20</w:t>
            </w:r>
          </w:p>
        </w:tc>
        <w:tc>
          <w:tcPr>
            <w:tcW w:w="720" w:type="dxa"/>
            <w:tcBorders>
              <w:top w:val="nil"/>
              <w:left w:val="nil"/>
              <w:bottom w:val="nil"/>
              <w:right w:val="nil"/>
            </w:tcBorders>
            <w:shd w:val="clear" w:color="auto" w:fill="auto"/>
            <w:noWrap/>
            <w:vAlign w:val="center"/>
          </w:tcPr>
          <w:p w14:paraId="58AE7949" w14:textId="0B4C8E15" w:rsidR="001F194C" w:rsidRPr="00BB3B3F" w:rsidRDefault="000D73BD" w:rsidP="00E421D9">
            <w:pPr>
              <w:autoSpaceDE w:val="0"/>
              <w:autoSpaceDN w:val="0"/>
              <w:adjustRightInd w:val="0"/>
              <w:snapToGrid w:val="0"/>
              <w:spacing w:line="240" w:lineRule="auto"/>
              <w:jc w:val="center"/>
              <w:rPr>
                <w:rFonts w:ascii="Times" w:hAnsi="Times"/>
                <w:sz w:val="16"/>
                <w:szCs w:val="18"/>
              </w:rPr>
            </w:pPr>
            <w:ins w:id="775" w:author="Jule Jaich" w:date="2023-03-10T11:12:00Z">
              <w:r>
                <w:rPr>
                  <w:rFonts w:ascii="Times" w:hAnsi="Times"/>
                  <w:sz w:val="16"/>
                  <w:szCs w:val="18"/>
                </w:rPr>
                <w:t xml:space="preserve"> </w:t>
              </w:r>
            </w:ins>
            <w:r w:rsidR="001F194C" w:rsidRPr="00BB3B3F">
              <w:rPr>
                <w:rFonts w:ascii="Times" w:hAnsi="Times"/>
                <w:sz w:val="16"/>
                <w:szCs w:val="18"/>
              </w:rPr>
              <w:t>.76</w:t>
            </w:r>
          </w:p>
        </w:tc>
        <w:tc>
          <w:tcPr>
            <w:tcW w:w="630" w:type="dxa"/>
            <w:tcBorders>
              <w:top w:val="nil"/>
              <w:left w:val="nil"/>
              <w:bottom w:val="nil"/>
              <w:right w:val="nil"/>
            </w:tcBorders>
            <w:shd w:val="clear" w:color="auto" w:fill="auto"/>
            <w:noWrap/>
            <w:vAlign w:val="center"/>
          </w:tcPr>
          <w:p w14:paraId="386FD2B1" w14:textId="1CDD507E" w:rsidR="001F194C" w:rsidRPr="00BB3B3F" w:rsidRDefault="00C73D4D" w:rsidP="00E421D9">
            <w:pPr>
              <w:autoSpaceDE w:val="0"/>
              <w:autoSpaceDN w:val="0"/>
              <w:adjustRightInd w:val="0"/>
              <w:snapToGrid w:val="0"/>
              <w:spacing w:line="240" w:lineRule="auto"/>
              <w:jc w:val="center"/>
              <w:rPr>
                <w:rFonts w:ascii="Times" w:hAnsi="Times"/>
                <w:sz w:val="16"/>
                <w:szCs w:val="18"/>
              </w:rPr>
            </w:pPr>
            <w:ins w:id="776" w:author="Jule Jaich" w:date="2023-03-10T11:15:00Z">
              <w:r>
                <w:rPr>
                  <w:rFonts w:ascii="Times" w:hAnsi="Times"/>
                  <w:sz w:val="16"/>
                  <w:szCs w:val="18"/>
                </w:rPr>
                <w:t xml:space="preserve"> </w:t>
              </w:r>
            </w:ins>
            <w:r w:rsidR="001F194C" w:rsidRPr="00BB3B3F">
              <w:rPr>
                <w:rFonts w:ascii="Times" w:hAnsi="Times"/>
                <w:sz w:val="16"/>
                <w:szCs w:val="18"/>
              </w:rPr>
              <w:t>–.07</w:t>
            </w:r>
          </w:p>
        </w:tc>
        <w:tc>
          <w:tcPr>
            <w:tcW w:w="720" w:type="dxa"/>
            <w:tcBorders>
              <w:top w:val="nil"/>
              <w:left w:val="nil"/>
              <w:bottom w:val="nil"/>
              <w:right w:val="nil"/>
            </w:tcBorders>
            <w:shd w:val="clear" w:color="auto" w:fill="auto"/>
            <w:vAlign w:val="center"/>
          </w:tcPr>
          <w:p w14:paraId="34F29CB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–.39</w:t>
            </w:r>
          </w:p>
        </w:tc>
        <w:tc>
          <w:tcPr>
            <w:tcW w:w="720" w:type="dxa"/>
            <w:tcBorders>
              <w:top w:val="nil"/>
              <w:left w:val="nil"/>
              <w:bottom w:val="nil"/>
              <w:right w:val="nil"/>
            </w:tcBorders>
            <w:shd w:val="clear" w:color="auto" w:fill="auto"/>
            <w:vAlign w:val="center"/>
          </w:tcPr>
          <w:p w14:paraId="5A736FE6" w14:textId="7A611C61" w:rsidR="001F194C" w:rsidRPr="00BB3B3F" w:rsidRDefault="0003272B" w:rsidP="00E421D9">
            <w:pPr>
              <w:autoSpaceDE w:val="0"/>
              <w:autoSpaceDN w:val="0"/>
              <w:adjustRightInd w:val="0"/>
              <w:snapToGrid w:val="0"/>
              <w:spacing w:line="240" w:lineRule="auto"/>
              <w:jc w:val="center"/>
              <w:rPr>
                <w:rFonts w:ascii="Times" w:hAnsi="Times"/>
                <w:sz w:val="16"/>
                <w:szCs w:val="18"/>
              </w:rPr>
            </w:pPr>
            <w:ins w:id="777" w:author="Jule Jaich" w:date="2023-03-10T11:12:00Z">
              <w:r>
                <w:rPr>
                  <w:rFonts w:ascii="Times" w:hAnsi="Times"/>
                  <w:sz w:val="16"/>
                  <w:szCs w:val="18"/>
                </w:rPr>
                <w:t xml:space="preserve"> </w:t>
              </w:r>
            </w:ins>
            <w:r w:rsidR="001F194C" w:rsidRPr="00BB3B3F">
              <w:rPr>
                <w:rFonts w:ascii="Times" w:hAnsi="Times"/>
                <w:sz w:val="16"/>
                <w:szCs w:val="18"/>
              </w:rPr>
              <w:t>.62</w:t>
            </w:r>
          </w:p>
        </w:tc>
        <w:tc>
          <w:tcPr>
            <w:tcW w:w="720" w:type="dxa"/>
            <w:tcBorders>
              <w:top w:val="nil"/>
              <w:left w:val="nil"/>
              <w:bottom w:val="nil"/>
              <w:right w:val="nil"/>
            </w:tcBorders>
            <w:shd w:val="clear" w:color="auto" w:fill="auto"/>
            <w:vAlign w:val="center"/>
          </w:tcPr>
          <w:p w14:paraId="1998ACB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–.13</w:t>
            </w:r>
          </w:p>
        </w:tc>
        <w:tc>
          <w:tcPr>
            <w:tcW w:w="630" w:type="dxa"/>
            <w:tcBorders>
              <w:top w:val="nil"/>
              <w:left w:val="nil"/>
              <w:bottom w:val="nil"/>
              <w:right w:val="nil"/>
            </w:tcBorders>
            <w:shd w:val="clear" w:color="auto" w:fill="auto"/>
            <w:noWrap/>
            <w:vAlign w:val="center"/>
          </w:tcPr>
          <w:p w14:paraId="11269A0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–.06</w:t>
            </w:r>
          </w:p>
        </w:tc>
        <w:tc>
          <w:tcPr>
            <w:tcW w:w="720" w:type="dxa"/>
            <w:tcBorders>
              <w:top w:val="nil"/>
              <w:left w:val="nil"/>
              <w:bottom w:val="nil"/>
              <w:right w:val="nil"/>
            </w:tcBorders>
            <w:shd w:val="clear" w:color="auto" w:fill="auto"/>
            <w:noWrap/>
            <w:vAlign w:val="center"/>
          </w:tcPr>
          <w:p w14:paraId="10EF1B0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.07</w:t>
            </w:r>
          </w:p>
        </w:tc>
        <w:tc>
          <w:tcPr>
            <w:tcW w:w="720" w:type="dxa"/>
            <w:tcBorders>
              <w:top w:val="nil"/>
              <w:left w:val="nil"/>
              <w:bottom w:val="nil"/>
              <w:right w:val="nil"/>
            </w:tcBorders>
            <w:shd w:val="clear" w:color="auto" w:fill="auto"/>
            <w:noWrap/>
            <w:vAlign w:val="center"/>
          </w:tcPr>
          <w:p w14:paraId="3FED201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–.15</w:t>
            </w:r>
          </w:p>
        </w:tc>
      </w:tr>
      <w:tr w:rsidR="001F194C" w:rsidRPr="00BB3B3F" w14:paraId="3E433972" w14:textId="77777777" w:rsidTr="00E421D9">
        <w:tc>
          <w:tcPr>
            <w:tcW w:w="1638" w:type="dxa"/>
            <w:tcBorders>
              <w:top w:val="nil"/>
              <w:left w:val="nil"/>
              <w:bottom w:val="nil"/>
              <w:right w:val="nil"/>
            </w:tcBorders>
            <w:shd w:val="clear" w:color="auto" w:fill="auto"/>
            <w:noWrap/>
            <w:vAlign w:val="center"/>
          </w:tcPr>
          <w:p w14:paraId="6E63551F"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1</w:t>
            </w:r>
          </w:p>
        </w:tc>
        <w:tc>
          <w:tcPr>
            <w:tcW w:w="630" w:type="dxa"/>
            <w:tcBorders>
              <w:top w:val="nil"/>
              <w:left w:val="nil"/>
              <w:bottom w:val="nil"/>
              <w:right w:val="nil"/>
            </w:tcBorders>
            <w:shd w:val="clear" w:color="auto" w:fill="auto"/>
            <w:noWrap/>
            <w:vAlign w:val="center"/>
          </w:tcPr>
          <w:p w14:paraId="73C5774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797CCF27" w14:textId="27AC4F49"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.04</w:t>
            </w:r>
            <w:ins w:id="778" w:author="Jule Jaich" w:date="2023-03-10T11:10:00Z">
              <w:r w:rsidR="00D41B53">
                <w:rPr>
                  <w:rFonts w:ascii="Times" w:hAnsi="Times"/>
                  <w:sz w:val="16"/>
                  <w:szCs w:val="18"/>
                  <w:vertAlign w:val="superscript"/>
                </w:rPr>
                <w:t>*</w:t>
              </w:r>
            </w:ins>
            <w:del w:id="779" w:author="Jule Jaich" w:date="2023-03-10T11:10:00Z">
              <w:r w:rsidRPr="00BB3B3F" w:rsidDel="00D41B53">
                <w:rPr>
                  <w:rFonts w:ascii="Times" w:hAnsi="Times"/>
                  <w:sz w:val="16"/>
                  <w:szCs w:val="18"/>
                  <w:vertAlign w:val="superscript"/>
                </w:rPr>
                <w:delText>a</w:delText>
              </w:r>
            </w:del>
          </w:p>
        </w:tc>
        <w:tc>
          <w:tcPr>
            <w:tcW w:w="630" w:type="dxa"/>
            <w:tcBorders>
              <w:top w:val="nil"/>
              <w:left w:val="nil"/>
              <w:bottom w:val="nil"/>
              <w:right w:val="nil"/>
            </w:tcBorders>
            <w:shd w:val="clear" w:color="auto" w:fill="auto"/>
            <w:noWrap/>
            <w:vAlign w:val="center"/>
          </w:tcPr>
          <w:p w14:paraId="4424039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tcPr>
          <w:p w14:paraId="34AA1AB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7CCF78B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780" w:author="Jule Jaich" w:date="2023-03-10T11:12:00Z">
              <w:r w:rsidRPr="00BB3B3F" w:rsidDel="0003272B">
                <w:rPr>
                  <w:rFonts w:ascii="Times" w:hAnsi="Times"/>
                  <w:sz w:val="16"/>
                  <w:szCs w:val="18"/>
                </w:rPr>
                <w:delText xml:space="preserve"> </w:delText>
              </w:r>
            </w:del>
            <w:r w:rsidRPr="00BB3B3F">
              <w:rPr>
                <w:rFonts w:ascii="Times" w:hAnsi="Times"/>
                <w:sz w:val="16"/>
                <w:szCs w:val="18"/>
              </w:rPr>
              <w:t>.01</w:t>
            </w:r>
          </w:p>
        </w:tc>
        <w:tc>
          <w:tcPr>
            <w:tcW w:w="630" w:type="dxa"/>
            <w:tcBorders>
              <w:top w:val="nil"/>
              <w:left w:val="nil"/>
              <w:bottom w:val="nil"/>
              <w:right w:val="nil"/>
            </w:tcBorders>
            <w:shd w:val="clear" w:color="auto" w:fill="auto"/>
            <w:noWrap/>
            <w:vAlign w:val="center"/>
          </w:tcPr>
          <w:p w14:paraId="3E56814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17A9A22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61BEC8EC" w14:textId="616661DE"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.11</w:t>
            </w:r>
            <w:ins w:id="781" w:author="Jule Jaich" w:date="2023-03-10T11:10:00Z">
              <w:r w:rsidR="00D41B53">
                <w:rPr>
                  <w:rFonts w:ascii="Times" w:hAnsi="Times"/>
                  <w:sz w:val="16"/>
                  <w:szCs w:val="18"/>
                  <w:vertAlign w:val="superscript"/>
                </w:rPr>
                <w:t>**</w:t>
              </w:r>
            </w:ins>
            <w:del w:id="782" w:author="Jule Jaich" w:date="2023-03-10T11:10:00Z">
              <w:r w:rsidRPr="00BB3B3F" w:rsidDel="00D41B53">
                <w:rPr>
                  <w:rFonts w:ascii="Times" w:hAnsi="Times"/>
                  <w:sz w:val="16"/>
                  <w:szCs w:val="18"/>
                  <w:vertAlign w:val="superscript"/>
                </w:rPr>
                <w:delText>b</w:delText>
              </w:r>
            </w:del>
          </w:p>
        </w:tc>
        <w:tc>
          <w:tcPr>
            <w:tcW w:w="720" w:type="dxa"/>
            <w:tcBorders>
              <w:top w:val="nil"/>
              <w:left w:val="nil"/>
              <w:bottom w:val="nil"/>
              <w:right w:val="nil"/>
            </w:tcBorders>
            <w:shd w:val="clear" w:color="auto" w:fill="auto"/>
            <w:vAlign w:val="center"/>
          </w:tcPr>
          <w:p w14:paraId="6F2EF14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p>
        </w:tc>
        <w:tc>
          <w:tcPr>
            <w:tcW w:w="630" w:type="dxa"/>
            <w:tcBorders>
              <w:top w:val="nil"/>
              <w:left w:val="nil"/>
              <w:bottom w:val="nil"/>
              <w:right w:val="nil"/>
            </w:tcBorders>
            <w:shd w:val="clear" w:color="auto" w:fill="auto"/>
            <w:noWrap/>
            <w:vAlign w:val="center"/>
          </w:tcPr>
          <w:p w14:paraId="76EA3D8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13483CA4" w14:textId="23883B7C" w:rsidR="001F194C" w:rsidRPr="00BB3B3F" w:rsidRDefault="00884E7A" w:rsidP="00E421D9">
            <w:pPr>
              <w:autoSpaceDE w:val="0"/>
              <w:autoSpaceDN w:val="0"/>
              <w:adjustRightInd w:val="0"/>
              <w:snapToGrid w:val="0"/>
              <w:spacing w:line="240" w:lineRule="auto"/>
              <w:jc w:val="center"/>
              <w:rPr>
                <w:rFonts w:ascii="Times" w:hAnsi="Times"/>
                <w:sz w:val="16"/>
                <w:szCs w:val="18"/>
              </w:rPr>
            </w:pPr>
            <w:ins w:id="783" w:author="Jule Jaich" w:date="2023-03-10T11:13:00Z">
              <w:r>
                <w:rPr>
                  <w:rFonts w:ascii="Times" w:hAnsi="Times"/>
                  <w:sz w:val="16"/>
                  <w:szCs w:val="18"/>
                </w:rPr>
                <w:t xml:space="preserve"> </w:t>
              </w:r>
            </w:ins>
            <w:r w:rsidR="001F194C" w:rsidRPr="00BB3B3F">
              <w:rPr>
                <w:rFonts w:ascii="Times" w:hAnsi="Times"/>
                <w:sz w:val="16"/>
                <w:szCs w:val="18"/>
              </w:rPr>
              <w:t>.18</w:t>
            </w:r>
            <w:ins w:id="784" w:author="Jule Jaich" w:date="2023-03-10T11:10:00Z">
              <w:r w:rsidR="00D41B53">
                <w:rPr>
                  <w:rFonts w:ascii="Times" w:hAnsi="Times"/>
                  <w:sz w:val="16"/>
                  <w:szCs w:val="18"/>
                  <w:vertAlign w:val="superscript"/>
                </w:rPr>
                <w:t>**</w:t>
              </w:r>
            </w:ins>
            <w:del w:id="785" w:author="Jule Jaich" w:date="2023-03-10T11:10:00Z">
              <w:r w:rsidR="001F194C" w:rsidRPr="00BB3B3F" w:rsidDel="00D41B53">
                <w:rPr>
                  <w:rFonts w:ascii="Times" w:hAnsi="Times"/>
                  <w:sz w:val="16"/>
                  <w:szCs w:val="18"/>
                  <w:vertAlign w:val="superscript"/>
                </w:rPr>
                <w:delText>b</w:delText>
              </w:r>
            </w:del>
          </w:p>
        </w:tc>
        <w:tc>
          <w:tcPr>
            <w:tcW w:w="720" w:type="dxa"/>
            <w:tcBorders>
              <w:top w:val="nil"/>
              <w:left w:val="nil"/>
              <w:bottom w:val="nil"/>
              <w:right w:val="nil"/>
            </w:tcBorders>
            <w:shd w:val="clear" w:color="auto" w:fill="auto"/>
            <w:noWrap/>
            <w:vAlign w:val="center"/>
          </w:tcPr>
          <w:p w14:paraId="554B212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5A8F5AC6" w14:textId="77777777" w:rsidTr="00E421D9">
        <w:tc>
          <w:tcPr>
            <w:tcW w:w="1638" w:type="dxa"/>
            <w:tcBorders>
              <w:top w:val="nil"/>
              <w:left w:val="nil"/>
              <w:bottom w:val="nil"/>
              <w:right w:val="nil"/>
            </w:tcBorders>
            <w:shd w:val="clear" w:color="auto" w:fill="auto"/>
            <w:noWrap/>
            <w:vAlign w:val="center"/>
            <w:hideMark/>
          </w:tcPr>
          <w:p w14:paraId="33FF9C50"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2</w:t>
            </w:r>
          </w:p>
        </w:tc>
        <w:tc>
          <w:tcPr>
            <w:tcW w:w="630" w:type="dxa"/>
            <w:tcBorders>
              <w:top w:val="nil"/>
              <w:left w:val="nil"/>
              <w:bottom w:val="nil"/>
              <w:right w:val="nil"/>
            </w:tcBorders>
            <w:shd w:val="clear" w:color="auto" w:fill="auto"/>
            <w:noWrap/>
            <w:vAlign w:val="center"/>
          </w:tcPr>
          <w:p w14:paraId="701C70F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0E27A881" w14:textId="2CC12E48"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.02</w:t>
            </w:r>
            <w:ins w:id="786" w:author="Jule Jaich" w:date="2023-03-10T11:10:00Z">
              <w:r w:rsidR="00D41B53">
                <w:rPr>
                  <w:rFonts w:ascii="Times" w:hAnsi="Times"/>
                  <w:sz w:val="16"/>
                  <w:szCs w:val="18"/>
                  <w:vertAlign w:val="superscript"/>
                </w:rPr>
                <w:t>*</w:t>
              </w:r>
            </w:ins>
            <w:del w:id="787" w:author="Jule Jaich" w:date="2023-03-10T11:10:00Z">
              <w:r w:rsidRPr="00BB3B3F" w:rsidDel="00D41B53">
                <w:rPr>
                  <w:rFonts w:ascii="Times" w:hAnsi="Times"/>
                  <w:sz w:val="16"/>
                  <w:szCs w:val="18"/>
                  <w:vertAlign w:val="superscript"/>
                </w:rPr>
                <w:delText>a</w:delText>
              </w:r>
            </w:del>
          </w:p>
        </w:tc>
        <w:tc>
          <w:tcPr>
            <w:tcW w:w="630" w:type="dxa"/>
            <w:tcBorders>
              <w:top w:val="nil"/>
              <w:left w:val="nil"/>
              <w:bottom w:val="nil"/>
              <w:right w:val="nil"/>
            </w:tcBorders>
            <w:shd w:val="clear" w:color="auto" w:fill="auto"/>
            <w:noWrap/>
            <w:vAlign w:val="center"/>
          </w:tcPr>
          <w:p w14:paraId="2278037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tcPr>
          <w:p w14:paraId="7129418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56C376F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.00</w:t>
            </w:r>
          </w:p>
        </w:tc>
        <w:tc>
          <w:tcPr>
            <w:tcW w:w="630" w:type="dxa"/>
            <w:tcBorders>
              <w:top w:val="nil"/>
              <w:left w:val="nil"/>
              <w:bottom w:val="nil"/>
              <w:right w:val="nil"/>
            </w:tcBorders>
            <w:shd w:val="clear" w:color="auto" w:fill="auto"/>
            <w:noWrap/>
            <w:vAlign w:val="center"/>
          </w:tcPr>
          <w:p w14:paraId="23B8A28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7D3ED32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6E366F8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788" w:author="Jule Jaich" w:date="2023-03-10T11:12:00Z">
              <w:r w:rsidRPr="00BB3B3F" w:rsidDel="0003272B">
                <w:rPr>
                  <w:rFonts w:ascii="Times" w:hAnsi="Times"/>
                  <w:sz w:val="16"/>
                  <w:szCs w:val="18"/>
                </w:rPr>
                <w:delText xml:space="preserve"> </w:delText>
              </w:r>
            </w:del>
            <w:r w:rsidRPr="00BB3B3F">
              <w:rPr>
                <w:rFonts w:ascii="Times" w:hAnsi="Times"/>
                <w:sz w:val="16"/>
                <w:szCs w:val="18"/>
              </w:rPr>
              <w:t>.01</w:t>
            </w:r>
          </w:p>
        </w:tc>
        <w:tc>
          <w:tcPr>
            <w:tcW w:w="720" w:type="dxa"/>
            <w:tcBorders>
              <w:top w:val="nil"/>
              <w:left w:val="nil"/>
              <w:bottom w:val="nil"/>
              <w:right w:val="nil"/>
            </w:tcBorders>
            <w:shd w:val="clear" w:color="auto" w:fill="auto"/>
            <w:vAlign w:val="center"/>
          </w:tcPr>
          <w:p w14:paraId="3961867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p>
        </w:tc>
        <w:tc>
          <w:tcPr>
            <w:tcW w:w="630" w:type="dxa"/>
            <w:tcBorders>
              <w:top w:val="nil"/>
              <w:left w:val="nil"/>
              <w:bottom w:val="nil"/>
              <w:right w:val="nil"/>
            </w:tcBorders>
            <w:shd w:val="clear" w:color="auto" w:fill="auto"/>
            <w:noWrap/>
            <w:vAlign w:val="center"/>
          </w:tcPr>
          <w:p w14:paraId="6D6FE61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78DA9A9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720" w:type="dxa"/>
            <w:tcBorders>
              <w:top w:val="nil"/>
              <w:left w:val="nil"/>
              <w:bottom w:val="nil"/>
              <w:right w:val="nil"/>
            </w:tcBorders>
            <w:shd w:val="clear" w:color="auto" w:fill="auto"/>
            <w:noWrap/>
            <w:vAlign w:val="center"/>
          </w:tcPr>
          <w:p w14:paraId="75690FC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33FC9058" w14:textId="77777777" w:rsidTr="00E421D9">
        <w:tc>
          <w:tcPr>
            <w:tcW w:w="1638" w:type="dxa"/>
            <w:tcBorders>
              <w:top w:val="nil"/>
              <w:left w:val="nil"/>
              <w:bottom w:val="single" w:sz="4" w:space="0" w:color="auto"/>
              <w:right w:val="nil"/>
            </w:tcBorders>
            <w:shd w:val="clear" w:color="auto" w:fill="auto"/>
            <w:noWrap/>
            <w:vAlign w:val="center"/>
          </w:tcPr>
          <w:p w14:paraId="489A4628"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i/>
                <w:iCs/>
                <w:sz w:val="16"/>
              </w:rPr>
              <w:t>R</w:t>
            </w:r>
            <w:r w:rsidRPr="00BB3B3F">
              <w:rPr>
                <w:rFonts w:ascii="Times" w:hAnsi="Times"/>
                <w:sz w:val="16"/>
              </w:rPr>
              <w:t xml:space="preserve">² </w:t>
            </w:r>
            <w:r w:rsidRPr="00BB3B3F">
              <w:rPr>
                <w:rFonts w:ascii="Times" w:hAnsi="Times"/>
                <w:b/>
                <w:bCs/>
                <w:sz w:val="16"/>
              </w:rPr>
              <w:t>Total</w:t>
            </w:r>
          </w:p>
        </w:tc>
        <w:tc>
          <w:tcPr>
            <w:tcW w:w="630" w:type="dxa"/>
            <w:tcBorders>
              <w:top w:val="nil"/>
              <w:left w:val="nil"/>
              <w:bottom w:val="single" w:sz="4" w:space="0" w:color="auto"/>
              <w:right w:val="nil"/>
            </w:tcBorders>
            <w:shd w:val="clear" w:color="auto" w:fill="auto"/>
            <w:noWrap/>
            <w:vAlign w:val="center"/>
          </w:tcPr>
          <w:p w14:paraId="6182396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4" w:space="0" w:color="auto"/>
              <w:right w:val="nil"/>
            </w:tcBorders>
            <w:shd w:val="clear" w:color="auto" w:fill="auto"/>
            <w:noWrap/>
            <w:vAlign w:val="center"/>
          </w:tcPr>
          <w:p w14:paraId="5BE1328E" w14:textId="7D823BF9"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.06</w:t>
            </w:r>
            <w:ins w:id="789" w:author="Jule Jaich" w:date="2023-03-10T11:10:00Z">
              <w:r w:rsidR="00D41B53">
                <w:rPr>
                  <w:rFonts w:ascii="Times" w:hAnsi="Times"/>
                  <w:sz w:val="16"/>
                  <w:szCs w:val="18"/>
                  <w:vertAlign w:val="superscript"/>
                </w:rPr>
                <w:t>*</w:t>
              </w:r>
            </w:ins>
            <w:del w:id="790" w:author="Jule Jaich" w:date="2023-03-10T11:10:00Z">
              <w:r w:rsidRPr="00BB3B3F" w:rsidDel="00D41B53">
                <w:rPr>
                  <w:rFonts w:ascii="Times" w:hAnsi="Times"/>
                  <w:sz w:val="16"/>
                  <w:szCs w:val="18"/>
                  <w:vertAlign w:val="superscript"/>
                </w:rPr>
                <w:delText>a</w:delText>
              </w:r>
            </w:del>
          </w:p>
        </w:tc>
        <w:tc>
          <w:tcPr>
            <w:tcW w:w="630" w:type="dxa"/>
            <w:tcBorders>
              <w:top w:val="nil"/>
              <w:left w:val="nil"/>
              <w:bottom w:val="single" w:sz="4" w:space="0" w:color="auto"/>
              <w:right w:val="nil"/>
            </w:tcBorders>
            <w:shd w:val="clear" w:color="auto" w:fill="auto"/>
            <w:noWrap/>
            <w:vAlign w:val="center"/>
          </w:tcPr>
          <w:p w14:paraId="695D616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single" w:sz="4" w:space="0" w:color="auto"/>
              <w:right w:val="nil"/>
            </w:tcBorders>
            <w:shd w:val="clear" w:color="auto" w:fill="auto"/>
            <w:noWrap/>
            <w:vAlign w:val="center"/>
          </w:tcPr>
          <w:p w14:paraId="3E6DA06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4" w:space="0" w:color="auto"/>
              <w:right w:val="nil"/>
            </w:tcBorders>
            <w:shd w:val="clear" w:color="auto" w:fill="auto"/>
            <w:noWrap/>
            <w:vAlign w:val="center"/>
          </w:tcPr>
          <w:p w14:paraId="0EAE706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791" w:author="Jule Jaich" w:date="2023-03-10T11:12:00Z">
              <w:r w:rsidRPr="00BB3B3F" w:rsidDel="0003272B">
                <w:rPr>
                  <w:rFonts w:ascii="Times" w:hAnsi="Times"/>
                  <w:sz w:val="16"/>
                  <w:szCs w:val="18"/>
                </w:rPr>
                <w:delText xml:space="preserve"> </w:delText>
              </w:r>
            </w:del>
            <w:r w:rsidRPr="00BB3B3F">
              <w:rPr>
                <w:rFonts w:ascii="Times" w:hAnsi="Times"/>
                <w:sz w:val="16"/>
                <w:szCs w:val="18"/>
              </w:rPr>
              <w:t>.01</w:t>
            </w:r>
          </w:p>
        </w:tc>
        <w:tc>
          <w:tcPr>
            <w:tcW w:w="630" w:type="dxa"/>
            <w:tcBorders>
              <w:top w:val="nil"/>
              <w:left w:val="nil"/>
              <w:bottom w:val="single" w:sz="4" w:space="0" w:color="auto"/>
              <w:right w:val="nil"/>
            </w:tcBorders>
            <w:shd w:val="clear" w:color="auto" w:fill="auto"/>
            <w:noWrap/>
            <w:vAlign w:val="center"/>
          </w:tcPr>
          <w:p w14:paraId="551BA82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4" w:space="0" w:color="auto"/>
              <w:right w:val="nil"/>
            </w:tcBorders>
            <w:shd w:val="clear" w:color="auto" w:fill="auto"/>
            <w:vAlign w:val="center"/>
          </w:tcPr>
          <w:p w14:paraId="210E3CC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4" w:space="0" w:color="auto"/>
              <w:right w:val="nil"/>
            </w:tcBorders>
            <w:shd w:val="clear" w:color="auto" w:fill="auto"/>
            <w:vAlign w:val="center"/>
          </w:tcPr>
          <w:p w14:paraId="3A3F6881" w14:textId="1617DC0F"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.12</w:t>
            </w:r>
            <w:ins w:id="792" w:author="Jule Jaich" w:date="2023-03-10T11:10:00Z">
              <w:r w:rsidR="00D41B53">
                <w:rPr>
                  <w:rFonts w:ascii="Times" w:hAnsi="Times"/>
                  <w:sz w:val="16"/>
                  <w:szCs w:val="18"/>
                  <w:vertAlign w:val="superscript"/>
                </w:rPr>
                <w:t>**</w:t>
              </w:r>
            </w:ins>
            <w:del w:id="793" w:author="Jule Jaich" w:date="2023-03-10T11:10:00Z">
              <w:r w:rsidRPr="00BB3B3F" w:rsidDel="00D41B53">
                <w:rPr>
                  <w:rFonts w:ascii="Times" w:hAnsi="Times"/>
                  <w:sz w:val="16"/>
                  <w:szCs w:val="18"/>
                  <w:vertAlign w:val="superscript"/>
                </w:rPr>
                <w:delText>b</w:delText>
              </w:r>
            </w:del>
          </w:p>
        </w:tc>
        <w:tc>
          <w:tcPr>
            <w:tcW w:w="720" w:type="dxa"/>
            <w:tcBorders>
              <w:top w:val="nil"/>
              <w:left w:val="nil"/>
              <w:bottom w:val="single" w:sz="4" w:space="0" w:color="auto"/>
              <w:right w:val="nil"/>
            </w:tcBorders>
            <w:shd w:val="clear" w:color="auto" w:fill="auto"/>
            <w:vAlign w:val="center"/>
          </w:tcPr>
          <w:p w14:paraId="2D98E32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p>
        </w:tc>
        <w:tc>
          <w:tcPr>
            <w:tcW w:w="630" w:type="dxa"/>
            <w:tcBorders>
              <w:top w:val="nil"/>
              <w:left w:val="nil"/>
              <w:bottom w:val="single" w:sz="4" w:space="0" w:color="auto"/>
              <w:right w:val="nil"/>
            </w:tcBorders>
            <w:shd w:val="clear" w:color="auto" w:fill="auto"/>
            <w:noWrap/>
            <w:vAlign w:val="center"/>
          </w:tcPr>
          <w:p w14:paraId="5D4EEAD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4" w:space="0" w:color="auto"/>
              <w:right w:val="nil"/>
            </w:tcBorders>
            <w:shd w:val="clear" w:color="auto" w:fill="auto"/>
            <w:noWrap/>
            <w:vAlign w:val="center"/>
          </w:tcPr>
          <w:p w14:paraId="37932EBD" w14:textId="4FF89BCF" w:rsidR="001F194C" w:rsidRPr="00BB3B3F" w:rsidRDefault="00884E7A" w:rsidP="00E421D9">
            <w:pPr>
              <w:autoSpaceDE w:val="0"/>
              <w:autoSpaceDN w:val="0"/>
              <w:adjustRightInd w:val="0"/>
              <w:snapToGrid w:val="0"/>
              <w:spacing w:line="240" w:lineRule="auto"/>
              <w:jc w:val="center"/>
              <w:rPr>
                <w:rFonts w:ascii="Times" w:hAnsi="Times"/>
                <w:sz w:val="16"/>
                <w:szCs w:val="18"/>
              </w:rPr>
            </w:pPr>
            <w:ins w:id="794" w:author="Jule Jaich" w:date="2023-03-10T11:13:00Z">
              <w:r>
                <w:rPr>
                  <w:rFonts w:ascii="Times" w:hAnsi="Times"/>
                  <w:sz w:val="16"/>
                  <w:szCs w:val="18"/>
                </w:rPr>
                <w:t xml:space="preserve"> </w:t>
              </w:r>
            </w:ins>
            <w:r w:rsidR="001F194C" w:rsidRPr="00BB3B3F">
              <w:rPr>
                <w:rFonts w:ascii="Times" w:hAnsi="Times"/>
                <w:sz w:val="16"/>
                <w:szCs w:val="18"/>
              </w:rPr>
              <w:t>.19</w:t>
            </w:r>
            <w:ins w:id="795" w:author="Jule Jaich" w:date="2023-03-10T11:10:00Z">
              <w:r w:rsidR="00D41B53">
                <w:rPr>
                  <w:rFonts w:ascii="Times" w:hAnsi="Times"/>
                  <w:sz w:val="16"/>
                  <w:szCs w:val="18"/>
                  <w:vertAlign w:val="superscript"/>
                </w:rPr>
                <w:t>**</w:t>
              </w:r>
            </w:ins>
            <w:del w:id="796" w:author="Jule Jaich" w:date="2023-03-10T11:10:00Z">
              <w:r w:rsidR="001F194C" w:rsidRPr="00BB3B3F" w:rsidDel="00D41B53">
                <w:rPr>
                  <w:rFonts w:ascii="Times" w:hAnsi="Times"/>
                  <w:sz w:val="16"/>
                  <w:szCs w:val="18"/>
                  <w:vertAlign w:val="superscript"/>
                </w:rPr>
                <w:delText>b</w:delText>
              </w:r>
            </w:del>
          </w:p>
        </w:tc>
        <w:tc>
          <w:tcPr>
            <w:tcW w:w="720" w:type="dxa"/>
            <w:tcBorders>
              <w:top w:val="nil"/>
              <w:left w:val="nil"/>
              <w:bottom w:val="single" w:sz="4" w:space="0" w:color="auto"/>
              <w:right w:val="nil"/>
            </w:tcBorders>
            <w:shd w:val="clear" w:color="auto" w:fill="auto"/>
            <w:noWrap/>
            <w:vAlign w:val="center"/>
          </w:tcPr>
          <w:p w14:paraId="2474E83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13633CB9" w14:textId="77777777" w:rsidTr="00E421D9">
        <w:tc>
          <w:tcPr>
            <w:tcW w:w="1638" w:type="dxa"/>
            <w:tcBorders>
              <w:top w:val="nil"/>
              <w:left w:val="nil"/>
              <w:bottom w:val="nil"/>
              <w:right w:val="nil"/>
            </w:tcBorders>
            <w:shd w:val="clear" w:color="auto" w:fill="auto"/>
            <w:noWrap/>
            <w:vAlign w:val="center"/>
          </w:tcPr>
          <w:p w14:paraId="7B3A5310" w14:textId="77777777" w:rsidR="001F194C" w:rsidRPr="00BB3B3F" w:rsidRDefault="001F194C" w:rsidP="00E421D9">
            <w:pPr>
              <w:autoSpaceDE w:val="0"/>
              <w:autoSpaceDN w:val="0"/>
              <w:adjustRightInd w:val="0"/>
              <w:snapToGrid w:val="0"/>
              <w:spacing w:line="240" w:lineRule="auto"/>
              <w:jc w:val="center"/>
              <w:rPr>
                <w:rFonts w:ascii="Times" w:hAnsi="Times"/>
                <w:b/>
                <w:bCs/>
                <w:sz w:val="16"/>
              </w:rPr>
            </w:pPr>
            <w:r w:rsidRPr="00BB3B3F">
              <w:rPr>
                <w:rFonts w:ascii="Times" w:hAnsi="Times"/>
                <w:sz w:val="16"/>
              </w:rPr>
              <w:t>Partner’s HB</w:t>
            </w:r>
          </w:p>
        </w:tc>
        <w:tc>
          <w:tcPr>
            <w:tcW w:w="630" w:type="dxa"/>
            <w:tcBorders>
              <w:top w:val="nil"/>
              <w:left w:val="nil"/>
              <w:bottom w:val="nil"/>
              <w:right w:val="nil"/>
            </w:tcBorders>
            <w:shd w:val="clear" w:color="auto" w:fill="auto"/>
            <w:noWrap/>
            <w:vAlign w:val="center"/>
          </w:tcPr>
          <w:p w14:paraId="0791778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.18</w:t>
            </w:r>
          </w:p>
        </w:tc>
        <w:tc>
          <w:tcPr>
            <w:tcW w:w="720" w:type="dxa"/>
            <w:tcBorders>
              <w:top w:val="nil"/>
              <w:left w:val="nil"/>
              <w:bottom w:val="nil"/>
              <w:right w:val="nil"/>
            </w:tcBorders>
            <w:shd w:val="clear" w:color="auto" w:fill="auto"/>
            <w:noWrap/>
            <w:vAlign w:val="center"/>
          </w:tcPr>
          <w:p w14:paraId="72A2A93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1.39</w:t>
            </w:r>
          </w:p>
        </w:tc>
        <w:tc>
          <w:tcPr>
            <w:tcW w:w="630" w:type="dxa"/>
            <w:tcBorders>
              <w:top w:val="nil"/>
              <w:left w:val="nil"/>
              <w:bottom w:val="nil"/>
              <w:right w:val="nil"/>
            </w:tcBorders>
            <w:shd w:val="clear" w:color="auto" w:fill="auto"/>
            <w:noWrap/>
            <w:vAlign w:val="center"/>
          </w:tcPr>
          <w:p w14:paraId="65438264" w14:textId="64AA7722" w:rsidR="001F194C" w:rsidRPr="00BB3B3F" w:rsidRDefault="00267A0A" w:rsidP="00E421D9">
            <w:pPr>
              <w:autoSpaceDE w:val="0"/>
              <w:autoSpaceDN w:val="0"/>
              <w:adjustRightInd w:val="0"/>
              <w:snapToGrid w:val="0"/>
              <w:spacing w:line="240" w:lineRule="auto"/>
              <w:jc w:val="center"/>
              <w:rPr>
                <w:rFonts w:ascii="Times" w:hAnsi="Times"/>
                <w:sz w:val="16"/>
                <w:szCs w:val="18"/>
              </w:rPr>
            </w:pPr>
            <w:ins w:id="797" w:author="Jule Jaich" w:date="2023-03-10T11:15:00Z">
              <w:r>
                <w:rPr>
                  <w:rFonts w:ascii="Times" w:hAnsi="Times"/>
                  <w:sz w:val="16"/>
                  <w:szCs w:val="18"/>
                </w:rPr>
                <w:t xml:space="preserve"> </w:t>
              </w:r>
            </w:ins>
            <w:r w:rsidR="001F194C" w:rsidRPr="00BB3B3F">
              <w:rPr>
                <w:rFonts w:ascii="Times" w:hAnsi="Times"/>
                <w:sz w:val="16"/>
                <w:szCs w:val="18"/>
              </w:rPr>
              <w:t>.06</w:t>
            </w:r>
          </w:p>
        </w:tc>
        <w:tc>
          <w:tcPr>
            <w:tcW w:w="630" w:type="dxa"/>
            <w:tcBorders>
              <w:top w:val="nil"/>
              <w:left w:val="nil"/>
              <w:bottom w:val="nil"/>
              <w:right w:val="nil"/>
            </w:tcBorders>
            <w:shd w:val="clear" w:color="auto" w:fill="auto"/>
            <w:noWrap/>
            <w:vAlign w:val="center"/>
          </w:tcPr>
          <w:p w14:paraId="69EE32A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–.60</w:t>
            </w:r>
          </w:p>
        </w:tc>
        <w:tc>
          <w:tcPr>
            <w:tcW w:w="720" w:type="dxa"/>
            <w:tcBorders>
              <w:top w:val="nil"/>
              <w:left w:val="nil"/>
              <w:bottom w:val="nil"/>
              <w:right w:val="nil"/>
            </w:tcBorders>
            <w:shd w:val="clear" w:color="auto" w:fill="auto"/>
            <w:noWrap/>
            <w:vAlign w:val="center"/>
          </w:tcPr>
          <w:p w14:paraId="721957C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2.97</w:t>
            </w:r>
          </w:p>
        </w:tc>
        <w:tc>
          <w:tcPr>
            <w:tcW w:w="630" w:type="dxa"/>
            <w:tcBorders>
              <w:top w:val="nil"/>
              <w:left w:val="nil"/>
              <w:bottom w:val="nil"/>
              <w:right w:val="nil"/>
            </w:tcBorders>
            <w:shd w:val="clear" w:color="auto" w:fill="auto"/>
            <w:noWrap/>
            <w:vAlign w:val="center"/>
          </w:tcPr>
          <w:p w14:paraId="514A435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–.08</w:t>
            </w:r>
          </w:p>
        </w:tc>
        <w:tc>
          <w:tcPr>
            <w:tcW w:w="720" w:type="dxa"/>
            <w:tcBorders>
              <w:top w:val="nil"/>
              <w:left w:val="nil"/>
              <w:bottom w:val="nil"/>
              <w:right w:val="nil"/>
            </w:tcBorders>
            <w:shd w:val="clear" w:color="auto" w:fill="auto"/>
            <w:vAlign w:val="center"/>
          </w:tcPr>
          <w:p w14:paraId="290641CA" w14:textId="614D7A4F" w:rsidR="001F194C" w:rsidRPr="00BB3B3F" w:rsidRDefault="008741B3" w:rsidP="00E421D9">
            <w:pPr>
              <w:autoSpaceDE w:val="0"/>
              <w:autoSpaceDN w:val="0"/>
              <w:adjustRightInd w:val="0"/>
              <w:snapToGrid w:val="0"/>
              <w:spacing w:line="240" w:lineRule="auto"/>
              <w:jc w:val="center"/>
              <w:rPr>
                <w:rFonts w:ascii="Times" w:hAnsi="Times"/>
                <w:sz w:val="16"/>
                <w:szCs w:val="18"/>
              </w:rPr>
            </w:pPr>
            <w:ins w:id="798" w:author="Jule Jaich" w:date="2023-03-10T11:18:00Z">
              <w:r>
                <w:rPr>
                  <w:rFonts w:ascii="Times" w:hAnsi="Times"/>
                  <w:sz w:val="16"/>
                  <w:szCs w:val="18"/>
                </w:rPr>
                <w:t xml:space="preserve"> </w:t>
              </w:r>
            </w:ins>
            <w:r w:rsidR="001F194C" w:rsidRPr="00BB3B3F">
              <w:rPr>
                <w:rFonts w:ascii="Times" w:hAnsi="Times"/>
                <w:sz w:val="16"/>
                <w:szCs w:val="18"/>
              </w:rPr>
              <w:t>9.38</w:t>
            </w:r>
          </w:p>
        </w:tc>
        <w:tc>
          <w:tcPr>
            <w:tcW w:w="720" w:type="dxa"/>
            <w:tcBorders>
              <w:top w:val="nil"/>
              <w:left w:val="nil"/>
              <w:bottom w:val="nil"/>
              <w:right w:val="nil"/>
            </w:tcBorders>
            <w:shd w:val="clear" w:color="auto" w:fill="auto"/>
            <w:vAlign w:val="center"/>
          </w:tcPr>
          <w:p w14:paraId="7016AC6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3.86</w:t>
            </w:r>
          </w:p>
        </w:tc>
        <w:tc>
          <w:tcPr>
            <w:tcW w:w="720" w:type="dxa"/>
            <w:tcBorders>
              <w:top w:val="nil"/>
              <w:left w:val="nil"/>
              <w:bottom w:val="nil"/>
              <w:right w:val="nil"/>
            </w:tcBorders>
            <w:shd w:val="clear" w:color="auto" w:fill="auto"/>
            <w:vAlign w:val="center"/>
          </w:tcPr>
          <w:p w14:paraId="30E123AB" w14:textId="0704E9F1"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.93</w:t>
            </w:r>
            <w:ins w:id="799" w:author="Jule Jaich" w:date="2023-03-10T11:09:00Z">
              <w:r w:rsidR="00347E99">
                <w:rPr>
                  <w:rFonts w:ascii="Times" w:hAnsi="Times"/>
                  <w:sz w:val="16"/>
                  <w:szCs w:val="18"/>
                  <w:vertAlign w:val="superscript"/>
                </w:rPr>
                <w:t>*</w:t>
              </w:r>
            </w:ins>
            <w:del w:id="800" w:author="Jule Jaich" w:date="2023-03-10T11:09:00Z">
              <w:r w:rsidRPr="00BB3B3F" w:rsidDel="00347E99">
                <w:rPr>
                  <w:rFonts w:ascii="Times" w:hAnsi="Times"/>
                  <w:sz w:val="16"/>
                  <w:szCs w:val="18"/>
                  <w:vertAlign w:val="superscript"/>
                </w:rPr>
                <w:delText>a</w:delText>
              </w:r>
            </w:del>
          </w:p>
        </w:tc>
        <w:tc>
          <w:tcPr>
            <w:tcW w:w="630" w:type="dxa"/>
            <w:tcBorders>
              <w:top w:val="nil"/>
              <w:left w:val="nil"/>
              <w:bottom w:val="nil"/>
              <w:right w:val="nil"/>
            </w:tcBorders>
            <w:shd w:val="clear" w:color="auto" w:fill="auto"/>
            <w:noWrap/>
            <w:vAlign w:val="center"/>
          </w:tcPr>
          <w:p w14:paraId="482223C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1.27</w:t>
            </w:r>
          </w:p>
        </w:tc>
        <w:tc>
          <w:tcPr>
            <w:tcW w:w="720" w:type="dxa"/>
            <w:tcBorders>
              <w:top w:val="nil"/>
              <w:left w:val="nil"/>
              <w:bottom w:val="nil"/>
              <w:right w:val="nil"/>
            </w:tcBorders>
            <w:shd w:val="clear" w:color="auto" w:fill="auto"/>
            <w:noWrap/>
            <w:vAlign w:val="center"/>
          </w:tcPr>
          <w:p w14:paraId="60C335C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.37</w:t>
            </w:r>
          </w:p>
        </w:tc>
        <w:tc>
          <w:tcPr>
            <w:tcW w:w="720" w:type="dxa"/>
            <w:tcBorders>
              <w:top w:val="nil"/>
              <w:left w:val="nil"/>
              <w:bottom w:val="nil"/>
              <w:right w:val="nil"/>
            </w:tcBorders>
            <w:shd w:val="clear" w:color="auto" w:fill="auto"/>
            <w:noWrap/>
            <w:vAlign w:val="center"/>
          </w:tcPr>
          <w:p w14:paraId="3BF3CF44" w14:textId="1D7A0D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1.15</w:t>
            </w:r>
            <w:ins w:id="801" w:author="Jule Jaich" w:date="2023-03-10T11:09:00Z">
              <w:r w:rsidR="00347E99">
                <w:rPr>
                  <w:rFonts w:ascii="Times" w:hAnsi="Times"/>
                  <w:sz w:val="16"/>
                  <w:szCs w:val="18"/>
                  <w:vertAlign w:val="superscript"/>
                </w:rPr>
                <w:t>*</w:t>
              </w:r>
            </w:ins>
            <w:del w:id="802" w:author="Jule Jaich" w:date="2023-03-10T11:09:00Z">
              <w:r w:rsidRPr="00BB3B3F" w:rsidDel="00347E99">
                <w:rPr>
                  <w:rFonts w:ascii="Times" w:hAnsi="Times"/>
                  <w:sz w:val="16"/>
                  <w:szCs w:val="18"/>
                  <w:vertAlign w:val="superscript"/>
                </w:rPr>
                <w:delText>a</w:delText>
              </w:r>
            </w:del>
          </w:p>
        </w:tc>
      </w:tr>
      <w:tr w:rsidR="001F194C" w:rsidRPr="00BB3B3F" w14:paraId="548AE713" w14:textId="77777777" w:rsidTr="00E421D9">
        <w:tc>
          <w:tcPr>
            <w:tcW w:w="1638" w:type="dxa"/>
            <w:tcBorders>
              <w:top w:val="nil"/>
              <w:left w:val="nil"/>
              <w:bottom w:val="nil"/>
              <w:right w:val="nil"/>
            </w:tcBorders>
            <w:shd w:val="clear" w:color="auto" w:fill="auto"/>
            <w:noWrap/>
            <w:vAlign w:val="center"/>
          </w:tcPr>
          <w:p w14:paraId="611D3097"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Partner’s Motivation UB</w:t>
            </w:r>
          </w:p>
        </w:tc>
        <w:tc>
          <w:tcPr>
            <w:tcW w:w="630" w:type="dxa"/>
            <w:tcBorders>
              <w:top w:val="nil"/>
              <w:left w:val="nil"/>
              <w:bottom w:val="nil"/>
              <w:right w:val="nil"/>
            </w:tcBorders>
            <w:shd w:val="clear" w:color="auto" w:fill="auto"/>
            <w:noWrap/>
            <w:vAlign w:val="center"/>
          </w:tcPr>
          <w:p w14:paraId="37DDF13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–.83</w:t>
            </w:r>
          </w:p>
        </w:tc>
        <w:tc>
          <w:tcPr>
            <w:tcW w:w="720" w:type="dxa"/>
            <w:tcBorders>
              <w:top w:val="nil"/>
              <w:left w:val="nil"/>
              <w:bottom w:val="nil"/>
              <w:right w:val="nil"/>
            </w:tcBorders>
            <w:shd w:val="clear" w:color="auto" w:fill="auto"/>
            <w:noWrap/>
            <w:vAlign w:val="center"/>
          </w:tcPr>
          <w:p w14:paraId="587B951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.60</w:t>
            </w:r>
          </w:p>
        </w:tc>
        <w:tc>
          <w:tcPr>
            <w:tcW w:w="630" w:type="dxa"/>
            <w:tcBorders>
              <w:top w:val="nil"/>
              <w:left w:val="nil"/>
              <w:bottom w:val="nil"/>
              <w:right w:val="nil"/>
            </w:tcBorders>
            <w:shd w:val="clear" w:color="auto" w:fill="auto"/>
            <w:noWrap/>
            <w:vAlign w:val="center"/>
          </w:tcPr>
          <w:p w14:paraId="1813391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–.23</w:t>
            </w:r>
          </w:p>
        </w:tc>
        <w:tc>
          <w:tcPr>
            <w:tcW w:w="630" w:type="dxa"/>
            <w:tcBorders>
              <w:top w:val="nil"/>
              <w:left w:val="nil"/>
              <w:bottom w:val="nil"/>
              <w:right w:val="nil"/>
            </w:tcBorders>
            <w:shd w:val="clear" w:color="auto" w:fill="auto"/>
            <w:noWrap/>
            <w:vAlign w:val="center"/>
          </w:tcPr>
          <w:p w14:paraId="348322B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.63</w:t>
            </w:r>
          </w:p>
        </w:tc>
        <w:tc>
          <w:tcPr>
            <w:tcW w:w="720" w:type="dxa"/>
            <w:tcBorders>
              <w:top w:val="nil"/>
              <w:left w:val="nil"/>
              <w:bottom w:val="nil"/>
              <w:right w:val="nil"/>
            </w:tcBorders>
            <w:shd w:val="clear" w:color="auto" w:fill="auto"/>
            <w:noWrap/>
            <w:vAlign w:val="center"/>
          </w:tcPr>
          <w:p w14:paraId="25D7B91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1.04</w:t>
            </w:r>
          </w:p>
        </w:tc>
        <w:tc>
          <w:tcPr>
            <w:tcW w:w="630" w:type="dxa"/>
            <w:tcBorders>
              <w:top w:val="nil"/>
              <w:left w:val="nil"/>
              <w:bottom w:val="nil"/>
              <w:right w:val="nil"/>
            </w:tcBorders>
            <w:shd w:val="clear" w:color="auto" w:fill="auto"/>
            <w:noWrap/>
            <w:vAlign w:val="center"/>
          </w:tcPr>
          <w:p w14:paraId="5FE5B0A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.09</w:t>
            </w:r>
          </w:p>
        </w:tc>
        <w:tc>
          <w:tcPr>
            <w:tcW w:w="720" w:type="dxa"/>
            <w:tcBorders>
              <w:top w:val="nil"/>
              <w:left w:val="nil"/>
              <w:bottom w:val="nil"/>
              <w:right w:val="nil"/>
            </w:tcBorders>
            <w:shd w:val="clear" w:color="auto" w:fill="auto"/>
            <w:vAlign w:val="center"/>
          </w:tcPr>
          <w:p w14:paraId="09B6E11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del w:id="803" w:author="Jule Jaich" w:date="2023-03-10T11:18:00Z">
              <w:r w:rsidRPr="00BB3B3F" w:rsidDel="008741B3">
                <w:rPr>
                  <w:rFonts w:ascii="Times" w:hAnsi="Times"/>
                  <w:sz w:val="16"/>
                  <w:szCs w:val="18"/>
                </w:rPr>
                <w:delText xml:space="preserve"> </w:delText>
              </w:r>
            </w:del>
            <w:r w:rsidRPr="00BB3B3F">
              <w:rPr>
                <w:rFonts w:ascii="Times" w:hAnsi="Times"/>
                <w:sz w:val="16"/>
                <w:szCs w:val="18"/>
              </w:rPr>
              <w:t>–3.00</w:t>
            </w:r>
          </w:p>
        </w:tc>
        <w:tc>
          <w:tcPr>
            <w:tcW w:w="720" w:type="dxa"/>
            <w:tcBorders>
              <w:top w:val="nil"/>
              <w:left w:val="nil"/>
              <w:bottom w:val="nil"/>
              <w:right w:val="nil"/>
            </w:tcBorders>
            <w:shd w:val="clear" w:color="auto" w:fill="auto"/>
            <w:vAlign w:val="center"/>
          </w:tcPr>
          <w:p w14:paraId="47E5205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1.35</w:t>
            </w:r>
          </w:p>
        </w:tc>
        <w:tc>
          <w:tcPr>
            <w:tcW w:w="720" w:type="dxa"/>
            <w:tcBorders>
              <w:top w:val="nil"/>
              <w:left w:val="nil"/>
              <w:bottom w:val="nil"/>
              <w:right w:val="nil"/>
            </w:tcBorders>
            <w:shd w:val="clear" w:color="auto" w:fill="auto"/>
            <w:vAlign w:val="center"/>
          </w:tcPr>
          <w:p w14:paraId="3C15A6C8" w14:textId="11B7A3B5"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–.31</w:t>
            </w:r>
            <w:ins w:id="804" w:author="Jule Jaich" w:date="2023-03-10T11:09:00Z">
              <w:r w:rsidR="00347E99">
                <w:rPr>
                  <w:rFonts w:ascii="Times" w:hAnsi="Times"/>
                  <w:sz w:val="16"/>
                  <w:szCs w:val="18"/>
                  <w:vertAlign w:val="superscript"/>
                </w:rPr>
                <w:t>*</w:t>
              </w:r>
            </w:ins>
            <w:del w:id="805" w:author="Jule Jaich" w:date="2023-03-10T11:09:00Z">
              <w:r w:rsidRPr="00BB3B3F" w:rsidDel="00347E99">
                <w:rPr>
                  <w:rFonts w:ascii="Times" w:hAnsi="Times"/>
                  <w:sz w:val="16"/>
                  <w:szCs w:val="18"/>
                  <w:vertAlign w:val="superscript"/>
                </w:rPr>
                <w:delText>a</w:delText>
              </w:r>
            </w:del>
          </w:p>
        </w:tc>
        <w:tc>
          <w:tcPr>
            <w:tcW w:w="630" w:type="dxa"/>
            <w:tcBorders>
              <w:top w:val="nil"/>
              <w:left w:val="nil"/>
              <w:bottom w:val="nil"/>
              <w:right w:val="nil"/>
            </w:tcBorders>
            <w:shd w:val="clear" w:color="auto" w:fill="auto"/>
            <w:noWrap/>
            <w:vAlign w:val="center"/>
          </w:tcPr>
          <w:p w14:paraId="25AC1AF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–.40</w:t>
            </w:r>
          </w:p>
        </w:tc>
        <w:tc>
          <w:tcPr>
            <w:tcW w:w="720" w:type="dxa"/>
            <w:tcBorders>
              <w:top w:val="nil"/>
              <w:left w:val="nil"/>
              <w:bottom w:val="nil"/>
              <w:right w:val="nil"/>
            </w:tcBorders>
            <w:shd w:val="clear" w:color="auto" w:fill="auto"/>
            <w:noWrap/>
            <w:vAlign w:val="center"/>
          </w:tcPr>
          <w:p w14:paraId="5692C36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.13</w:t>
            </w:r>
          </w:p>
        </w:tc>
        <w:tc>
          <w:tcPr>
            <w:tcW w:w="720" w:type="dxa"/>
            <w:tcBorders>
              <w:top w:val="nil"/>
              <w:left w:val="nil"/>
              <w:bottom w:val="nil"/>
              <w:right w:val="nil"/>
            </w:tcBorders>
            <w:shd w:val="clear" w:color="auto" w:fill="auto"/>
            <w:noWrap/>
            <w:vAlign w:val="center"/>
          </w:tcPr>
          <w:p w14:paraId="575E37AE" w14:textId="62013C28"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–.37</w:t>
            </w:r>
            <w:ins w:id="806" w:author="Jule Jaich" w:date="2023-03-10T11:09:00Z">
              <w:r w:rsidR="00347E99">
                <w:rPr>
                  <w:rFonts w:ascii="Times" w:hAnsi="Times"/>
                  <w:sz w:val="16"/>
                  <w:szCs w:val="18"/>
                  <w:vertAlign w:val="superscript"/>
                </w:rPr>
                <w:t>*</w:t>
              </w:r>
            </w:ins>
            <w:del w:id="807" w:author="Jule Jaich" w:date="2023-03-10T11:09:00Z">
              <w:r w:rsidRPr="00BB3B3F" w:rsidDel="00347E99">
                <w:rPr>
                  <w:rFonts w:ascii="Times" w:hAnsi="Times"/>
                  <w:sz w:val="16"/>
                  <w:szCs w:val="18"/>
                  <w:vertAlign w:val="superscript"/>
                </w:rPr>
                <w:delText>a</w:delText>
              </w:r>
            </w:del>
          </w:p>
        </w:tc>
      </w:tr>
      <w:tr w:rsidR="001F194C" w:rsidRPr="00BB3B3F" w14:paraId="5ADAD43D" w14:textId="77777777" w:rsidTr="00E421D9">
        <w:tc>
          <w:tcPr>
            <w:tcW w:w="1638" w:type="dxa"/>
            <w:tcBorders>
              <w:top w:val="nil"/>
              <w:left w:val="nil"/>
              <w:bottom w:val="nil"/>
              <w:right w:val="nil"/>
            </w:tcBorders>
            <w:shd w:val="clear" w:color="auto" w:fill="auto"/>
            <w:noWrap/>
            <w:vAlign w:val="center"/>
          </w:tcPr>
          <w:p w14:paraId="6FCFAE13"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Partner’s HB x Partner’s Motivation UB</w:t>
            </w:r>
          </w:p>
        </w:tc>
        <w:tc>
          <w:tcPr>
            <w:tcW w:w="630" w:type="dxa"/>
            <w:tcBorders>
              <w:top w:val="nil"/>
              <w:left w:val="nil"/>
              <w:bottom w:val="nil"/>
              <w:right w:val="nil"/>
            </w:tcBorders>
            <w:shd w:val="clear" w:color="auto" w:fill="auto"/>
            <w:noWrap/>
            <w:vAlign w:val="center"/>
          </w:tcPr>
          <w:p w14:paraId="0D55F78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–.34</w:t>
            </w:r>
          </w:p>
        </w:tc>
        <w:tc>
          <w:tcPr>
            <w:tcW w:w="720" w:type="dxa"/>
            <w:tcBorders>
              <w:top w:val="nil"/>
              <w:left w:val="nil"/>
              <w:bottom w:val="nil"/>
              <w:right w:val="nil"/>
            </w:tcBorders>
            <w:shd w:val="clear" w:color="auto" w:fill="auto"/>
            <w:noWrap/>
            <w:vAlign w:val="center"/>
          </w:tcPr>
          <w:p w14:paraId="3604D93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.66</w:t>
            </w:r>
          </w:p>
        </w:tc>
        <w:tc>
          <w:tcPr>
            <w:tcW w:w="630" w:type="dxa"/>
            <w:tcBorders>
              <w:top w:val="nil"/>
              <w:left w:val="nil"/>
              <w:bottom w:val="nil"/>
              <w:right w:val="nil"/>
            </w:tcBorders>
            <w:shd w:val="clear" w:color="auto" w:fill="auto"/>
            <w:noWrap/>
            <w:vAlign w:val="center"/>
          </w:tcPr>
          <w:p w14:paraId="730E0C8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–.18</w:t>
            </w:r>
          </w:p>
        </w:tc>
        <w:tc>
          <w:tcPr>
            <w:tcW w:w="630" w:type="dxa"/>
            <w:tcBorders>
              <w:top w:val="nil"/>
              <w:left w:val="nil"/>
              <w:bottom w:val="nil"/>
              <w:right w:val="nil"/>
            </w:tcBorders>
            <w:shd w:val="clear" w:color="auto" w:fill="auto"/>
            <w:noWrap/>
            <w:vAlign w:val="center"/>
          </w:tcPr>
          <w:p w14:paraId="7D02EF41" w14:textId="3634D031" w:rsidR="001F194C" w:rsidRPr="00BB3B3F" w:rsidRDefault="002579EA" w:rsidP="00E421D9">
            <w:pPr>
              <w:autoSpaceDE w:val="0"/>
              <w:autoSpaceDN w:val="0"/>
              <w:adjustRightInd w:val="0"/>
              <w:snapToGrid w:val="0"/>
              <w:spacing w:line="240" w:lineRule="auto"/>
              <w:jc w:val="center"/>
              <w:rPr>
                <w:rFonts w:ascii="Times" w:hAnsi="Times"/>
                <w:sz w:val="16"/>
                <w:szCs w:val="18"/>
              </w:rPr>
            </w:pPr>
            <w:ins w:id="808" w:author="Jule Jaich" w:date="2023-03-10T11:15:00Z">
              <w:r>
                <w:rPr>
                  <w:rFonts w:ascii="Times" w:hAnsi="Times"/>
                  <w:sz w:val="16"/>
                  <w:szCs w:val="18"/>
                </w:rPr>
                <w:t xml:space="preserve"> </w:t>
              </w:r>
            </w:ins>
            <w:r w:rsidR="001F194C" w:rsidRPr="00BB3B3F">
              <w:rPr>
                <w:rFonts w:ascii="Times" w:hAnsi="Times"/>
                <w:sz w:val="16"/>
                <w:szCs w:val="18"/>
              </w:rPr>
              <w:t>.74</w:t>
            </w:r>
          </w:p>
        </w:tc>
        <w:tc>
          <w:tcPr>
            <w:tcW w:w="720" w:type="dxa"/>
            <w:tcBorders>
              <w:top w:val="nil"/>
              <w:left w:val="nil"/>
              <w:bottom w:val="nil"/>
              <w:right w:val="nil"/>
            </w:tcBorders>
            <w:shd w:val="clear" w:color="auto" w:fill="auto"/>
            <w:noWrap/>
            <w:vAlign w:val="center"/>
          </w:tcPr>
          <w:p w14:paraId="74A17F9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1.18</w:t>
            </w:r>
          </w:p>
        </w:tc>
        <w:tc>
          <w:tcPr>
            <w:tcW w:w="630" w:type="dxa"/>
            <w:tcBorders>
              <w:top w:val="nil"/>
              <w:left w:val="nil"/>
              <w:bottom w:val="nil"/>
              <w:right w:val="nil"/>
            </w:tcBorders>
            <w:shd w:val="clear" w:color="auto" w:fill="auto"/>
            <w:noWrap/>
            <w:vAlign w:val="center"/>
          </w:tcPr>
          <w:p w14:paraId="72A8516A" w14:textId="717CFF4F" w:rsidR="001F194C" w:rsidRPr="00BB3B3F" w:rsidRDefault="00C73D4D" w:rsidP="00E421D9">
            <w:pPr>
              <w:autoSpaceDE w:val="0"/>
              <w:autoSpaceDN w:val="0"/>
              <w:adjustRightInd w:val="0"/>
              <w:snapToGrid w:val="0"/>
              <w:spacing w:line="240" w:lineRule="auto"/>
              <w:jc w:val="center"/>
              <w:rPr>
                <w:rFonts w:ascii="Times" w:hAnsi="Times"/>
                <w:sz w:val="16"/>
                <w:szCs w:val="18"/>
              </w:rPr>
            </w:pPr>
            <w:ins w:id="809" w:author="Jule Jaich" w:date="2023-03-10T11:16:00Z">
              <w:r>
                <w:rPr>
                  <w:rFonts w:ascii="Times" w:hAnsi="Times"/>
                  <w:sz w:val="16"/>
                  <w:szCs w:val="18"/>
                </w:rPr>
                <w:t xml:space="preserve"> </w:t>
              </w:r>
            </w:ins>
            <w:r w:rsidR="001F194C" w:rsidRPr="00BB3B3F">
              <w:rPr>
                <w:rFonts w:ascii="Times" w:hAnsi="Times"/>
                <w:sz w:val="16"/>
                <w:szCs w:val="18"/>
              </w:rPr>
              <w:t>.25</w:t>
            </w:r>
          </w:p>
        </w:tc>
        <w:tc>
          <w:tcPr>
            <w:tcW w:w="720" w:type="dxa"/>
            <w:tcBorders>
              <w:top w:val="nil"/>
              <w:left w:val="nil"/>
              <w:bottom w:val="nil"/>
              <w:right w:val="nil"/>
            </w:tcBorders>
            <w:shd w:val="clear" w:color="auto" w:fill="auto"/>
            <w:vAlign w:val="center"/>
          </w:tcPr>
          <w:p w14:paraId="3E484B1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–2.58</w:t>
            </w:r>
          </w:p>
        </w:tc>
        <w:tc>
          <w:tcPr>
            <w:tcW w:w="720" w:type="dxa"/>
            <w:tcBorders>
              <w:top w:val="nil"/>
              <w:left w:val="nil"/>
              <w:bottom w:val="nil"/>
              <w:right w:val="nil"/>
            </w:tcBorders>
            <w:shd w:val="clear" w:color="auto" w:fill="auto"/>
            <w:vAlign w:val="center"/>
          </w:tcPr>
          <w:p w14:paraId="767492E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1.54</w:t>
            </w:r>
          </w:p>
        </w:tc>
        <w:tc>
          <w:tcPr>
            <w:tcW w:w="720" w:type="dxa"/>
            <w:tcBorders>
              <w:top w:val="nil"/>
              <w:left w:val="nil"/>
              <w:bottom w:val="nil"/>
              <w:right w:val="nil"/>
            </w:tcBorders>
            <w:shd w:val="clear" w:color="auto" w:fill="auto"/>
            <w:vAlign w:val="center"/>
          </w:tcPr>
          <w:p w14:paraId="7133BB6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–.68</w:t>
            </w:r>
          </w:p>
        </w:tc>
        <w:tc>
          <w:tcPr>
            <w:tcW w:w="630" w:type="dxa"/>
            <w:tcBorders>
              <w:top w:val="nil"/>
              <w:left w:val="nil"/>
              <w:bottom w:val="nil"/>
              <w:right w:val="nil"/>
            </w:tcBorders>
            <w:shd w:val="clear" w:color="auto" w:fill="auto"/>
            <w:noWrap/>
            <w:vAlign w:val="center"/>
          </w:tcPr>
          <w:p w14:paraId="68A9F77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–.32</w:t>
            </w:r>
          </w:p>
        </w:tc>
        <w:tc>
          <w:tcPr>
            <w:tcW w:w="720" w:type="dxa"/>
            <w:tcBorders>
              <w:top w:val="nil"/>
              <w:left w:val="nil"/>
              <w:bottom w:val="nil"/>
              <w:right w:val="nil"/>
            </w:tcBorders>
            <w:shd w:val="clear" w:color="auto" w:fill="auto"/>
            <w:noWrap/>
            <w:vAlign w:val="center"/>
          </w:tcPr>
          <w:p w14:paraId="5B87C3A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.15</w:t>
            </w:r>
          </w:p>
        </w:tc>
        <w:tc>
          <w:tcPr>
            <w:tcW w:w="720" w:type="dxa"/>
            <w:tcBorders>
              <w:top w:val="nil"/>
              <w:left w:val="nil"/>
              <w:bottom w:val="nil"/>
              <w:right w:val="nil"/>
            </w:tcBorders>
            <w:shd w:val="clear" w:color="auto" w:fill="auto"/>
            <w:noWrap/>
            <w:vAlign w:val="center"/>
          </w:tcPr>
          <w:p w14:paraId="026AEB8B" w14:textId="7B1778F0"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–.78</w:t>
            </w:r>
            <w:ins w:id="810" w:author="Jule Jaich" w:date="2023-03-10T11:09:00Z">
              <w:r w:rsidR="00347E99">
                <w:rPr>
                  <w:rFonts w:ascii="Times" w:hAnsi="Times"/>
                  <w:sz w:val="16"/>
                  <w:szCs w:val="18"/>
                  <w:vertAlign w:val="superscript"/>
                </w:rPr>
                <w:t>*</w:t>
              </w:r>
            </w:ins>
            <w:del w:id="811" w:author="Jule Jaich" w:date="2023-03-10T11:09:00Z">
              <w:r w:rsidRPr="00BB3B3F" w:rsidDel="00347E99">
                <w:rPr>
                  <w:rFonts w:ascii="Times" w:hAnsi="Times"/>
                  <w:sz w:val="16"/>
                  <w:szCs w:val="18"/>
                  <w:vertAlign w:val="superscript"/>
                </w:rPr>
                <w:delText>a</w:delText>
              </w:r>
            </w:del>
          </w:p>
        </w:tc>
      </w:tr>
      <w:tr w:rsidR="001F194C" w:rsidRPr="00BB3B3F" w14:paraId="369F6344" w14:textId="77777777" w:rsidTr="00E421D9">
        <w:tc>
          <w:tcPr>
            <w:tcW w:w="1638" w:type="dxa"/>
            <w:tcBorders>
              <w:top w:val="nil"/>
              <w:left w:val="nil"/>
              <w:bottom w:val="nil"/>
              <w:right w:val="nil"/>
            </w:tcBorders>
            <w:shd w:val="clear" w:color="auto" w:fill="auto"/>
            <w:noWrap/>
            <w:vAlign w:val="center"/>
          </w:tcPr>
          <w:p w14:paraId="180D1077"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1</w:t>
            </w:r>
          </w:p>
        </w:tc>
        <w:tc>
          <w:tcPr>
            <w:tcW w:w="630" w:type="dxa"/>
            <w:tcBorders>
              <w:top w:val="nil"/>
              <w:left w:val="nil"/>
              <w:bottom w:val="nil"/>
              <w:right w:val="nil"/>
            </w:tcBorders>
            <w:shd w:val="clear" w:color="auto" w:fill="auto"/>
            <w:noWrap/>
            <w:vAlign w:val="center"/>
          </w:tcPr>
          <w:p w14:paraId="483D69B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770D6C1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.04</w:t>
            </w:r>
          </w:p>
        </w:tc>
        <w:tc>
          <w:tcPr>
            <w:tcW w:w="630" w:type="dxa"/>
            <w:tcBorders>
              <w:top w:val="nil"/>
              <w:left w:val="nil"/>
              <w:bottom w:val="nil"/>
              <w:right w:val="nil"/>
            </w:tcBorders>
            <w:shd w:val="clear" w:color="auto" w:fill="auto"/>
            <w:noWrap/>
            <w:vAlign w:val="center"/>
          </w:tcPr>
          <w:p w14:paraId="58F7B92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tcPr>
          <w:p w14:paraId="32877D2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12D9863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.02</w:t>
            </w:r>
          </w:p>
        </w:tc>
        <w:tc>
          <w:tcPr>
            <w:tcW w:w="630" w:type="dxa"/>
            <w:tcBorders>
              <w:top w:val="nil"/>
              <w:left w:val="nil"/>
              <w:bottom w:val="nil"/>
              <w:right w:val="nil"/>
            </w:tcBorders>
            <w:shd w:val="clear" w:color="auto" w:fill="auto"/>
            <w:noWrap/>
            <w:vAlign w:val="center"/>
          </w:tcPr>
          <w:p w14:paraId="3DFF545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075324F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1BBEA4CD" w14:textId="2B45308A"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.19</w:t>
            </w:r>
            <w:ins w:id="812" w:author="Jule Jaich" w:date="2023-03-10T11:11:00Z">
              <w:r w:rsidR="00D70E5F">
                <w:rPr>
                  <w:rFonts w:ascii="Times" w:hAnsi="Times"/>
                  <w:sz w:val="16"/>
                  <w:szCs w:val="18"/>
                  <w:vertAlign w:val="superscript"/>
                </w:rPr>
                <w:t>*</w:t>
              </w:r>
            </w:ins>
            <w:del w:id="813" w:author="Jule Jaich" w:date="2023-03-10T11:11:00Z">
              <w:r w:rsidRPr="00BB3B3F" w:rsidDel="00D70E5F">
                <w:rPr>
                  <w:rFonts w:ascii="Times" w:hAnsi="Times"/>
                  <w:sz w:val="16"/>
                  <w:szCs w:val="18"/>
                  <w:vertAlign w:val="superscript"/>
                </w:rPr>
                <w:delText>a</w:delText>
              </w:r>
            </w:del>
          </w:p>
        </w:tc>
        <w:tc>
          <w:tcPr>
            <w:tcW w:w="720" w:type="dxa"/>
            <w:tcBorders>
              <w:top w:val="nil"/>
              <w:left w:val="nil"/>
              <w:bottom w:val="nil"/>
              <w:right w:val="nil"/>
            </w:tcBorders>
            <w:shd w:val="clear" w:color="auto" w:fill="auto"/>
            <w:vAlign w:val="center"/>
          </w:tcPr>
          <w:p w14:paraId="7BC50A5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tcPr>
          <w:p w14:paraId="512B6CF9" w14:textId="77777777" w:rsidR="001F194C" w:rsidRPr="00BB3B3F" w:rsidRDefault="001F194C" w:rsidP="00E421D9">
            <w:pPr>
              <w:autoSpaceDE w:val="0"/>
              <w:autoSpaceDN w:val="0"/>
              <w:adjustRightInd w:val="0"/>
              <w:snapToGrid w:val="0"/>
              <w:spacing w:line="240" w:lineRule="auto"/>
              <w:jc w:val="center"/>
              <w:rPr>
                <w:rFonts w:ascii="Times" w:hAnsi="Times"/>
                <w:i/>
                <w:iCs/>
                <w:sz w:val="16"/>
                <w:szCs w:val="18"/>
                <w:highlight w:val="yellow"/>
              </w:rPr>
            </w:pPr>
          </w:p>
        </w:tc>
        <w:tc>
          <w:tcPr>
            <w:tcW w:w="720" w:type="dxa"/>
            <w:tcBorders>
              <w:top w:val="nil"/>
              <w:left w:val="nil"/>
              <w:bottom w:val="nil"/>
              <w:right w:val="nil"/>
            </w:tcBorders>
            <w:shd w:val="clear" w:color="auto" w:fill="auto"/>
            <w:noWrap/>
            <w:vAlign w:val="center"/>
          </w:tcPr>
          <w:p w14:paraId="0A00688C" w14:textId="18FA6C0A"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.35</w:t>
            </w:r>
            <w:ins w:id="814" w:author="Jule Jaich" w:date="2023-03-10T11:11:00Z">
              <w:r w:rsidR="00D70E5F">
                <w:rPr>
                  <w:rFonts w:ascii="Times" w:hAnsi="Times"/>
                  <w:sz w:val="16"/>
                  <w:szCs w:val="18"/>
                  <w:vertAlign w:val="superscript"/>
                </w:rPr>
                <w:t>**</w:t>
              </w:r>
            </w:ins>
            <w:del w:id="815" w:author="Jule Jaich" w:date="2023-03-10T11:11:00Z">
              <w:r w:rsidRPr="00BB3B3F" w:rsidDel="00D70E5F">
                <w:rPr>
                  <w:rFonts w:ascii="Times" w:hAnsi="Times"/>
                  <w:sz w:val="16"/>
                  <w:szCs w:val="18"/>
                  <w:vertAlign w:val="superscript"/>
                </w:rPr>
                <w:delText>b</w:delText>
              </w:r>
            </w:del>
          </w:p>
        </w:tc>
        <w:tc>
          <w:tcPr>
            <w:tcW w:w="720" w:type="dxa"/>
            <w:tcBorders>
              <w:top w:val="nil"/>
              <w:left w:val="nil"/>
              <w:bottom w:val="nil"/>
              <w:right w:val="nil"/>
            </w:tcBorders>
            <w:shd w:val="clear" w:color="auto" w:fill="auto"/>
            <w:noWrap/>
            <w:vAlign w:val="center"/>
          </w:tcPr>
          <w:p w14:paraId="4CB77F67" w14:textId="77777777" w:rsidR="001F194C" w:rsidRPr="00BB3B3F" w:rsidRDefault="001F194C" w:rsidP="00E421D9">
            <w:pPr>
              <w:autoSpaceDE w:val="0"/>
              <w:autoSpaceDN w:val="0"/>
              <w:adjustRightInd w:val="0"/>
              <w:snapToGrid w:val="0"/>
              <w:spacing w:line="240" w:lineRule="auto"/>
              <w:jc w:val="center"/>
              <w:rPr>
                <w:rFonts w:ascii="Times" w:hAnsi="Times"/>
                <w:i/>
                <w:iCs/>
                <w:sz w:val="16"/>
                <w:szCs w:val="18"/>
                <w:highlight w:val="yellow"/>
              </w:rPr>
            </w:pPr>
          </w:p>
        </w:tc>
      </w:tr>
      <w:tr w:rsidR="001F194C" w:rsidRPr="00BB3B3F" w14:paraId="057A649C" w14:textId="77777777" w:rsidTr="00E421D9">
        <w:tc>
          <w:tcPr>
            <w:tcW w:w="1638" w:type="dxa"/>
            <w:tcBorders>
              <w:top w:val="nil"/>
              <w:left w:val="nil"/>
              <w:bottom w:val="nil"/>
              <w:right w:val="nil"/>
            </w:tcBorders>
            <w:shd w:val="clear" w:color="auto" w:fill="auto"/>
            <w:noWrap/>
            <w:vAlign w:val="center"/>
          </w:tcPr>
          <w:p w14:paraId="1BB0012C" w14:textId="77777777" w:rsidR="001F194C" w:rsidRPr="00BB3B3F" w:rsidRDefault="001F194C" w:rsidP="00E421D9">
            <w:pPr>
              <w:autoSpaceDE w:val="0"/>
              <w:autoSpaceDN w:val="0"/>
              <w:adjustRightInd w:val="0"/>
              <w:snapToGrid w:val="0"/>
              <w:spacing w:line="240" w:lineRule="auto"/>
              <w:jc w:val="center"/>
              <w:rPr>
                <w:rFonts w:ascii="Times" w:hAnsi="Times"/>
                <w:b/>
                <w:bC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2</w:t>
            </w:r>
          </w:p>
        </w:tc>
        <w:tc>
          <w:tcPr>
            <w:tcW w:w="630" w:type="dxa"/>
            <w:tcBorders>
              <w:top w:val="nil"/>
              <w:left w:val="nil"/>
              <w:bottom w:val="nil"/>
              <w:right w:val="nil"/>
            </w:tcBorders>
            <w:shd w:val="clear" w:color="auto" w:fill="auto"/>
            <w:noWrap/>
            <w:vAlign w:val="center"/>
          </w:tcPr>
          <w:p w14:paraId="4A29A3D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3A7E508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630" w:type="dxa"/>
            <w:tcBorders>
              <w:top w:val="nil"/>
              <w:left w:val="nil"/>
              <w:bottom w:val="nil"/>
              <w:right w:val="nil"/>
            </w:tcBorders>
            <w:shd w:val="clear" w:color="auto" w:fill="auto"/>
            <w:noWrap/>
            <w:vAlign w:val="center"/>
          </w:tcPr>
          <w:p w14:paraId="1AE54A4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tcPr>
          <w:p w14:paraId="6960495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2DEA282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630" w:type="dxa"/>
            <w:tcBorders>
              <w:top w:val="nil"/>
              <w:left w:val="nil"/>
              <w:bottom w:val="nil"/>
              <w:right w:val="nil"/>
            </w:tcBorders>
            <w:shd w:val="clear" w:color="auto" w:fill="auto"/>
            <w:noWrap/>
            <w:vAlign w:val="center"/>
          </w:tcPr>
          <w:p w14:paraId="0B135E0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010BD23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3D8B87D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.04</w:t>
            </w:r>
          </w:p>
        </w:tc>
        <w:tc>
          <w:tcPr>
            <w:tcW w:w="720" w:type="dxa"/>
            <w:tcBorders>
              <w:top w:val="nil"/>
              <w:left w:val="nil"/>
              <w:bottom w:val="nil"/>
              <w:right w:val="nil"/>
            </w:tcBorders>
            <w:shd w:val="clear" w:color="auto" w:fill="auto"/>
            <w:vAlign w:val="center"/>
          </w:tcPr>
          <w:p w14:paraId="2CE79F2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tcPr>
          <w:p w14:paraId="4CD22C48" w14:textId="77777777" w:rsidR="001F194C" w:rsidRPr="00BB3B3F" w:rsidRDefault="001F194C" w:rsidP="00E421D9">
            <w:pPr>
              <w:autoSpaceDE w:val="0"/>
              <w:autoSpaceDN w:val="0"/>
              <w:adjustRightInd w:val="0"/>
              <w:snapToGrid w:val="0"/>
              <w:spacing w:line="240" w:lineRule="auto"/>
              <w:jc w:val="center"/>
              <w:rPr>
                <w:rFonts w:ascii="Times" w:hAnsi="Times"/>
                <w:i/>
                <w:iCs/>
                <w:sz w:val="16"/>
                <w:szCs w:val="18"/>
                <w:highlight w:val="yellow"/>
              </w:rPr>
            </w:pPr>
          </w:p>
        </w:tc>
        <w:tc>
          <w:tcPr>
            <w:tcW w:w="720" w:type="dxa"/>
            <w:tcBorders>
              <w:top w:val="nil"/>
              <w:left w:val="nil"/>
              <w:bottom w:val="nil"/>
              <w:right w:val="nil"/>
            </w:tcBorders>
            <w:shd w:val="clear" w:color="auto" w:fill="auto"/>
            <w:noWrap/>
            <w:vAlign w:val="center"/>
          </w:tcPr>
          <w:p w14:paraId="35F9A311" w14:textId="392A616B"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.05</w:t>
            </w:r>
            <w:ins w:id="816" w:author="Jule Jaich" w:date="2023-03-10T11:11:00Z">
              <w:r w:rsidR="00D70E5F">
                <w:rPr>
                  <w:rFonts w:ascii="Times" w:hAnsi="Times"/>
                  <w:sz w:val="16"/>
                  <w:szCs w:val="18"/>
                  <w:vertAlign w:val="superscript"/>
                </w:rPr>
                <w:t>*</w:t>
              </w:r>
            </w:ins>
            <w:del w:id="817" w:author="Jule Jaich" w:date="2023-03-10T11:11:00Z">
              <w:r w:rsidRPr="00BB3B3F" w:rsidDel="00D70E5F">
                <w:rPr>
                  <w:rFonts w:ascii="Times" w:hAnsi="Times"/>
                  <w:sz w:val="16"/>
                  <w:szCs w:val="18"/>
                  <w:vertAlign w:val="superscript"/>
                </w:rPr>
                <w:delText>a</w:delText>
              </w:r>
            </w:del>
          </w:p>
        </w:tc>
        <w:tc>
          <w:tcPr>
            <w:tcW w:w="720" w:type="dxa"/>
            <w:tcBorders>
              <w:top w:val="nil"/>
              <w:left w:val="nil"/>
              <w:bottom w:val="nil"/>
              <w:right w:val="nil"/>
            </w:tcBorders>
            <w:shd w:val="clear" w:color="auto" w:fill="auto"/>
            <w:noWrap/>
            <w:vAlign w:val="center"/>
          </w:tcPr>
          <w:p w14:paraId="44F1A602" w14:textId="77777777" w:rsidR="001F194C" w:rsidRPr="00BB3B3F" w:rsidRDefault="001F194C" w:rsidP="00E421D9">
            <w:pPr>
              <w:autoSpaceDE w:val="0"/>
              <w:autoSpaceDN w:val="0"/>
              <w:adjustRightInd w:val="0"/>
              <w:snapToGrid w:val="0"/>
              <w:spacing w:line="240" w:lineRule="auto"/>
              <w:jc w:val="center"/>
              <w:rPr>
                <w:rFonts w:ascii="Times" w:hAnsi="Times"/>
                <w:i/>
                <w:iCs/>
                <w:sz w:val="16"/>
                <w:szCs w:val="18"/>
                <w:highlight w:val="yellow"/>
              </w:rPr>
            </w:pPr>
          </w:p>
        </w:tc>
      </w:tr>
      <w:tr w:rsidR="001F194C" w:rsidRPr="00BB3B3F" w14:paraId="5FA52D04" w14:textId="77777777" w:rsidTr="00E421D9">
        <w:tc>
          <w:tcPr>
            <w:tcW w:w="1638" w:type="dxa"/>
            <w:tcBorders>
              <w:top w:val="nil"/>
              <w:left w:val="nil"/>
              <w:bottom w:val="single" w:sz="4" w:space="0" w:color="auto"/>
              <w:right w:val="nil"/>
            </w:tcBorders>
            <w:shd w:val="clear" w:color="auto" w:fill="auto"/>
            <w:noWrap/>
            <w:vAlign w:val="center"/>
          </w:tcPr>
          <w:p w14:paraId="43726BE5"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i/>
                <w:iCs/>
                <w:sz w:val="16"/>
              </w:rPr>
              <w:t>R</w:t>
            </w:r>
            <w:r w:rsidRPr="00BB3B3F">
              <w:rPr>
                <w:rFonts w:ascii="Times" w:hAnsi="Times"/>
                <w:sz w:val="16"/>
              </w:rPr>
              <w:t xml:space="preserve">² </w:t>
            </w:r>
            <w:r w:rsidRPr="00BB3B3F">
              <w:rPr>
                <w:rFonts w:ascii="Times" w:hAnsi="Times"/>
                <w:b/>
                <w:bCs/>
                <w:sz w:val="16"/>
              </w:rPr>
              <w:t>Total</w:t>
            </w:r>
          </w:p>
        </w:tc>
        <w:tc>
          <w:tcPr>
            <w:tcW w:w="630" w:type="dxa"/>
            <w:tcBorders>
              <w:top w:val="nil"/>
              <w:left w:val="nil"/>
              <w:bottom w:val="single" w:sz="4" w:space="0" w:color="auto"/>
              <w:right w:val="nil"/>
            </w:tcBorders>
            <w:shd w:val="clear" w:color="auto" w:fill="auto"/>
            <w:noWrap/>
            <w:vAlign w:val="center"/>
          </w:tcPr>
          <w:p w14:paraId="17A2050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4" w:space="0" w:color="auto"/>
              <w:right w:val="nil"/>
            </w:tcBorders>
            <w:shd w:val="clear" w:color="auto" w:fill="auto"/>
            <w:noWrap/>
            <w:vAlign w:val="center"/>
          </w:tcPr>
          <w:p w14:paraId="3DA70F3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.05</w:t>
            </w:r>
          </w:p>
        </w:tc>
        <w:tc>
          <w:tcPr>
            <w:tcW w:w="630" w:type="dxa"/>
            <w:tcBorders>
              <w:top w:val="nil"/>
              <w:left w:val="nil"/>
              <w:bottom w:val="single" w:sz="4" w:space="0" w:color="auto"/>
              <w:right w:val="nil"/>
            </w:tcBorders>
            <w:shd w:val="clear" w:color="auto" w:fill="auto"/>
            <w:noWrap/>
            <w:vAlign w:val="center"/>
          </w:tcPr>
          <w:p w14:paraId="4D009E7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single" w:sz="4" w:space="0" w:color="auto"/>
              <w:right w:val="nil"/>
            </w:tcBorders>
            <w:shd w:val="clear" w:color="auto" w:fill="auto"/>
            <w:noWrap/>
            <w:vAlign w:val="center"/>
          </w:tcPr>
          <w:p w14:paraId="2BCCB02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4" w:space="0" w:color="auto"/>
              <w:right w:val="nil"/>
            </w:tcBorders>
            <w:shd w:val="clear" w:color="auto" w:fill="auto"/>
            <w:noWrap/>
            <w:vAlign w:val="center"/>
          </w:tcPr>
          <w:p w14:paraId="668F598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.03</w:t>
            </w:r>
          </w:p>
        </w:tc>
        <w:tc>
          <w:tcPr>
            <w:tcW w:w="630" w:type="dxa"/>
            <w:tcBorders>
              <w:top w:val="nil"/>
              <w:left w:val="nil"/>
              <w:bottom w:val="single" w:sz="4" w:space="0" w:color="auto"/>
              <w:right w:val="nil"/>
            </w:tcBorders>
            <w:shd w:val="clear" w:color="auto" w:fill="auto"/>
            <w:noWrap/>
            <w:vAlign w:val="center"/>
          </w:tcPr>
          <w:p w14:paraId="24699BA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4" w:space="0" w:color="auto"/>
              <w:right w:val="nil"/>
            </w:tcBorders>
            <w:shd w:val="clear" w:color="auto" w:fill="auto"/>
            <w:vAlign w:val="center"/>
          </w:tcPr>
          <w:p w14:paraId="028638A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4" w:space="0" w:color="auto"/>
              <w:right w:val="nil"/>
            </w:tcBorders>
            <w:shd w:val="clear" w:color="auto" w:fill="auto"/>
            <w:vAlign w:val="center"/>
          </w:tcPr>
          <w:p w14:paraId="72393636" w14:textId="0054581D"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.23</w:t>
            </w:r>
            <w:ins w:id="818" w:author="Jule Jaich" w:date="2023-03-10T11:11:00Z">
              <w:r w:rsidR="00D70E5F">
                <w:rPr>
                  <w:rFonts w:ascii="Times" w:hAnsi="Times"/>
                  <w:sz w:val="16"/>
                  <w:szCs w:val="18"/>
                  <w:vertAlign w:val="superscript"/>
                </w:rPr>
                <w:t>*</w:t>
              </w:r>
            </w:ins>
            <w:del w:id="819" w:author="Jule Jaich" w:date="2023-03-10T11:11:00Z">
              <w:r w:rsidRPr="00BB3B3F" w:rsidDel="00D70E5F">
                <w:rPr>
                  <w:rFonts w:ascii="Times" w:hAnsi="Times"/>
                  <w:sz w:val="16"/>
                  <w:szCs w:val="18"/>
                  <w:vertAlign w:val="superscript"/>
                </w:rPr>
                <w:delText>a</w:delText>
              </w:r>
            </w:del>
          </w:p>
        </w:tc>
        <w:tc>
          <w:tcPr>
            <w:tcW w:w="720" w:type="dxa"/>
            <w:tcBorders>
              <w:top w:val="nil"/>
              <w:left w:val="nil"/>
              <w:bottom w:val="single" w:sz="4" w:space="0" w:color="auto"/>
              <w:right w:val="nil"/>
            </w:tcBorders>
            <w:shd w:val="clear" w:color="auto" w:fill="auto"/>
            <w:vAlign w:val="center"/>
          </w:tcPr>
          <w:p w14:paraId="17E1AF0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single" w:sz="4" w:space="0" w:color="auto"/>
              <w:right w:val="nil"/>
            </w:tcBorders>
            <w:shd w:val="clear" w:color="auto" w:fill="auto"/>
            <w:noWrap/>
            <w:vAlign w:val="center"/>
          </w:tcPr>
          <w:p w14:paraId="48038DCF" w14:textId="77777777" w:rsidR="001F194C" w:rsidRPr="00BB3B3F" w:rsidRDefault="001F194C" w:rsidP="00E421D9">
            <w:pPr>
              <w:autoSpaceDE w:val="0"/>
              <w:autoSpaceDN w:val="0"/>
              <w:adjustRightInd w:val="0"/>
              <w:snapToGrid w:val="0"/>
              <w:spacing w:line="240" w:lineRule="auto"/>
              <w:jc w:val="center"/>
              <w:rPr>
                <w:rFonts w:ascii="Times" w:hAnsi="Times"/>
                <w:i/>
                <w:iCs/>
                <w:sz w:val="16"/>
                <w:szCs w:val="18"/>
                <w:highlight w:val="yellow"/>
              </w:rPr>
            </w:pPr>
          </w:p>
        </w:tc>
        <w:tc>
          <w:tcPr>
            <w:tcW w:w="720" w:type="dxa"/>
            <w:tcBorders>
              <w:top w:val="nil"/>
              <w:left w:val="nil"/>
              <w:bottom w:val="single" w:sz="4" w:space="0" w:color="auto"/>
              <w:right w:val="nil"/>
            </w:tcBorders>
            <w:shd w:val="clear" w:color="auto" w:fill="auto"/>
            <w:noWrap/>
            <w:vAlign w:val="center"/>
          </w:tcPr>
          <w:p w14:paraId="4B640CE0" w14:textId="2F8D1A6B"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.40</w:t>
            </w:r>
            <w:ins w:id="820" w:author="Jule Jaich" w:date="2023-03-10T11:11:00Z">
              <w:r w:rsidR="00D70E5F">
                <w:rPr>
                  <w:rFonts w:ascii="Times" w:hAnsi="Times"/>
                  <w:sz w:val="16"/>
                  <w:szCs w:val="18"/>
                  <w:vertAlign w:val="superscript"/>
                </w:rPr>
                <w:t>*</w:t>
              </w:r>
            </w:ins>
            <w:del w:id="821" w:author="Jule Jaich" w:date="2023-03-10T11:11:00Z">
              <w:r w:rsidRPr="00BB3B3F" w:rsidDel="00D70E5F">
                <w:rPr>
                  <w:rFonts w:ascii="Times" w:hAnsi="Times"/>
                  <w:sz w:val="16"/>
                  <w:szCs w:val="18"/>
                  <w:vertAlign w:val="superscript"/>
                </w:rPr>
                <w:delText>a</w:delText>
              </w:r>
            </w:del>
          </w:p>
        </w:tc>
        <w:tc>
          <w:tcPr>
            <w:tcW w:w="720" w:type="dxa"/>
            <w:tcBorders>
              <w:top w:val="nil"/>
              <w:left w:val="nil"/>
              <w:bottom w:val="single" w:sz="4" w:space="0" w:color="auto"/>
              <w:right w:val="nil"/>
            </w:tcBorders>
            <w:shd w:val="clear" w:color="auto" w:fill="auto"/>
            <w:noWrap/>
            <w:vAlign w:val="center"/>
          </w:tcPr>
          <w:p w14:paraId="584EBC93" w14:textId="77777777" w:rsidR="001F194C" w:rsidRPr="00BB3B3F" w:rsidRDefault="001F194C" w:rsidP="00E421D9">
            <w:pPr>
              <w:autoSpaceDE w:val="0"/>
              <w:autoSpaceDN w:val="0"/>
              <w:adjustRightInd w:val="0"/>
              <w:snapToGrid w:val="0"/>
              <w:spacing w:line="240" w:lineRule="auto"/>
              <w:jc w:val="center"/>
              <w:rPr>
                <w:rFonts w:ascii="Times" w:hAnsi="Times"/>
                <w:i/>
                <w:iCs/>
                <w:sz w:val="16"/>
                <w:szCs w:val="18"/>
                <w:highlight w:val="yellow"/>
              </w:rPr>
            </w:pPr>
          </w:p>
        </w:tc>
      </w:tr>
      <w:tr w:rsidR="001F194C" w:rsidRPr="00BB3B3F" w14:paraId="6844B63F" w14:textId="77777777" w:rsidTr="00E421D9">
        <w:tc>
          <w:tcPr>
            <w:tcW w:w="1638" w:type="dxa"/>
            <w:tcBorders>
              <w:top w:val="nil"/>
              <w:left w:val="nil"/>
              <w:bottom w:val="nil"/>
              <w:right w:val="nil"/>
            </w:tcBorders>
            <w:shd w:val="clear" w:color="auto" w:fill="auto"/>
            <w:noWrap/>
            <w:vAlign w:val="center"/>
          </w:tcPr>
          <w:p w14:paraId="5EBCD595" w14:textId="77777777" w:rsidR="001F194C" w:rsidRPr="00BB3B3F" w:rsidRDefault="001F194C" w:rsidP="00E421D9">
            <w:pPr>
              <w:autoSpaceDE w:val="0"/>
              <w:autoSpaceDN w:val="0"/>
              <w:adjustRightInd w:val="0"/>
              <w:snapToGrid w:val="0"/>
              <w:spacing w:line="240" w:lineRule="auto"/>
              <w:jc w:val="center"/>
              <w:rPr>
                <w:rFonts w:ascii="Times" w:hAnsi="Times"/>
                <w:b/>
                <w:bCs/>
                <w:sz w:val="16"/>
              </w:rPr>
            </w:pPr>
            <w:r w:rsidRPr="00BB3B3F">
              <w:rPr>
                <w:rFonts w:ascii="Times" w:hAnsi="Times"/>
                <w:sz w:val="16"/>
              </w:rPr>
              <w:t>Peers’ HB</w:t>
            </w:r>
          </w:p>
        </w:tc>
        <w:tc>
          <w:tcPr>
            <w:tcW w:w="630" w:type="dxa"/>
            <w:tcBorders>
              <w:top w:val="nil"/>
              <w:left w:val="nil"/>
              <w:bottom w:val="nil"/>
              <w:right w:val="nil"/>
            </w:tcBorders>
            <w:shd w:val="clear" w:color="auto" w:fill="auto"/>
            <w:noWrap/>
            <w:vAlign w:val="center"/>
          </w:tcPr>
          <w:p w14:paraId="0D5A9AE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.90</w:t>
            </w:r>
          </w:p>
        </w:tc>
        <w:tc>
          <w:tcPr>
            <w:tcW w:w="720" w:type="dxa"/>
            <w:tcBorders>
              <w:top w:val="nil"/>
              <w:left w:val="nil"/>
              <w:bottom w:val="nil"/>
              <w:right w:val="nil"/>
            </w:tcBorders>
            <w:shd w:val="clear" w:color="auto" w:fill="auto"/>
            <w:noWrap/>
            <w:vAlign w:val="center"/>
          </w:tcPr>
          <w:p w14:paraId="67F49D3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.87</w:t>
            </w:r>
          </w:p>
        </w:tc>
        <w:tc>
          <w:tcPr>
            <w:tcW w:w="630" w:type="dxa"/>
            <w:tcBorders>
              <w:top w:val="nil"/>
              <w:left w:val="nil"/>
              <w:bottom w:val="nil"/>
              <w:right w:val="nil"/>
            </w:tcBorders>
            <w:shd w:val="clear" w:color="auto" w:fill="auto"/>
            <w:noWrap/>
            <w:vAlign w:val="center"/>
          </w:tcPr>
          <w:p w14:paraId="2E3FAA3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.19</w:t>
            </w:r>
          </w:p>
        </w:tc>
        <w:tc>
          <w:tcPr>
            <w:tcW w:w="630" w:type="dxa"/>
            <w:tcBorders>
              <w:top w:val="nil"/>
              <w:left w:val="nil"/>
              <w:bottom w:val="nil"/>
              <w:right w:val="nil"/>
            </w:tcBorders>
            <w:shd w:val="clear" w:color="auto" w:fill="auto"/>
            <w:noWrap/>
            <w:vAlign w:val="center"/>
          </w:tcPr>
          <w:p w14:paraId="5B7196A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.87</w:t>
            </w:r>
          </w:p>
        </w:tc>
        <w:tc>
          <w:tcPr>
            <w:tcW w:w="720" w:type="dxa"/>
            <w:tcBorders>
              <w:top w:val="nil"/>
              <w:left w:val="nil"/>
              <w:bottom w:val="nil"/>
              <w:right w:val="nil"/>
            </w:tcBorders>
            <w:shd w:val="clear" w:color="auto" w:fill="auto"/>
            <w:noWrap/>
            <w:vAlign w:val="center"/>
          </w:tcPr>
          <w:p w14:paraId="2FAE92D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1.37</w:t>
            </w:r>
          </w:p>
        </w:tc>
        <w:tc>
          <w:tcPr>
            <w:tcW w:w="630" w:type="dxa"/>
            <w:tcBorders>
              <w:top w:val="nil"/>
              <w:left w:val="nil"/>
              <w:bottom w:val="nil"/>
              <w:right w:val="nil"/>
            </w:tcBorders>
            <w:shd w:val="clear" w:color="auto" w:fill="auto"/>
            <w:noWrap/>
            <w:vAlign w:val="center"/>
          </w:tcPr>
          <w:p w14:paraId="5743FEB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.11</w:t>
            </w:r>
          </w:p>
        </w:tc>
        <w:tc>
          <w:tcPr>
            <w:tcW w:w="720" w:type="dxa"/>
            <w:tcBorders>
              <w:top w:val="nil"/>
              <w:left w:val="nil"/>
              <w:bottom w:val="nil"/>
              <w:right w:val="nil"/>
            </w:tcBorders>
            <w:shd w:val="clear" w:color="auto" w:fill="auto"/>
            <w:vAlign w:val="center"/>
          </w:tcPr>
          <w:p w14:paraId="668FD70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–.49</w:t>
            </w:r>
          </w:p>
        </w:tc>
        <w:tc>
          <w:tcPr>
            <w:tcW w:w="720" w:type="dxa"/>
            <w:tcBorders>
              <w:top w:val="nil"/>
              <w:left w:val="nil"/>
              <w:bottom w:val="nil"/>
              <w:right w:val="nil"/>
            </w:tcBorders>
            <w:shd w:val="clear" w:color="auto" w:fill="auto"/>
            <w:vAlign w:val="center"/>
          </w:tcPr>
          <w:p w14:paraId="3738D68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1.23</w:t>
            </w:r>
          </w:p>
        </w:tc>
        <w:tc>
          <w:tcPr>
            <w:tcW w:w="720" w:type="dxa"/>
            <w:tcBorders>
              <w:top w:val="nil"/>
              <w:left w:val="nil"/>
              <w:bottom w:val="nil"/>
              <w:right w:val="nil"/>
            </w:tcBorders>
            <w:shd w:val="clear" w:color="auto" w:fill="auto"/>
            <w:vAlign w:val="center"/>
          </w:tcPr>
          <w:p w14:paraId="1A8AA84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–.06</w:t>
            </w:r>
          </w:p>
        </w:tc>
        <w:tc>
          <w:tcPr>
            <w:tcW w:w="630" w:type="dxa"/>
            <w:tcBorders>
              <w:top w:val="nil"/>
              <w:left w:val="nil"/>
              <w:bottom w:val="nil"/>
              <w:right w:val="nil"/>
            </w:tcBorders>
            <w:shd w:val="clear" w:color="auto" w:fill="auto"/>
            <w:noWrap/>
            <w:vAlign w:val="center"/>
          </w:tcPr>
          <w:p w14:paraId="5465635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–.10</w:t>
            </w:r>
          </w:p>
        </w:tc>
        <w:tc>
          <w:tcPr>
            <w:tcW w:w="720" w:type="dxa"/>
            <w:tcBorders>
              <w:top w:val="nil"/>
              <w:left w:val="nil"/>
              <w:bottom w:val="nil"/>
              <w:right w:val="nil"/>
            </w:tcBorders>
            <w:shd w:val="clear" w:color="auto" w:fill="auto"/>
            <w:noWrap/>
            <w:vAlign w:val="center"/>
          </w:tcPr>
          <w:p w14:paraId="50A19E8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.15</w:t>
            </w:r>
          </w:p>
        </w:tc>
        <w:tc>
          <w:tcPr>
            <w:tcW w:w="720" w:type="dxa"/>
            <w:tcBorders>
              <w:top w:val="nil"/>
              <w:left w:val="nil"/>
              <w:bottom w:val="nil"/>
              <w:right w:val="nil"/>
            </w:tcBorders>
            <w:shd w:val="clear" w:color="auto" w:fill="auto"/>
            <w:noWrap/>
            <w:vAlign w:val="center"/>
          </w:tcPr>
          <w:p w14:paraId="634BA6A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del w:id="822" w:author="Jule Jaich" w:date="2023-03-10T11:14:00Z">
              <w:r w:rsidRPr="00BB3B3F" w:rsidDel="00267A0A">
                <w:rPr>
                  <w:rFonts w:ascii="Times" w:hAnsi="Times"/>
                  <w:sz w:val="16"/>
                  <w:szCs w:val="18"/>
                </w:rPr>
                <w:delText xml:space="preserve">  </w:delText>
              </w:r>
            </w:del>
            <w:r w:rsidRPr="00BB3B3F">
              <w:rPr>
                <w:rFonts w:ascii="Times" w:hAnsi="Times"/>
                <w:sz w:val="16"/>
                <w:szCs w:val="18"/>
              </w:rPr>
              <w:t>–.09</w:t>
            </w:r>
          </w:p>
        </w:tc>
      </w:tr>
      <w:tr w:rsidR="001F194C" w:rsidRPr="00BB3B3F" w14:paraId="3BCC18CA" w14:textId="77777777" w:rsidTr="00E421D9">
        <w:tc>
          <w:tcPr>
            <w:tcW w:w="1638" w:type="dxa"/>
            <w:tcBorders>
              <w:top w:val="nil"/>
              <w:left w:val="nil"/>
              <w:bottom w:val="nil"/>
              <w:right w:val="nil"/>
            </w:tcBorders>
            <w:shd w:val="clear" w:color="auto" w:fill="auto"/>
            <w:noWrap/>
            <w:vAlign w:val="center"/>
          </w:tcPr>
          <w:p w14:paraId="2F107278"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Peers’ Motivation UB</w:t>
            </w:r>
          </w:p>
        </w:tc>
        <w:tc>
          <w:tcPr>
            <w:tcW w:w="630" w:type="dxa"/>
            <w:tcBorders>
              <w:top w:val="nil"/>
              <w:left w:val="nil"/>
              <w:bottom w:val="nil"/>
              <w:right w:val="nil"/>
            </w:tcBorders>
            <w:shd w:val="clear" w:color="auto" w:fill="auto"/>
            <w:noWrap/>
            <w:vAlign w:val="center"/>
          </w:tcPr>
          <w:p w14:paraId="2504286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–.30</w:t>
            </w:r>
          </w:p>
        </w:tc>
        <w:tc>
          <w:tcPr>
            <w:tcW w:w="720" w:type="dxa"/>
            <w:tcBorders>
              <w:top w:val="nil"/>
              <w:left w:val="nil"/>
              <w:bottom w:val="nil"/>
              <w:right w:val="nil"/>
            </w:tcBorders>
            <w:shd w:val="clear" w:color="auto" w:fill="auto"/>
            <w:noWrap/>
            <w:vAlign w:val="center"/>
          </w:tcPr>
          <w:p w14:paraId="2B8FDEB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.45</w:t>
            </w:r>
          </w:p>
        </w:tc>
        <w:tc>
          <w:tcPr>
            <w:tcW w:w="630" w:type="dxa"/>
            <w:tcBorders>
              <w:top w:val="nil"/>
              <w:left w:val="nil"/>
              <w:bottom w:val="nil"/>
              <w:right w:val="nil"/>
            </w:tcBorders>
            <w:shd w:val="clear" w:color="auto" w:fill="auto"/>
            <w:noWrap/>
            <w:vAlign w:val="center"/>
          </w:tcPr>
          <w:p w14:paraId="495F519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–.07</w:t>
            </w:r>
          </w:p>
        </w:tc>
        <w:tc>
          <w:tcPr>
            <w:tcW w:w="630" w:type="dxa"/>
            <w:tcBorders>
              <w:top w:val="nil"/>
              <w:left w:val="nil"/>
              <w:bottom w:val="nil"/>
              <w:right w:val="nil"/>
            </w:tcBorders>
            <w:shd w:val="clear" w:color="auto" w:fill="auto"/>
            <w:noWrap/>
            <w:vAlign w:val="center"/>
          </w:tcPr>
          <w:p w14:paraId="68CA028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720" w:type="dxa"/>
            <w:tcBorders>
              <w:top w:val="nil"/>
              <w:left w:val="nil"/>
              <w:bottom w:val="nil"/>
              <w:right w:val="nil"/>
            </w:tcBorders>
            <w:shd w:val="clear" w:color="auto" w:fill="auto"/>
            <w:noWrap/>
            <w:vAlign w:val="center"/>
          </w:tcPr>
          <w:p w14:paraId="28CF7B0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.71</w:t>
            </w:r>
          </w:p>
        </w:tc>
        <w:tc>
          <w:tcPr>
            <w:tcW w:w="630" w:type="dxa"/>
            <w:tcBorders>
              <w:top w:val="nil"/>
              <w:left w:val="nil"/>
              <w:bottom w:val="nil"/>
              <w:right w:val="nil"/>
            </w:tcBorders>
            <w:shd w:val="clear" w:color="auto" w:fill="auto"/>
            <w:noWrap/>
            <w:vAlign w:val="center"/>
          </w:tcPr>
          <w:p w14:paraId="3AAFF67D" w14:textId="4D9A75A1" w:rsidR="001F194C" w:rsidRPr="00BB3B3F" w:rsidRDefault="00C73D4D" w:rsidP="00E421D9">
            <w:pPr>
              <w:autoSpaceDE w:val="0"/>
              <w:autoSpaceDN w:val="0"/>
              <w:adjustRightInd w:val="0"/>
              <w:snapToGrid w:val="0"/>
              <w:spacing w:line="240" w:lineRule="auto"/>
              <w:jc w:val="center"/>
              <w:rPr>
                <w:rFonts w:ascii="Times" w:hAnsi="Times"/>
                <w:sz w:val="16"/>
                <w:szCs w:val="18"/>
              </w:rPr>
            </w:pPr>
            <w:ins w:id="823" w:author="Jule Jaich" w:date="2023-03-10T11:16:00Z">
              <w:r>
                <w:rPr>
                  <w:rFonts w:ascii="Times" w:hAnsi="Times"/>
                  <w:sz w:val="16"/>
                  <w:szCs w:val="18"/>
                </w:rPr>
                <w:t xml:space="preserve"> </w:t>
              </w:r>
            </w:ins>
            <w:r w:rsidR="001F194C" w:rsidRPr="00BB3B3F">
              <w:rPr>
                <w:rFonts w:ascii="Times" w:hAnsi="Times"/>
                <w:sz w:val="16"/>
                <w:szCs w:val="18"/>
              </w:rPr>
              <w:t>.00</w:t>
            </w:r>
          </w:p>
        </w:tc>
        <w:tc>
          <w:tcPr>
            <w:tcW w:w="720" w:type="dxa"/>
            <w:tcBorders>
              <w:top w:val="nil"/>
              <w:left w:val="nil"/>
              <w:bottom w:val="nil"/>
              <w:right w:val="nil"/>
            </w:tcBorders>
            <w:shd w:val="clear" w:color="auto" w:fill="auto"/>
            <w:vAlign w:val="center"/>
          </w:tcPr>
          <w:p w14:paraId="0B8FFAA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–2.70</w:t>
            </w:r>
          </w:p>
        </w:tc>
        <w:tc>
          <w:tcPr>
            <w:tcW w:w="720" w:type="dxa"/>
            <w:tcBorders>
              <w:top w:val="nil"/>
              <w:left w:val="nil"/>
              <w:bottom w:val="nil"/>
              <w:right w:val="nil"/>
            </w:tcBorders>
            <w:shd w:val="clear" w:color="auto" w:fill="auto"/>
            <w:vAlign w:val="center"/>
          </w:tcPr>
          <w:p w14:paraId="2D90431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.59</w:t>
            </w:r>
          </w:p>
        </w:tc>
        <w:tc>
          <w:tcPr>
            <w:tcW w:w="720" w:type="dxa"/>
            <w:tcBorders>
              <w:top w:val="nil"/>
              <w:left w:val="nil"/>
              <w:bottom w:val="nil"/>
              <w:right w:val="nil"/>
            </w:tcBorders>
            <w:shd w:val="clear" w:color="auto" w:fill="auto"/>
            <w:vAlign w:val="center"/>
          </w:tcPr>
          <w:p w14:paraId="126BBD4D" w14:textId="7ED82C5B"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–.35</w:t>
            </w:r>
            <w:ins w:id="824" w:author="Jule Jaich" w:date="2023-03-10T11:09:00Z">
              <w:r w:rsidR="00347E99">
                <w:rPr>
                  <w:rFonts w:ascii="Times" w:hAnsi="Times"/>
                  <w:sz w:val="16"/>
                  <w:szCs w:val="18"/>
                  <w:vertAlign w:val="superscript"/>
                </w:rPr>
                <w:t>**</w:t>
              </w:r>
            </w:ins>
            <w:del w:id="825" w:author="Jule Jaich" w:date="2023-03-10T11:09:00Z">
              <w:r w:rsidRPr="00BB3B3F" w:rsidDel="00347E99">
                <w:rPr>
                  <w:rFonts w:ascii="Times" w:hAnsi="Times"/>
                  <w:sz w:val="16"/>
                  <w:szCs w:val="18"/>
                  <w:vertAlign w:val="superscript"/>
                </w:rPr>
                <w:delText>b</w:delText>
              </w:r>
            </w:del>
          </w:p>
        </w:tc>
        <w:tc>
          <w:tcPr>
            <w:tcW w:w="630" w:type="dxa"/>
            <w:tcBorders>
              <w:top w:val="nil"/>
              <w:left w:val="nil"/>
              <w:bottom w:val="nil"/>
              <w:right w:val="nil"/>
            </w:tcBorders>
            <w:shd w:val="clear" w:color="auto" w:fill="auto"/>
            <w:noWrap/>
            <w:vAlign w:val="center"/>
          </w:tcPr>
          <w:p w14:paraId="4A49FFE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–.30</w:t>
            </w:r>
          </w:p>
        </w:tc>
        <w:tc>
          <w:tcPr>
            <w:tcW w:w="720" w:type="dxa"/>
            <w:tcBorders>
              <w:top w:val="nil"/>
              <w:left w:val="nil"/>
              <w:bottom w:val="nil"/>
              <w:right w:val="nil"/>
            </w:tcBorders>
            <w:shd w:val="clear" w:color="auto" w:fill="auto"/>
            <w:noWrap/>
            <w:vAlign w:val="center"/>
          </w:tcPr>
          <w:p w14:paraId="13EBEF7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.07</w:t>
            </w:r>
          </w:p>
        </w:tc>
        <w:tc>
          <w:tcPr>
            <w:tcW w:w="720" w:type="dxa"/>
            <w:tcBorders>
              <w:top w:val="nil"/>
              <w:left w:val="nil"/>
              <w:bottom w:val="nil"/>
              <w:right w:val="nil"/>
            </w:tcBorders>
            <w:shd w:val="clear" w:color="auto" w:fill="auto"/>
            <w:noWrap/>
            <w:vAlign w:val="center"/>
          </w:tcPr>
          <w:p w14:paraId="5D4F06FE" w14:textId="5B194743"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–.31</w:t>
            </w:r>
            <w:ins w:id="826" w:author="Jule Jaich" w:date="2023-03-10T11:09:00Z">
              <w:r w:rsidR="00347E99">
                <w:rPr>
                  <w:rFonts w:ascii="Times" w:hAnsi="Times"/>
                  <w:sz w:val="16"/>
                  <w:szCs w:val="18"/>
                  <w:vertAlign w:val="superscript"/>
                </w:rPr>
                <w:t>**</w:t>
              </w:r>
            </w:ins>
            <w:del w:id="827" w:author="Jule Jaich" w:date="2023-03-10T11:09:00Z">
              <w:r w:rsidRPr="00BB3B3F" w:rsidDel="00347E99">
                <w:rPr>
                  <w:rFonts w:ascii="Times" w:hAnsi="Times"/>
                  <w:sz w:val="16"/>
                  <w:szCs w:val="18"/>
                  <w:vertAlign w:val="superscript"/>
                </w:rPr>
                <w:delText>b</w:delText>
              </w:r>
            </w:del>
          </w:p>
        </w:tc>
      </w:tr>
      <w:tr w:rsidR="001F194C" w:rsidRPr="00BB3B3F" w14:paraId="35F7C47E" w14:textId="77777777" w:rsidTr="00E421D9">
        <w:tc>
          <w:tcPr>
            <w:tcW w:w="1638" w:type="dxa"/>
            <w:tcBorders>
              <w:top w:val="nil"/>
              <w:left w:val="nil"/>
              <w:bottom w:val="nil"/>
              <w:right w:val="nil"/>
            </w:tcBorders>
            <w:shd w:val="clear" w:color="auto" w:fill="auto"/>
            <w:noWrap/>
            <w:vAlign w:val="center"/>
          </w:tcPr>
          <w:p w14:paraId="1FDFC10C"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Peers’ HB x Peers’ Motivation UB</w:t>
            </w:r>
          </w:p>
        </w:tc>
        <w:tc>
          <w:tcPr>
            <w:tcW w:w="630" w:type="dxa"/>
            <w:tcBorders>
              <w:top w:val="nil"/>
              <w:left w:val="nil"/>
              <w:bottom w:val="nil"/>
              <w:right w:val="nil"/>
            </w:tcBorders>
            <w:shd w:val="clear" w:color="auto" w:fill="auto"/>
            <w:noWrap/>
            <w:vAlign w:val="center"/>
          </w:tcPr>
          <w:p w14:paraId="65FD9DA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–.22</w:t>
            </w:r>
          </w:p>
        </w:tc>
        <w:tc>
          <w:tcPr>
            <w:tcW w:w="720" w:type="dxa"/>
            <w:tcBorders>
              <w:top w:val="nil"/>
              <w:left w:val="nil"/>
              <w:bottom w:val="nil"/>
              <w:right w:val="nil"/>
            </w:tcBorders>
            <w:shd w:val="clear" w:color="auto" w:fill="auto"/>
            <w:noWrap/>
            <w:vAlign w:val="center"/>
          </w:tcPr>
          <w:p w14:paraId="4D962DF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.45</w:t>
            </w:r>
          </w:p>
        </w:tc>
        <w:tc>
          <w:tcPr>
            <w:tcW w:w="630" w:type="dxa"/>
            <w:tcBorders>
              <w:top w:val="nil"/>
              <w:left w:val="nil"/>
              <w:bottom w:val="nil"/>
              <w:right w:val="nil"/>
            </w:tcBorders>
            <w:shd w:val="clear" w:color="auto" w:fill="auto"/>
            <w:noWrap/>
            <w:vAlign w:val="center"/>
          </w:tcPr>
          <w:p w14:paraId="156F3BB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–.09</w:t>
            </w:r>
          </w:p>
        </w:tc>
        <w:tc>
          <w:tcPr>
            <w:tcW w:w="630" w:type="dxa"/>
            <w:tcBorders>
              <w:top w:val="nil"/>
              <w:left w:val="nil"/>
              <w:bottom w:val="nil"/>
              <w:right w:val="nil"/>
            </w:tcBorders>
            <w:shd w:val="clear" w:color="auto" w:fill="auto"/>
            <w:noWrap/>
            <w:vAlign w:val="center"/>
          </w:tcPr>
          <w:p w14:paraId="6751EE0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–.04</w:t>
            </w:r>
          </w:p>
        </w:tc>
        <w:tc>
          <w:tcPr>
            <w:tcW w:w="720" w:type="dxa"/>
            <w:tcBorders>
              <w:top w:val="nil"/>
              <w:left w:val="nil"/>
              <w:bottom w:val="nil"/>
              <w:right w:val="nil"/>
            </w:tcBorders>
            <w:shd w:val="clear" w:color="auto" w:fill="auto"/>
            <w:noWrap/>
            <w:vAlign w:val="center"/>
          </w:tcPr>
          <w:p w14:paraId="4D24B47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.62</w:t>
            </w:r>
          </w:p>
        </w:tc>
        <w:tc>
          <w:tcPr>
            <w:tcW w:w="630" w:type="dxa"/>
            <w:tcBorders>
              <w:top w:val="nil"/>
              <w:left w:val="nil"/>
              <w:bottom w:val="nil"/>
              <w:right w:val="nil"/>
            </w:tcBorders>
            <w:shd w:val="clear" w:color="auto" w:fill="auto"/>
            <w:noWrap/>
            <w:vAlign w:val="center"/>
          </w:tcPr>
          <w:p w14:paraId="142C2F1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720" w:type="dxa"/>
            <w:tcBorders>
              <w:top w:val="nil"/>
              <w:left w:val="nil"/>
              <w:bottom w:val="nil"/>
              <w:right w:val="nil"/>
            </w:tcBorders>
            <w:shd w:val="clear" w:color="auto" w:fill="auto"/>
            <w:vAlign w:val="center"/>
          </w:tcPr>
          <w:p w14:paraId="7E177AD7" w14:textId="19846BBA" w:rsidR="001F194C" w:rsidRPr="00BB3B3F" w:rsidRDefault="008741B3" w:rsidP="00E421D9">
            <w:pPr>
              <w:autoSpaceDE w:val="0"/>
              <w:autoSpaceDN w:val="0"/>
              <w:adjustRightInd w:val="0"/>
              <w:snapToGrid w:val="0"/>
              <w:spacing w:line="240" w:lineRule="auto"/>
              <w:jc w:val="center"/>
              <w:rPr>
                <w:rFonts w:ascii="Times" w:hAnsi="Times"/>
                <w:sz w:val="16"/>
                <w:szCs w:val="18"/>
              </w:rPr>
            </w:pPr>
            <w:ins w:id="828" w:author="Jule Jaich" w:date="2023-03-10T11:18:00Z">
              <w:r>
                <w:rPr>
                  <w:rFonts w:ascii="Times" w:hAnsi="Times"/>
                  <w:sz w:val="16"/>
                  <w:szCs w:val="18"/>
                </w:rPr>
                <w:t xml:space="preserve"> </w:t>
              </w:r>
            </w:ins>
            <w:r w:rsidR="001F194C" w:rsidRPr="00BB3B3F">
              <w:rPr>
                <w:rFonts w:ascii="Times" w:hAnsi="Times"/>
                <w:sz w:val="16"/>
                <w:szCs w:val="18"/>
              </w:rPr>
              <w:t>.52</w:t>
            </w:r>
          </w:p>
        </w:tc>
        <w:tc>
          <w:tcPr>
            <w:tcW w:w="720" w:type="dxa"/>
            <w:tcBorders>
              <w:top w:val="nil"/>
              <w:left w:val="nil"/>
              <w:bottom w:val="nil"/>
              <w:right w:val="nil"/>
            </w:tcBorders>
            <w:shd w:val="clear" w:color="auto" w:fill="auto"/>
            <w:vAlign w:val="center"/>
          </w:tcPr>
          <w:p w14:paraId="65D0831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.57</w:t>
            </w:r>
          </w:p>
        </w:tc>
        <w:tc>
          <w:tcPr>
            <w:tcW w:w="720" w:type="dxa"/>
            <w:tcBorders>
              <w:top w:val="nil"/>
              <w:left w:val="nil"/>
              <w:bottom w:val="nil"/>
              <w:right w:val="nil"/>
            </w:tcBorders>
            <w:shd w:val="clear" w:color="auto" w:fill="auto"/>
            <w:vAlign w:val="center"/>
          </w:tcPr>
          <w:p w14:paraId="0B42D6D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del w:id="829" w:author="Jule Jaich" w:date="2023-03-10T11:18:00Z">
              <w:r w:rsidRPr="00BB3B3F" w:rsidDel="00BC3398">
                <w:rPr>
                  <w:rFonts w:ascii="Times" w:hAnsi="Times"/>
                  <w:sz w:val="16"/>
                  <w:szCs w:val="18"/>
                </w:rPr>
                <w:delText xml:space="preserve"> </w:delText>
              </w:r>
            </w:del>
            <w:r w:rsidRPr="00BB3B3F">
              <w:rPr>
                <w:rFonts w:ascii="Times" w:hAnsi="Times"/>
                <w:sz w:val="16"/>
                <w:szCs w:val="18"/>
              </w:rPr>
              <w:t>.13</w:t>
            </w:r>
          </w:p>
        </w:tc>
        <w:tc>
          <w:tcPr>
            <w:tcW w:w="630" w:type="dxa"/>
            <w:tcBorders>
              <w:top w:val="nil"/>
              <w:left w:val="nil"/>
              <w:bottom w:val="nil"/>
              <w:right w:val="nil"/>
            </w:tcBorders>
            <w:shd w:val="clear" w:color="auto" w:fill="auto"/>
            <w:noWrap/>
            <w:vAlign w:val="center"/>
          </w:tcPr>
          <w:p w14:paraId="1E39A24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.10</w:t>
            </w:r>
          </w:p>
        </w:tc>
        <w:tc>
          <w:tcPr>
            <w:tcW w:w="720" w:type="dxa"/>
            <w:tcBorders>
              <w:top w:val="nil"/>
              <w:left w:val="nil"/>
              <w:bottom w:val="nil"/>
              <w:right w:val="nil"/>
            </w:tcBorders>
            <w:shd w:val="clear" w:color="auto" w:fill="auto"/>
            <w:noWrap/>
            <w:vAlign w:val="center"/>
          </w:tcPr>
          <w:p w14:paraId="2412FD9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.07</w:t>
            </w:r>
          </w:p>
        </w:tc>
        <w:tc>
          <w:tcPr>
            <w:tcW w:w="720" w:type="dxa"/>
            <w:tcBorders>
              <w:top w:val="nil"/>
              <w:left w:val="nil"/>
              <w:bottom w:val="nil"/>
              <w:right w:val="nil"/>
            </w:tcBorders>
            <w:shd w:val="clear" w:color="auto" w:fill="auto"/>
            <w:noWrap/>
            <w:vAlign w:val="center"/>
          </w:tcPr>
          <w:p w14:paraId="07968EF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.19</w:t>
            </w:r>
          </w:p>
        </w:tc>
      </w:tr>
      <w:tr w:rsidR="001F194C" w:rsidRPr="00BB3B3F" w14:paraId="72DFD025" w14:textId="77777777" w:rsidTr="00E421D9">
        <w:tc>
          <w:tcPr>
            <w:tcW w:w="1638" w:type="dxa"/>
            <w:tcBorders>
              <w:top w:val="nil"/>
              <w:left w:val="nil"/>
              <w:bottom w:val="nil"/>
              <w:right w:val="nil"/>
            </w:tcBorders>
            <w:shd w:val="clear" w:color="auto" w:fill="auto"/>
            <w:noWrap/>
            <w:vAlign w:val="center"/>
          </w:tcPr>
          <w:p w14:paraId="7D39EE09"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1</w:t>
            </w:r>
          </w:p>
        </w:tc>
        <w:tc>
          <w:tcPr>
            <w:tcW w:w="630" w:type="dxa"/>
            <w:tcBorders>
              <w:top w:val="nil"/>
              <w:left w:val="nil"/>
              <w:bottom w:val="nil"/>
              <w:right w:val="nil"/>
            </w:tcBorders>
            <w:shd w:val="clear" w:color="auto" w:fill="auto"/>
            <w:noWrap/>
            <w:vAlign w:val="center"/>
          </w:tcPr>
          <w:p w14:paraId="326DCE6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3994E88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del w:id="830" w:author="Jule Jaich" w:date="2023-03-10T11:13:00Z">
              <w:r w:rsidRPr="00BB3B3F" w:rsidDel="00884E7A">
                <w:rPr>
                  <w:rFonts w:ascii="Times" w:hAnsi="Times"/>
                  <w:sz w:val="16"/>
                  <w:szCs w:val="18"/>
                </w:rPr>
                <w:delText xml:space="preserve"> </w:delText>
              </w:r>
            </w:del>
            <w:r w:rsidRPr="00BB3B3F">
              <w:rPr>
                <w:rFonts w:ascii="Times" w:hAnsi="Times"/>
                <w:sz w:val="16"/>
                <w:szCs w:val="18"/>
              </w:rPr>
              <w:t>.01</w:t>
            </w:r>
          </w:p>
        </w:tc>
        <w:tc>
          <w:tcPr>
            <w:tcW w:w="630" w:type="dxa"/>
            <w:tcBorders>
              <w:top w:val="nil"/>
              <w:left w:val="nil"/>
              <w:bottom w:val="nil"/>
              <w:right w:val="nil"/>
            </w:tcBorders>
            <w:shd w:val="clear" w:color="auto" w:fill="auto"/>
            <w:noWrap/>
            <w:vAlign w:val="center"/>
          </w:tcPr>
          <w:p w14:paraId="20A8DD4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tcPr>
          <w:p w14:paraId="093DD80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2494E88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del w:id="831" w:author="Jule Jaich" w:date="2023-03-10T11:13:00Z">
              <w:r w:rsidRPr="00BB3B3F" w:rsidDel="00884E7A">
                <w:rPr>
                  <w:rFonts w:ascii="Times" w:hAnsi="Times"/>
                  <w:sz w:val="16"/>
                  <w:szCs w:val="18"/>
                </w:rPr>
                <w:delText xml:space="preserve"> </w:delText>
              </w:r>
            </w:del>
            <w:r w:rsidRPr="00BB3B3F">
              <w:rPr>
                <w:rFonts w:ascii="Times" w:hAnsi="Times"/>
                <w:sz w:val="16"/>
                <w:szCs w:val="18"/>
              </w:rPr>
              <w:t>.01</w:t>
            </w:r>
          </w:p>
        </w:tc>
        <w:tc>
          <w:tcPr>
            <w:tcW w:w="630" w:type="dxa"/>
            <w:tcBorders>
              <w:top w:val="nil"/>
              <w:left w:val="nil"/>
              <w:bottom w:val="nil"/>
              <w:right w:val="nil"/>
            </w:tcBorders>
            <w:shd w:val="clear" w:color="auto" w:fill="auto"/>
            <w:noWrap/>
            <w:vAlign w:val="center"/>
          </w:tcPr>
          <w:p w14:paraId="7FA912B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143F5BC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5DB1D490" w14:textId="08C2C5E0" w:rsidR="001F194C" w:rsidRPr="00BB3B3F" w:rsidRDefault="00176B3B" w:rsidP="00E421D9">
            <w:pPr>
              <w:autoSpaceDE w:val="0"/>
              <w:autoSpaceDN w:val="0"/>
              <w:adjustRightInd w:val="0"/>
              <w:snapToGrid w:val="0"/>
              <w:spacing w:line="240" w:lineRule="auto"/>
              <w:jc w:val="center"/>
              <w:rPr>
                <w:rFonts w:ascii="Times" w:hAnsi="Times"/>
                <w:sz w:val="16"/>
                <w:szCs w:val="18"/>
              </w:rPr>
            </w:pPr>
            <w:ins w:id="832" w:author="Jule Jaich" w:date="2023-03-10T11:14:00Z">
              <w:r>
                <w:rPr>
                  <w:rFonts w:ascii="Times" w:hAnsi="Times"/>
                  <w:sz w:val="16"/>
                  <w:szCs w:val="18"/>
                </w:rPr>
                <w:t xml:space="preserve"> </w:t>
              </w:r>
            </w:ins>
            <w:r w:rsidR="001F194C" w:rsidRPr="00BB3B3F">
              <w:rPr>
                <w:rFonts w:ascii="Times" w:hAnsi="Times"/>
                <w:sz w:val="16"/>
                <w:szCs w:val="18"/>
              </w:rPr>
              <w:t>.11</w:t>
            </w:r>
            <w:ins w:id="833" w:author="Jule Jaich" w:date="2023-03-10T11:09:00Z">
              <w:r w:rsidR="00347E99">
                <w:rPr>
                  <w:rFonts w:ascii="Times" w:hAnsi="Times"/>
                  <w:sz w:val="16"/>
                  <w:szCs w:val="18"/>
                  <w:vertAlign w:val="superscript"/>
                </w:rPr>
                <w:t>**</w:t>
              </w:r>
            </w:ins>
            <w:del w:id="834" w:author="Jule Jaich" w:date="2023-03-10T11:09:00Z">
              <w:r w:rsidR="001F194C" w:rsidRPr="00BB3B3F" w:rsidDel="00347E99">
                <w:rPr>
                  <w:rFonts w:ascii="Times" w:hAnsi="Times"/>
                  <w:sz w:val="16"/>
                  <w:szCs w:val="18"/>
                  <w:vertAlign w:val="superscript"/>
                </w:rPr>
                <w:delText>b</w:delText>
              </w:r>
            </w:del>
          </w:p>
        </w:tc>
        <w:tc>
          <w:tcPr>
            <w:tcW w:w="720" w:type="dxa"/>
            <w:tcBorders>
              <w:top w:val="nil"/>
              <w:left w:val="nil"/>
              <w:bottom w:val="nil"/>
              <w:right w:val="nil"/>
            </w:tcBorders>
            <w:shd w:val="clear" w:color="auto" w:fill="auto"/>
            <w:vAlign w:val="center"/>
          </w:tcPr>
          <w:p w14:paraId="0A34734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tcPr>
          <w:p w14:paraId="193731E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75822CDA" w14:textId="2FBBA018"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.09</w:t>
            </w:r>
            <w:ins w:id="835" w:author="Jule Jaich" w:date="2023-03-10T11:09:00Z">
              <w:r w:rsidR="00347E99">
                <w:rPr>
                  <w:rFonts w:ascii="Times" w:hAnsi="Times"/>
                  <w:sz w:val="16"/>
                  <w:szCs w:val="18"/>
                  <w:vertAlign w:val="superscript"/>
                </w:rPr>
                <w:t>*</w:t>
              </w:r>
            </w:ins>
            <w:del w:id="836" w:author="Jule Jaich" w:date="2023-03-10T11:09:00Z">
              <w:r w:rsidRPr="00BB3B3F" w:rsidDel="00347E99">
                <w:rPr>
                  <w:rFonts w:ascii="Times" w:hAnsi="Times"/>
                  <w:sz w:val="16"/>
                  <w:szCs w:val="18"/>
                  <w:vertAlign w:val="superscript"/>
                </w:rPr>
                <w:delText>a</w:delText>
              </w:r>
            </w:del>
          </w:p>
        </w:tc>
        <w:tc>
          <w:tcPr>
            <w:tcW w:w="720" w:type="dxa"/>
            <w:tcBorders>
              <w:top w:val="nil"/>
              <w:left w:val="nil"/>
              <w:bottom w:val="nil"/>
              <w:right w:val="nil"/>
            </w:tcBorders>
            <w:shd w:val="clear" w:color="auto" w:fill="auto"/>
            <w:noWrap/>
            <w:vAlign w:val="center"/>
          </w:tcPr>
          <w:p w14:paraId="1DFFA16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5065FA90" w14:textId="77777777" w:rsidTr="00E421D9">
        <w:tc>
          <w:tcPr>
            <w:tcW w:w="1638" w:type="dxa"/>
            <w:tcBorders>
              <w:top w:val="nil"/>
              <w:left w:val="nil"/>
              <w:bottom w:val="nil"/>
              <w:right w:val="nil"/>
            </w:tcBorders>
            <w:shd w:val="clear" w:color="auto" w:fill="auto"/>
            <w:noWrap/>
            <w:vAlign w:val="center"/>
          </w:tcPr>
          <w:p w14:paraId="0F411295"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2</w:t>
            </w:r>
          </w:p>
        </w:tc>
        <w:tc>
          <w:tcPr>
            <w:tcW w:w="630" w:type="dxa"/>
            <w:tcBorders>
              <w:top w:val="nil"/>
              <w:left w:val="nil"/>
              <w:bottom w:val="nil"/>
              <w:right w:val="nil"/>
            </w:tcBorders>
            <w:shd w:val="clear" w:color="auto" w:fill="auto"/>
            <w:noWrap/>
            <w:vAlign w:val="center"/>
          </w:tcPr>
          <w:p w14:paraId="4E728A6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1B34C56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del w:id="837" w:author="Jule Jaich" w:date="2023-03-10T11:13:00Z">
              <w:r w:rsidRPr="00BB3B3F" w:rsidDel="00884E7A">
                <w:rPr>
                  <w:rFonts w:ascii="Times" w:hAnsi="Times"/>
                  <w:sz w:val="16"/>
                  <w:szCs w:val="18"/>
                </w:rPr>
                <w:delText xml:space="preserve"> </w:delText>
              </w:r>
            </w:del>
            <w:r w:rsidRPr="00BB3B3F">
              <w:rPr>
                <w:rFonts w:ascii="Times" w:hAnsi="Times"/>
                <w:sz w:val="16"/>
                <w:szCs w:val="18"/>
              </w:rPr>
              <w:t>.01</w:t>
            </w:r>
          </w:p>
        </w:tc>
        <w:tc>
          <w:tcPr>
            <w:tcW w:w="630" w:type="dxa"/>
            <w:tcBorders>
              <w:top w:val="nil"/>
              <w:left w:val="nil"/>
              <w:bottom w:val="nil"/>
              <w:right w:val="nil"/>
            </w:tcBorders>
            <w:shd w:val="clear" w:color="auto" w:fill="auto"/>
            <w:noWrap/>
            <w:vAlign w:val="center"/>
          </w:tcPr>
          <w:p w14:paraId="5285991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tcPr>
          <w:p w14:paraId="6A4E182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5101C7D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.00</w:t>
            </w:r>
          </w:p>
        </w:tc>
        <w:tc>
          <w:tcPr>
            <w:tcW w:w="630" w:type="dxa"/>
            <w:tcBorders>
              <w:top w:val="nil"/>
              <w:left w:val="nil"/>
              <w:bottom w:val="nil"/>
              <w:right w:val="nil"/>
            </w:tcBorders>
            <w:shd w:val="clear" w:color="auto" w:fill="auto"/>
            <w:noWrap/>
            <w:vAlign w:val="center"/>
          </w:tcPr>
          <w:p w14:paraId="4C5B7E7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6D10218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1EE41B81" w14:textId="0C108FFF" w:rsidR="001F194C" w:rsidRPr="00BB3B3F" w:rsidRDefault="003F19AD" w:rsidP="00E421D9">
            <w:pPr>
              <w:autoSpaceDE w:val="0"/>
              <w:autoSpaceDN w:val="0"/>
              <w:adjustRightInd w:val="0"/>
              <w:snapToGrid w:val="0"/>
              <w:spacing w:line="240" w:lineRule="auto"/>
              <w:jc w:val="center"/>
              <w:rPr>
                <w:rFonts w:ascii="Times" w:hAnsi="Times"/>
                <w:sz w:val="16"/>
                <w:szCs w:val="18"/>
              </w:rPr>
            </w:pPr>
            <w:ins w:id="838" w:author="Microsoft Office User" w:date="2023-03-08T11:39:00Z">
              <w:del w:id="839" w:author="Jule Jaich" w:date="2023-03-10T11:14:00Z">
                <w:r w:rsidDel="00176B3B">
                  <w:rPr>
                    <w:rFonts w:ascii="Times" w:hAnsi="Times"/>
                    <w:sz w:val="16"/>
                    <w:szCs w:val="18"/>
                  </w:rPr>
                  <w:delText xml:space="preserve"> </w:delText>
                </w:r>
              </w:del>
            </w:ins>
            <w:del w:id="840" w:author="Microsoft Office User" w:date="2023-03-08T11:38:00Z">
              <w:r w:rsidR="001F194C" w:rsidRPr="00BB3B3F" w:rsidDel="00D13EB8">
                <w:rPr>
                  <w:rFonts w:ascii="Times" w:hAnsi="Times"/>
                  <w:sz w:val="16"/>
                  <w:szCs w:val="18"/>
                </w:rPr>
                <w:delText xml:space="preserve">   </w:delText>
              </w:r>
            </w:del>
            <w:r w:rsidR="001F194C" w:rsidRPr="00BB3B3F">
              <w:rPr>
                <w:rFonts w:ascii="Times" w:hAnsi="Times"/>
                <w:sz w:val="16"/>
                <w:szCs w:val="18"/>
              </w:rPr>
              <w:t>.01</w:t>
            </w:r>
            <w:r w:rsidR="001F194C" w:rsidRPr="00BB3B3F">
              <w:rPr>
                <w:rFonts w:ascii="Times" w:hAnsi="Times"/>
                <w:sz w:val="16"/>
                <w:szCs w:val="18"/>
                <w:vertAlign w:val="superscript"/>
              </w:rPr>
              <w:t xml:space="preserve"> </w:t>
            </w:r>
            <w:r w:rsidR="001F194C" w:rsidRPr="00BB3B3F">
              <w:rPr>
                <w:rFonts w:ascii="Times" w:hAnsi="Times"/>
                <w:sz w:val="16"/>
                <w:szCs w:val="18"/>
              </w:rPr>
              <w:t xml:space="preserve">  </w:t>
            </w:r>
          </w:p>
        </w:tc>
        <w:tc>
          <w:tcPr>
            <w:tcW w:w="720" w:type="dxa"/>
            <w:tcBorders>
              <w:top w:val="nil"/>
              <w:left w:val="nil"/>
              <w:bottom w:val="nil"/>
              <w:right w:val="nil"/>
            </w:tcBorders>
            <w:shd w:val="clear" w:color="auto" w:fill="auto"/>
            <w:vAlign w:val="center"/>
          </w:tcPr>
          <w:p w14:paraId="2FFFF25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tcPr>
          <w:p w14:paraId="08FFC7B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tcPr>
          <w:p w14:paraId="579DC3D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720" w:type="dxa"/>
            <w:tcBorders>
              <w:top w:val="nil"/>
              <w:left w:val="nil"/>
              <w:bottom w:val="nil"/>
              <w:right w:val="nil"/>
            </w:tcBorders>
            <w:shd w:val="clear" w:color="auto" w:fill="auto"/>
            <w:noWrap/>
            <w:vAlign w:val="center"/>
          </w:tcPr>
          <w:p w14:paraId="5A6E314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00C42CC2" w14:textId="77777777" w:rsidTr="00E421D9">
        <w:tc>
          <w:tcPr>
            <w:tcW w:w="1638" w:type="dxa"/>
            <w:tcBorders>
              <w:top w:val="nil"/>
              <w:left w:val="nil"/>
              <w:bottom w:val="single" w:sz="8" w:space="0" w:color="auto"/>
              <w:right w:val="nil"/>
            </w:tcBorders>
            <w:shd w:val="clear" w:color="auto" w:fill="auto"/>
            <w:noWrap/>
            <w:vAlign w:val="center"/>
          </w:tcPr>
          <w:p w14:paraId="734A4ADD"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i/>
                <w:iCs/>
                <w:sz w:val="16"/>
              </w:rPr>
              <w:t>R</w:t>
            </w:r>
            <w:r w:rsidRPr="00BB3B3F">
              <w:rPr>
                <w:rFonts w:ascii="Times" w:hAnsi="Times"/>
                <w:sz w:val="16"/>
              </w:rPr>
              <w:t xml:space="preserve">² </w:t>
            </w:r>
            <w:r w:rsidRPr="00BB3B3F">
              <w:rPr>
                <w:rFonts w:ascii="Times" w:hAnsi="Times"/>
                <w:b/>
                <w:bCs/>
                <w:sz w:val="16"/>
              </w:rPr>
              <w:t>Total</w:t>
            </w:r>
          </w:p>
        </w:tc>
        <w:tc>
          <w:tcPr>
            <w:tcW w:w="630" w:type="dxa"/>
            <w:tcBorders>
              <w:top w:val="nil"/>
              <w:left w:val="nil"/>
              <w:bottom w:val="single" w:sz="8" w:space="0" w:color="auto"/>
              <w:right w:val="nil"/>
            </w:tcBorders>
            <w:shd w:val="clear" w:color="auto" w:fill="auto"/>
            <w:noWrap/>
            <w:vAlign w:val="center"/>
          </w:tcPr>
          <w:p w14:paraId="0426F75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8" w:space="0" w:color="auto"/>
              <w:right w:val="nil"/>
            </w:tcBorders>
            <w:shd w:val="clear" w:color="auto" w:fill="auto"/>
            <w:noWrap/>
            <w:vAlign w:val="center"/>
          </w:tcPr>
          <w:p w14:paraId="65EBDCE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del w:id="841" w:author="Jule Jaich" w:date="2023-03-10T11:13:00Z">
              <w:r w:rsidRPr="00BB3B3F" w:rsidDel="00884E7A">
                <w:rPr>
                  <w:rFonts w:ascii="Times" w:hAnsi="Times"/>
                  <w:sz w:val="16"/>
                  <w:szCs w:val="18"/>
                </w:rPr>
                <w:delText xml:space="preserve"> </w:delText>
              </w:r>
            </w:del>
            <w:r w:rsidRPr="00BB3B3F">
              <w:rPr>
                <w:rFonts w:ascii="Times" w:hAnsi="Times"/>
                <w:sz w:val="16"/>
                <w:szCs w:val="18"/>
              </w:rPr>
              <w:t>.02</w:t>
            </w:r>
          </w:p>
        </w:tc>
        <w:tc>
          <w:tcPr>
            <w:tcW w:w="630" w:type="dxa"/>
            <w:tcBorders>
              <w:top w:val="nil"/>
              <w:left w:val="nil"/>
              <w:bottom w:val="single" w:sz="8" w:space="0" w:color="auto"/>
              <w:right w:val="nil"/>
            </w:tcBorders>
            <w:shd w:val="clear" w:color="auto" w:fill="auto"/>
            <w:noWrap/>
            <w:vAlign w:val="center"/>
          </w:tcPr>
          <w:p w14:paraId="2487A13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single" w:sz="8" w:space="0" w:color="auto"/>
              <w:right w:val="nil"/>
            </w:tcBorders>
            <w:shd w:val="clear" w:color="auto" w:fill="auto"/>
            <w:noWrap/>
            <w:vAlign w:val="center"/>
          </w:tcPr>
          <w:p w14:paraId="0241173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8" w:space="0" w:color="auto"/>
              <w:right w:val="nil"/>
            </w:tcBorders>
            <w:shd w:val="clear" w:color="auto" w:fill="auto"/>
            <w:noWrap/>
            <w:vAlign w:val="center"/>
          </w:tcPr>
          <w:p w14:paraId="1623ACF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630" w:type="dxa"/>
            <w:tcBorders>
              <w:top w:val="nil"/>
              <w:left w:val="nil"/>
              <w:bottom w:val="single" w:sz="8" w:space="0" w:color="auto"/>
              <w:right w:val="nil"/>
            </w:tcBorders>
            <w:shd w:val="clear" w:color="auto" w:fill="auto"/>
            <w:noWrap/>
            <w:vAlign w:val="center"/>
          </w:tcPr>
          <w:p w14:paraId="71AE298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8" w:space="0" w:color="auto"/>
              <w:right w:val="nil"/>
            </w:tcBorders>
            <w:shd w:val="clear" w:color="auto" w:fill="auto"/>
            <w:vAlign w:val="center"/>
          </w:tcPr>
          <w:p w14:paraId="417B6B8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8" w:space="0" w:color="auto"/>
              <w:right w:val="nil"/>
            </w:tcBorders>
            <w:shd w:val="clear" w:color="auto" w:fill="auto"/>
            <w:vAlign w:val="center"/>
          </w:tcPr>
          <w:p w14:paraId="36D89A92" w14:textId="0F55D3BB"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.13</w:t>
            </w:r>
            <w:ins w:id="842" w:author="Jule Jaich" w:date="2023-03-10T11:09:00Z">
              <w:r w:rsidR="00347E99">
                <w:rPr>
                  <w:rFonts w:ascii="Times" w:hAnsi="Times"/>
                  <w:sz w:val="16"/>
                  <w:szCs w:val="18"/>
                  <w:vertAlign w:val="superscript"/>
                </w:rPr>
                <w:t>**</w:t>
              </w:r>
            </w:ins>
            <w:del w:id="843" w:author="Jule Jaich" w:date="2023-03-10T11:09:00Z">
              <w:r w:rsidRPr="00BB3B3F" w:rsidDel="00347E99">
                <w:rPr>
                  <w:rFonts w:ascii="Times" w:hAnsi="Times"/>
                  <w:sz w:val="16"/>
                  <w:szCs w:val="18"/>
                  <w:vertAlign w:val="superscript"/>
                </w:rPr>
                <w:delText>b</w:delText>
              </w:r>
            </w:del>
          </w:p>
        </w:tc>
        <w:tc>
          <w:tcPr>
            <w:tcW w:w="720" w:type="dxa"/>
            <w:tcBorders>
              <w:top w:val="nil"/>
              <w:left w:val="nil"/>
              <w:bottom w:val="single" w:sz="8" w:space="0" w:color="auto"/>
              <w:right w:val="nil"/>
            </w:tcBorders>
            <w:shd w:val="clear" w:color="auto" w:fill="auto"/>
            <w:vAlign w:val="center"/>
          </w:tcPr>
          <w:p w14:paraId="2EAE90E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single" w:sz="8" w:space="0" w:color="auto"/>
              <w:right w:val="nil"/>
            </w:tcBorders>
            <w:shd w:val="clear" w:color="auto" w:fill="auto"/>
            <w:noWrap/>
            <w:vAlign w:val="center"/>
          </w:tcPr>
          <w:p w14:paraId="79FAD5A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8" w:space="0" w:color="auto"/>
              <w:right w:val="nil"/>
            </w:tcBorders>
            <w:shd w:val="clear" w:color="auto" w:fill="auto"/>
            <w:noWrap/>
            <w:vAlign w:val="center"/>
          </w:tcPr>
          <w:p w14:paraId="26E31D52" w14:textId="5AB26CFF"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.10</w:t>
            </w:r>
            <w:ins w:id="844" w:author="Jule Jaich" w:date="2023-03-10T11:09:00Z">
              <w:r w:rsidR="00347E99">
                <w:rPr>
                  <w:rFonts w:ascii="Times" w:hAnsi="Times"/>
                  <w:sz w:val="16"/>
                  <w:szCs w:val="18"/>
                  <w:vertAlign w:val="superscript"/>
                </w:rPr>
                <w:t>*</w:t>
              </w:r>
            </w:ins>
            <w:del w:id="845" w:author="Jule Jaich" w:date="2023-03-10T11:09:00Z">
              <w:r w:rsidRPr="00BB3B3F" w:rsidDel="00347E99">
                <w:rPr>
                  <w:rFonts w:ascii="Times" w:hAnsi="Times"/>
                  <w:sz w:val="16"/>
                  <w:szCs w:val="18"/>
                  <w:vertAlign w:val="superscript"/>
                </w:rPr>
                <w:delText>a</w:delText>
              </w:r>
            </w:del>
          </w:p>
        </w:tc>
        <w:tc>
          <w:tcPr>
            <w:tcW w:w="720" w:type="dxa"/>
            <w:tcBorders>
              <w:top w:val="nil"/>
              <w:left w:val="nil"/>
              <w:bottom w:val="single" w:sz="8" w:space="0" w:color="auto"/>
              <w:right w:val="nil"/>
            </w:tcBorders>
            <w:shd w:val="clear" w:color="auto" w:fill="auto"/>
            <w:noWrap/>
            <w:vAlign w:val="center"/>
          </w:tcPr>
          <w:p w14:paraId="71E8885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bl>
    <w:p w14:paraId="00F5C15B" w14:textId="119DE1B0" w:rsidR="001F194C" w:rsidRDefault="001F194C" w:rsidP="001F194C">
      <w:pPr>
        <w:pStyle w:val="MDPI31text"/>
      </w:pPr>
      <w:r w:rsidRPr="00BB6DEC">
        <w:rPr>
          <w:i/>
          <w:iCs/>
        </w:rPr>
        <w:t>Note</w:t>
      </w:r>
      <w:r w:rsidRPr="00BB6DEC">
        <w:t xml:space="preserve">. </w:t>
      </w:r>
      <w:r w:rsidRPr="00BB6DEC">
        <w:rPr>
          <w:i/>
          <w:iCs/>
        </w:rPr>
        <w:t>HB</w:t>
      </w:r>
      <w:r>
        <w:rPr>
          <w:i/>
          <w:iCs/>
        </w:rPr>
        <w:t>/UB</w:t>
      </w:r>
      <w:r w:rsidRPr="00BB6DEC">
        <w:t xml:space="preserve"> = health</w:t>
      </w:r>
      <w:r>
        <w:t>y/unhealthy</w:t>
      </w:r>
      <w:r w:rsidRPr="00BB6DEC">
        <w:t xml:space="preserve"> behavior</w:t>
      </w:r>
      <w:r>
        <w:t xml:space="preserve">. </w:t>
      </w:r>
      <w:r w:rsidRPr="00BB6DEC">
        <w:rPr>
          <w:i/>
          <w:iCs/>
        </w:rPr>
        <w:t>B</w:t>
      </w:r>
      <w:r w:rsidRPr="00BB6DEC">
        <w:t xml:space="preserve"> = unstandardized regression coefficient. </w:t>
      </w:r>
      <w:r w:rsidRPr="00BB6DEC">
        <w:rPr>
          <w:i/>
          <w:iCs/>
        </w:rPr>
        <w:t>SE</w:t>
      </w:r>
      <w:r w:rsidRPr="00BB6DEC">
        <w:t xml:space="preserve"> = standard error. </w:t>
      </w:r>
      <w:r w:rsidRPr="000361A9">
        <w:rPr>
          <w:rFonts w:ascii="Times New Roman" w:hAnsi="Times New Roman"/>
          <w:iCs/>
        </w:rPr>
        <w:t>β</w:t>
      </w:r>
      <w:r w:rsidRPr="00BB6DEC">
        <w:t xml:space="preserve"> = standardized regression coefficient. Step 1 assessed main effects and step 2 interaction effect</w:t>
      </w:r>
      <w:r>
        <w:t>s</w:t>
      </w:r>
      <w:r w:rsidRPr="00BB6DEC">
        <w:t xml:space="preserve">. Social tie’s HB and motivation refer to the corresponding participant behavior. For the interaction, social ties’ </w:t>
      </w:r>
      <w:proofErr w:type="gramStart"/>
      <w:r w:rsidRPr="00BB6DEC">
        <w:t>HB</w:t>
      </w:r>
      <w:proofErr w:type="gramEnd"/>
      <w:r w:rsidRPr="00BB6DEC">
        <w:t xml:space="preserve"> and their efforts to motivate </w:t>
      </w:r>
      <w:r>
        <w:t>un</w:t>
      </w:r>
      <w:r w:rsidRPr="00BB6DEC">
        <w:t xml:space="preserve">healthy behaviors were centered at their means. </w:t>
      </w:r>
      <w:ins w:id="846" w:author="Jule Jaich" w:date="2023-03-10T11:08:00Z">
        <w:r w:rsidR="00347E99">
          <w:rPr>
            <w:vertAlign w:val="superscript"/>
          </w:rPr>
          <w:t>*</w:t>
        </w:r>
      </w:ins>
      <w:del w:id="847" w:author="Jule Jaich" w:date="2023-03-10T11:08:00Z">
        <w:r w:rsidRPr="00BB6DEC" w:rsidDel="00347E99">
          <w:rPr>
            <w:vertAlign w:val="superscript"/>
          </w:rPr>
          <w:delText>a</w:delText>
        </w:r>
      </w:del>
      <w:r w:rsidRPr="00BB6DEC">
        <w:t xml:space="preserve"> </w:t>
      </w:r>
      <w:r w:rsidRPr="00BB6DEC">
        <w:rPr>
          <w:i/>
          <w:iCs/>
        </w:rPr>
        <w:t>p</w:t>
      </w:r>
      <w:r w:rsidRPr="00BB6DEC">
        <w:t xml:space="preserve"> &lt; .05, </w:t>
      </w:r>
      <w:ins w:id="848" w:author="Jule Jaich" w:date="2023-03-10T11:09:00Z">
        <w:r w:rsidR="00347E99">
          <w:rPr>
            <w:vertAlign w:val="superscript"/>
          </w:rPr>
          <w:t>**</w:t>
        </w:r>
      </w:ins>
      <w:del w:id="849" w:author="Jule Jaich" w:date="2023-03-10T11:09:00Z">
        <w:r w:rsidRPr="00BB6DEC" w:rsidDel="00347E99">
          <w:rPr>
            <w:vertAlign w:val="superscript"/>
          </w:rPr>
          <w:delText>b</w:delText>
        </w:r>
      </w:del>
      <w:r w:rsidRPr="00BB6DEC">
        <w:t xml:space="preserve"> </w:t>
      </w:r>
      <w:r w:rsidRPr="00BB6DEC">
        <w:rPr>
          <w:i/>
          <w:iCs/>
        </w:rPr>
        <w:t>p</w:t>
      </w:r>
      <w:r w:rsidRPr="00BB6DEC">
        <w:t xml:space="preserve"> &lt; .01.</w:t>
      </w:r>
    </w:p>
    <w:p w14:paraId="27972E1C" w14:textId="6C6B032F" w:rsidR="00C06A90" w:rsidRPr="003F19AD" w:rsidRDefault="00656931" w:rsidP="00C04902">
      <w:pPr>
        <w:pStyle w:val="MDPI22heading2"/>
        <w:spacing w:before="240"/>
        <w:rPr>
          <w:i w:val="0"/>
          <w:rPrChange w:id="850" w:author="Microsoft Office User" w:date="2023-03-08T11:39:00Z">
            <w:rPr/>
          </w:rPrChange>
        </w:rPr>
      </w:pPr>
      <w:ins w:id="851" w:author="Microsoft Office User" w:date="2023-03-08T11:34:00Z">
        <w:r w:rsidRPr="003F19AD">
          <w:rPr>
            <w:b/>
            <w:iCs/>
            <w:rPrChange w:id="852" w:author="Microsoft Office User" w:date="2023-03-08T11:39:00Z">
              <w:rPr>
                <w:bCs/>
                <w:iCs/>
              </w:rPr>
            </w:rPrChange>
          </w:rPr>
          <w:t>3</w:t>
        </w:r>
      </w:ins>
      <w:del w:id="853" w:author="Microsoft Office User" w:date="2023-03-08T11:34:00Z">
        <w:r w:rsidR="00C04902" w:rsidRPr="003F19AD" w:rsidDel="00656931">
          <w:rPr>
            <w:b/>
            <w:iCs/>
            <w:rPrChange w:id="854" w:author="Microsoft Office User" w:date="2023-03-08T11:39:00Z">
              <w:rPr>
                <w:bCs/>
                <w:iCs/>
              </w:rPr>
            </w:rPrChange>
          </w:rPr>
          <w:delText>6</w:delText>
        </w:r>
      </w:del>
      <w:r w:rsidR="00C04902" w:rsidRPr="003F19AD">
        <w:rPr>
          <w:b/>
          <w:iCs/>
          <w:rPrChange w:id="855" w:author="Microsoft Office User" w:date="2023-03-08T11:39:00Z">
            <w:rPr>
              <w:bCs/>
              <w:iCs/>
            </w:rPr>
          </w:rPrChange>
        </w:rPr>
        <w:t xml:space="preserve">.6. </w:t>
      </w:r>
      <w:r w:rsidR="00C06A90" w:rsidRPr="003F19AD">
        <w:rPr>
          <w:b/>
          <w:iCs/>
          <w:rPrChange w:id="856" w:author="Microsoft Office User" w:date="2023-03-08T11:39:00Z">
            <w:rPr>
              <w:bCs/>
              <w:iCs/>
            </w:rPr>
          </w:rPrChange>
        </w:rPr>
        <w:t>Time Spent with Peers.</w:t>
      </w:r>
      <w:r w:rsidR="00C06A90" w:rsidRPr="003F19AD">
        <w:rPr>
          <w:bCs/>
          <w:i w:val="0"/>
          <w:rPrChange w:id="857" w:author="Microsoft Office User" w:date="2023-03-08T11:39:00Z">
            <w:rPr>
              <w:bCs/>
            </w:rPr>
          </w:rPrChange>
        </w:rPr>
        <w:t xml:space="preserve"> </w:t>
      </w:r>
      <w:r w:rsidR="00C06A90" w:rsidRPr="003F19AD">
        <w:rPr>
          <w:i w:val="0"/>
          <w:rPrChange w:id="858" w:author="Microsoft Office User" w:date="2023-03-08T11:39:00Z">
            <w:rPr/>
          </w:rPrChange>
        </w:rPr>
        <w:t>The fifth hypothesis was only supported regarding time spent with peers and a higher number of drinks consumed by participants per month (Table 3). Results for binge drinking were in the expected direction but did not reach the 5% significance level. Results also indicate that students who spend more time with their peers were more likely to engage in physical activity.</w:t>
      </w:r>
    </w:p>
    <w:p w14:paraId="32DBB50F" w14:textId="77777777" w:rsidR="001F194C" w:rsidRPr="00BB6DEC" w:rsidRDefault="001F194C" w:rsidP="001F194C">
      <w:pPr>
        <w:pStyle w:val="MDPI41tablecaption"/>
        <w:jc w:val="both"/>
      </w:pPr>
      <w:r w:rsidRPr="00BB3B3F">
        <w:rPr>
          <w:b/>
          <w:bCs/>
        </w:rPr>
        <w:t xml:space="preserve">Table 3. </w:t>
      </w:r>
      <w:r w:rsidRPr="00FC66BD">
        <w:t>Associations of time spent with peers and living with parents with students’ current health behavior (Hierarchical regression analysis).</w:t>
      </w:r>
    </w:p>
    <w:tbl>
      <w:tblPr>
        <w:tblStyle w:val="TableGrid"/>
        <w:tblW w:w="7857" w:type="dxa"/>
        <w:tblInd w:w="2608" w:type="dxa"/>
        <w:tblLayout w:type="fixed"/>
        <w:tblCellMar>
          <w:left w:w="0" w:type="dxa"/>
          <w:right w:w="0" w:type="dxa"/>
        </w:tblCellMar>
        <w:tblLook w:val="04A0" w:firstRow="1" w:lastRow="0" w:firstColumn="1" w:lastColumn="0" w:noHBand="0" w:noVBand="1"/>
      </w:tblPr>
      <w:tblGrid>
        <w:gridCol w:w="1304"/>
        <w:gridCol w:w="561"/>
        <w:gridCol w:w="519"/>
        <w:gridCol w:w="562"/>
        <w:gridCol w:w="504"/>
        <w:gridCol w:w="519"/>
        <w:gridCol w:w="504"/>
        <w:gridCol w:w="576"/>
        <w:gridCol w:w="576"/>
        <w:gridCol w:w="576"/>
        <w:gridCol w:w="504"/>
        <w:gridCol w:w="576"/>
        <w:gridCol w:w="576"/>
      </w:tblGrid>
      <w:tr w:rsidR="001F194C" w:rsidRPr="00BB3B3F" w14:paraId="798537DB" w14:textId="77777777" w:rsidTr="00E421D9">
        <w:tc>
          <w:tcPr>
            <w:tcW w:w="1638" w:type="dxa"/>
            <w:tcBorders>
              <w:top w:val="single" w:sz="8" w:space="0" w:color="auto"/>
              <w:left w:val="nil"/>
              <w:bottom w:val="nil"/>
              <w:right w:val="nil"/>
            </w:tcBorders>
            <w:shd w:val="clear" w:color="auto" w:fill="auto"/>
            <w:noWrap/>
            <w:vAlign w:val="center"/>
            <w:hideMark/>
          </w:tcPr>
          <w:p w14:paraId="31BDDAD0"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 </w:t>
            </w:r>
          </w:p>
        </w:tc>
        <w:tc>
          <w:tcPr>
            <w:tcW w:w="2052" w:type="dxa"/>
            <w:gridSpan w:val="3"/>
            <w:tcBorders>
              <w:top w:val="single" w:sz="8" w:space="0" w:color="auto"/>
              <w:left w:val="nil"/>
              <w:bottom w:val="single" w:sz="4" w:space="0" w:color="auto"/>
              <w:right w:val="nil"/>
            </w:tcBorders>
            <w:shd w:val="clear" w:color="auto" w:fill="auto"/>
            <w:noWrap/>
            <w:vAlign w:val="center"/>
            <w:hideMark/>
          </w:tcPr>
          <w:p w14:paraId="5B8039A6"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r w:rsidRPr="00BB3B3F">
              <w:rPr>
                <w:rFonts w:ascii="Times" w:hAnsi="Times"/>
                <w:b/>
                <w:sz w:val="16"/>
              </w:rPr>
              <w:t>Participant HB: Current Food Consumption</w:t>
            </w:r>
          </w:p>
        </w:tc>
        <w:tc>
          <w:tcPr>
            <w:tcW w:w="1908" w:type="dxa"/>
            <w:gridSpan w:val="3"/>
            <w:tcBorders>
              <w:top w:val="single" w:sz="8" w:space="0" w:color="auto"/>
              <w:left w:val="nil"/>
              <w:bottom w:val="single" w:sz="4" w:space="0" w:color="auto"/>
              <w:right w:val="nil"/>
            </w:tcBorders>
            <w:shd w:val="clear" w:color="auto" w:fill="auto"/>
            <w:noWrap/>
            <w:vAlign w:val="center"/>
            <w:hideMark/>
          </w:tcPr>
          <w:p w14:paraId="61307835"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r w:rsidRPr="00BB3B3F">
              <w:rPr>
                <w:rFonts w:ascii="Times" w:hAnsi="Times"/>
                <w:b/>
                <w:sz w:val="16"/>
              </w:rPr>
              <w:t>Participant HB: Current Physical Activity</w:t>
            </w:r>
          </w:p>
        </w:tc>
        <w:tc>
          <w:tcPr>
            <w:tcW w:w="2160" w:type="dxa"/>
            <w:gridSpan w:val="3"/>
            <w:tcBorders>
              <w:top w:val="single" w:sz="8" w:space="0" w:color="auto"/>
              <w:left w:val="nil"/>
              <w:bottom w:val="single" w:sz="4" w:space="0" w:color="auto"/>
              <w:right w:val="nil"/>
            </w:tcBorders>
            <w:shd w:val="clear" w:color="auto" w:fill="auto"/>
            <w:vAlign w:val="center"/>
          </w:tcPr>
          <w:p w14:paraId="1B808078"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r w:rsidRPr="00BB3B3F">
              <w:rPr>
                <w:rFonts w:ascii="Times" w:hAnsi="Times"/>
                <w:b/>
                <w:sz w:val="16"/>
              </w:rPr>
              <w:t>Participant HB: Current # of Drinks Consumed Monthly</w:t>
            </w:r>
          </w:p>
        </w:tc>
        <w:tc>
          <w:tcPr>
            <w:tcW w:w="2070" w:type="dxa"/>
            <w:gridSpan w:val="3"/>
            <w:tcBorders>
              <w:top w:val="single" w:sz="8" w:space="0" w:color="auto"/>
              <w:left w:val="nil"/>
              <w:bottom w:val="single" w:sz="4" w:space="0" w:color="auto"/>
              <w:right w:val="nil"/>
            </w:tcBorders>
            <w:shd w:val="clear" w:color="auto" w:fill="auto"/>
            <w:noWrap/>
            <w:vAlign w:val="center"/>
            <w:hideMark/>
          </w:tcPr>
          <w:p w14:paraId="2BCD2EB2"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Participant HB: Current Binge Drinking</w:t>
            </w:r>
          </w:p>
        </w:tc>
      </w:tr>
      <w:tr w:rsidR="001F194C" w:rsidRPr="00BB3B3F" w14:paraId="01136DC1" w14:textId="77777777" w:rsidTr="00E421D9">
        <w:tc>
          <w:tcPr>
            <w:tcW w:w="1638" w:type="dxa"/>
            <w:tcBorders>
              <w:top w:val="nil"/>
              <w:left w:val="nil"/>
              <w:bottom w:val="single" w:sz="4" w:space="0" w:color="auto"/>
              <w:right w:val="nil"/>
            </w:tcBorders>
            <w:shd w:val="clear" w:color="auto" w:fill="auto"/>
            <w:noWrap/>
            <w:vAlign w:val="center"/>
            <w:hideMark/>
          </w:tcPr>
          <w:p w14:paraId="06BCBA8F" w14:textId="77777777" w:rsidR="001F194C" w:rsidRPr="00BB3B3F" w:rsidRDefault="001F194C" w:rsidP="00E421D9">
            <w:pPr>
              <w:autoSpaceDE w:val="0"/>
              <w:autoSpaceDN w:val="0"/>
              <w:adjustRightInd w:val="0"/>
              <w:snapToGrid w:val="0"/>
              <w:spacing w:line="240" w:lineRule="auto"/>
              <w:jc w:val="center"/>
              <w:rPr>
                <w:rFonts w:ascii="Times" w:hAnsi="Times"/>
                <w:b/>
                <w:sz w:val="16"/>
              </w:rPr>
            </w:pPr>
          </w:p>
        </w:tc>
        <w:tc>
          <w:tcPr>
            <w:tcW w:w="702" w:type="dxa"/>
            <w:tcBorders>
              <w:left w:val="nil"/>
              <w:bottom w:val="single" w:sz="4" w:space="0" w:color="auto"/>
              <w:right w:val="nil"/>
            </w:tcBorders>
            <w:shd w:val="clear" w:color="auto" w:fill="auto"/>
            <w:noWrap/>
            <w:vAlign w:val="center"/>
            <w:hideMark/>
          </w:tcPr>
          <w:p w14:paraId="114DA5F1"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B</w:t>
            </w:r>
          </w:p>
        </w:tc>
        <w:tc>
          <w:tcPr>
            <w:tcW w:w="648" w:type="dxa"/>
            <w:tcBorders>
              <w:left w:val="nil"/>
              <w:bottom w:val="single" w:sz="4" w:space="0" w:color="auto"/>
              <w:right w:val="nil"/>
            </w:tcBorders>
            <w:shd w:val="clear" w:color="auto" w:fill="auto"/>
            <w:noWrap/>
            <w:vAlign w:val="center"/>
            <w:hideMark/>
          </w:tcPr>
          <w:p w14:paraId="6AE3C58C"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SE B</w:t>
            </w:r>
          </w:p>
        </w:tc>
        <w:tc>
          <w:tcPr>
            <w:tcW w:w="702" w:type="dxa"/>
            <w:tcBorders>
              <w:left w:val="nil"/>
              <w:bottom w:val="single" w:sz="4" w:space="0" w:color="auto"/>
              <w:right w:val="nil"/>
            </w:tcBorders>
            <w:shd w:val="clear" w:color="auto" w:fill="auto"/>
            <w:noWrap/>
            <w:vAlign w:val="center"/>
            <w:hideMark/>
          </w:tcPr>
          <w:p w14:paraId="3F1E7223"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Calibri" w:hAnsi="Calibri" w:cs="Calibri"/>
                <w:b/>
                <w:iCs/>
                <w:sz w:val="16"/>
              </w:rPr>
              <w:t>β</w:t>
            </w:r>
          </w:p>
        </w:tc>
        <w:tc>
          <w:tcPr>
            <w:tcW w:w="630" w:type="dxa"/>
            <w:tcBorders>
              <w:left w:val="nil"/>
              <w:bottom w:val="single" w:sz="4" w:space="0" w:color="auto"/>
              <w:right w:val="nil"/>
            </w:tcBorders>
            <w:shd w:val="clear" w:color="auto" w:fill="auto"/>
            <w:noWrap/>
            <w:vAlign w:val="center"/>
            <w:hideMark/>
          </w:tcPr>
          <w:p w14:paraId="0E0D804F"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B</w:t>
            </w:r>
          </w:p>
        </w:tc>
        <w:tc>
          <w:tcPr>
            <w:tcW w:w="648" w:type="dxa"/>
            <w:tcBorders>
              <w:left w:val="nil"/>
              <w:bottom w:val="single" w:sz="4" w:space="0" w:color="auto"/>
              <w:right w:val="nil"/>
            </w:tcBorders>
            <w:shd w:val="clear" w:color="auto" w:fill="auto"/>
            <w:noWrap/>
            <w:vAlign w:val="center"/>
            <w:hideMark/>
          </w:tcPr>
          <w:p w14:paraId="37001723"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SE B</w:t>
            </w:r>
          </w:p>
        </w:tc>
        <w:tc>
          <w:tcPr>
            <w:tcW w:w="630" w:type="dxa"/>
            <w:tcBorders>
              <w:left w:val="nil"/>
              <w:bottom w:val="single" w:sz="4" w:space="0" w:color="auto"/>
              <w:right w:val="nil"/>
            </w:tcBorders>
            <w:shd w:val="clear" w:color="auto" w:fill="auto"/>
            <w:noWrap/>
            <w:vAlign w:val="center"/>
            <w:hideMark/>
          </w:tcPr>
          <w:p w14:paraId="19847BA6"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Calibri" w:hAnsi="Calibri" w:cs="Calibri"/>
                <w:b/>
                <w:iCs/>
                <w:sz w:val="16"/>
              </w:rPr>
              <w:t>β</w:t>
            </w:r>
          </w:p>
        </w:tc>
        <w:tc>
          <w:tcPr>
            <w:tcW w:w="720" w:type="dxa"/>
            <w:tcBorders>
              <w:left w:val="nil"/>
              <w:bottom w:val="single" w:sz="4" w:space="0" w:color="auto"/>
              <w:right w:val="nil"/>
            </w:tcBorders>
            <w:shd w:val="clear" w:color="auto" w:fill="auto"/>
            <w:vAlign w:val="center"/>
          </w:tcPr>
          <w:p w14:paraId="0A88524B" w14:textId="77777777" w:rsidR="001F194C" w:rsidRPr="00BB3B3F" w:rsidRDefault="001F194C" w:rsidP="00E421D9">
            <w:pPr>
              <w:autoSpaceDE w:val="0"/>
              <w:autoSpaceDN w:val="0"/>
              <w:adjustRightInd w:val="0"/>
              <w:snapToGrid w:val="0"/>
              <w:spacing w:line="240" w:lineRule="auto"/>
              <w:jc w:val="center"/>
              <w:rPr>
                <w:rFonts w:ascii="Times" w:hAnsi="Times"/>
                <w:b/>
                <w:i/>
                <w:iCs/>
                <w:sz w:val="16"/>
              </w:rPr>
            </w:pPr>
            <w:r w:rsidRPr="00BB3B3F">
              <w:rPr>
                <w:rFonts w:ascii="Times" w:hAnsi="Times"/>
                <w:b/>
                <w:i/>
                <w:iCs/>
                <w:sz w:val="16"/>
              </w:rPr>
              <w:t>B</w:t>
            </w:r>
          </w:p>
        </w:tc>
        <w:tc>
          <w:tcPr>
            <w:tcW w:w="720" w:type="dxa"/>
            <w:tcBorders>
              <w:left w:val="nil"/>
              <w:bottom w:val="single" w:sz="4" w:space="0" w:color="auto"/>
              <w:right w:val="nil"/>
            </w:tcBorders>
            <w:shd w:val="clear" w:color="auto" w:fill="auto"/>
            <w:vAlign w:val="center"/>
          </w:tcPr>
          <w:p w14:paraId="2AC9C98F"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SE B</w:t>
            </w:r>
          </w:p>
        </w:tc>
        <w:tc>
          <w:tcPr>
            <w:tcW w:w="720" w:type="dxa"/>
            <w:tcBorders>
              <w:left w:val="nil"/>
              <w:bottom w:val="single" w:sz="4" w:space="0" w:color="auto"/>
              <w:right w:val="nil"/>
            </w:tcBorders>
            <w:shd w:val="clear" w:color="auto" w:fill="auto"/>
            <w:vAlign w:val="center"/>
          </w:tcPr>
          <w:p w14:paraId="1A464346"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Calibri" w:hAnsi="Calibri" w:cs="Calibri"/>
                <w:iCs/>
                <w:sz w:val="16"/>
              </w:rPr>
              <w:t>β</w:t>
            </w:r>
          </w:p>
        </w:tc>
        <w:tc>
          <w:tcPr>
            <w:tcW w:w="630" w:type="dxa"/>
            <w:tcBorders>
              <w:left w:val="nil"/>
              <w:bottom w:val="single" w:sz="4" w:space="0" w:color="auto"/>
              <w:right w:val="nil"/>
            </w:tcBorders>
            <w:shd w:val="clear" w:color="auto" w:fill="auto"/>
            <w:noWrap/>
            <w:vAlign w:val="center"/>
            <w:hideMark/>
          </w:tcPr>
          <w:p w14:paraId="148FA37B"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B</w:t>
            </w:r>
          </w:p>
        </w:tc>
        <w:tc>
          <w:tcPr>
            <w:tcW w:w="720" w:type="dxa"/>
            <w:tcBorders>
              <w:left w:val="nil"/>
              <w:bottom w:val="single" w:sz="4" w:space="0" w:color="auto"/>
              <w:right w:val="nil"/>
            </w:tcBorders>
            <w:shd w:val="clear" w:color="auto" w:fill="auto"/>
            <w:noWrap/>
            <w:vAlign w:val="center"/>
            <w:hideMark/>
          </w:tcPr>
          <w:p w14:paraId="657F715C"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SE B</w:t>
            </w:r>
          </w:p>
        </w:tc>
        <w:tc>
          <w:tcPr>
            <w:tcW w:w="720" w:type="dxa"/>
            <w:tcBorders>
              <w:left w:val="nil"/>
              <w:bottom w:val="single" w:sz="4" w:space="0" w:color="auto"/>
              <w:right w:val="nil"/>
            </w:tcBorders>
            <w:shd w:val="clear" w:color="auto" w:fill="auto"/>
            <w:noWrap/>
            <w:vAlign w:val="center"/>
            <w:hideMark/>
          </w:tcPr>
          <w:p w14:paraId="652CC1CB"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Calibri" w:hAnsi="Calibri" w:cs="Calibri"/>
                <w:iCs/>
                <w:sz w:val="16"/>
              </w:rPr>
              <w:t>β</w:t>
            </w:r>
          </w:p>
        </w:tc>
      </w:tr>
      <w:tr w:rsidR="001F194C" w:rsidRPr="00BB3B3F" w14:paraId="2F77C6E2" w14:textId="77777777" w:rsidTr="00E421D9">
        <w:tc>
          <w:tcPr>
            <w:tcW w:w="1638" w:type="dxa"/>
            <w:tcBorders>
              <w:top w:val="nil"/>
              <w:left w:val="nil"/>
              <w:bottom w:val="nil"/>
              <w:right w:val="nil"/>
            </w:tcBorders>
            <w:shd w:val="clear" w:color="auto" w:fill="auto"/>
            <w:noWrap/>
            <w:vAlign w:val="center"/>
            <w:hideMark/>
          </w:tcPr>
          <w:p w14:paraId="616632E5"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Age</w:t>
            </w:r>
          </w:p>
        </w:tc>
        <w:tc>
          <w:tcPr>
            <w:tcW w:w="702" w:type="dxa"/>
            <w:tcBorders>
              <w:top w:val="nil"/>
              <w:left w:val="nil"/>
              <w:bottom w:val="nil"/>
              <w:right w:val="nil"/>
            </w:tcBorders>
            <w:shd w:val="clear" w:color="auto" w:fill="auto"/>
            <w:noWrap/>
            <w:vAlign w:val="center"/>
            <w:hideMark/>
          </w:tcPr>
          <w:p w14:paraId="28BB545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–.43</w:t>
            </w:r>
          </w:p>
        </w:tc>
        <w:tc>
          <w:tcPr>
            <w:tcW w:w="648" w:type="dxa"/>
            <w:tcBorders>
              <w:top w:val="nil"/>
              <w:left w:val="nil"/>
              <w:bottom w:val="nil"/>
              <w:right w:val="nil"/>
            </w:tcBorders>
            <w:shd w:val="clear" w:color="auto" w:fill="auto"/>
            <w:noWrap/>
            <w:vAlign w:val="center"/>
            <w:hideMark/>
          </w:tcPr>
          <w:p w14:paraId="35A0123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.24</w:t>
            </w:r>
          </w:p>
        </w:tc>
        <w:tc>
          <w:tcPr>
            <w:tcW w:w="702" w:type="dxa"/>
            <w:tcBorders>
              <w:top w:val="nil"/>
              <w:left w:val="nil"/>
              <w:bottom w:val="nil"/>
              <w:right w:val="nil"/>
            </w:tcBorders>
            <w:shd w:val="clear" w:color="auto" w:fill="auto"/>
            <w:noWrap/>
            <w:vAlign w:val="center"/>
            <w:hideMark/>
          </w:tcPr>
          <w:p w14:paraId="58E74B5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–.13</w:t>
            </w:r>
          </w:p>
        </w:tc>
        <w:tc>
          <w:tcPr>
            <w:tcW w:w="630" w:type="dxa"/>
            <w:tcBorders>
              <w:top w:val="nil"/>
              <w:left w:val="nil"/>
              <w:bottom w:val="nil"/>
              <w:right w:val="nil"/>
            </w:tcBorders>
            <w:shd w:val="clear" w:color="auto" w:fill="auto"/>
            <w:noWrap/>
            <w:vAlign w:val="center"/>
            <w:hideMark/>
          </w:tcPr>
          <w:p w14:paraId="3C429C3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–.69</w:t>
            </w:r>
          </w:p>
        </w:tc>
        <w:tc>
          <w:tcPr>
            <w:tcW w:w="648" w:type="dxa"/>
            <w:tcBorders>
              <w:top w:val="nil"/>
              <w:left w:val="nil"/>
              <w:bottom w:val="nil"/>
              <w:right w:val="nil"/>
            </w:tcBorders>
            <w:shd w:val="clear" w:color="auto" w:fill="auto"/>
            <w:noWrap/>
            <w:vAlign w:val="center"/>
            <w:hideMark/>
          </w:tcPr>
          <w:p w14:paraId="626F4EE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.48</w:t>
            </w:r>
          </w:p>
        </w:tc>
        <w:tc>
          <w:tcPr>
            <w:tcW w:w="630" w:type="dxa"/>
            <w:tcBorders>
              <w:top w:val="nil"/>
              <w:left w:val="nil"/>
              <w:bottom w:val="nil"/>
              <w:right w:val="nil"/>
            </w:tcBorders>
            <w:shd w:val="clear" w:color="auto" w:fill="auto"/>
            <w:noWrap/>
            <w:vAlign w:val="center"/>
            <w:hideMark/>
          </w:tcPr>
          <w:p w14:paraId="6333EAB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–.11</w:t>
            </w:r>
          </w:p>
        </w:tc>
        <w:tc>
          <w:tcPr>
            <w:tcW w:w="720" w:type="dxa"/>
            <w:tcBorders>
              <w:top w:val="nil"/>
              <w:left w:val="nil"/>
              <w:bottom w:val="nil"/>
              <w:right w:val="nil"/>
            </w:tcBorders>
            <w:shd w:val="clear" w:color="auto" w:fill="auto"/>
            <w:vAlign w:val="center"/>
          </w:tcPr>
          <w:p w14:paraId="59C0115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.17</w:t>
            </w:r>
          </w:p>
        </w:tc>
        <w:tc>
          <w:tcPr>
            <w:tcW w:w="720" w:type="dxa"/>
            <w:tcBorders>
              <w:top w:val="nil"/>
              <w:left w:val="nil"/>
              <w:bottom w:val="nil"/>
              <w:right w:val="nil"/>
            </w:tcBorders>
            <w:shd w:val="clear" w:color="auto" w:fill="auto"/>
            <w:vAlign w:val="center"/>
          </w:tcPr>
          <w:p w14:paraId="3865626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859" w:author="Jule Jaich" w:date="2023-03-10T11:06:00Z">
              <w:r w:rsidRPr="00BB3B3F" w:rsidDel="00B463EF">
                <w:rPr>
                  <w:rFonts w:ascii="Times" w:hAnsi="Times"/>
                  <w:sz w:val="16"/>
                  <w:szCs w:val="18"/>
                </w:rPr>
                <w:delText xml:space="preserve"> </w:delText>
              </w:r>
            </w:del>
            <w:r w:rsidRPr="00BB3B3F">
              <w:rPr>
                <w:rFonts w:ascii="Times" w:hAnsi="Times"/>
                <w:sz w:val="16"/>
                <w:szCs w:val="18"/>
              </w:rPr>
              <w:t>2.63</w:t>
            </w:r>
          </w:p>
        </w:tc>
        <w:tc>
          <w:tcPr>
            <w:tcW w:w="720" w:type="dxa"/>
            <w:tcBorders>
              <w:top w:val="nil"/>
              <w:left w:val="nil"/>
              <w:bottom w:val="nil"/>
              <w:right w:val="nil"/>
            </w:tcBorders>
            <w:shd w:val="clear" w:color="auto" w:fill="auto"/>
            <w:vAlign w:val="center"/>
          </w:tcPr>
          <w:p w14:paraId="247C438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.02</w:t>
            </w:r>
          </w:p>
        </w:tc>
        <w:tc>
          <w:tcPr>
            <w:tcW w:w="630" w:type="dxa"/>
            <w:tcBorders>
              <w:top w:val="nil"/>
              <w:left w:val="nil"/>
              <w:bottom w:val="nil"/>
              <w:right w:val="nil"/>
            </w:tcBorders>
            <w:shd w:val="clear" w:color="auto" w:fill="auto"/>
            <w:noWrap/>
            <w:vAlign w:val="center"/>
            <w:hideMark/>
          </w:tcPr>
          <w:p w14:paraId="4E36C05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–.03</w:t>
            </w:r>
          </w:p>
        </w:tc>
        <w:tc>
          <w:tcPr>
            <w:tcW w:w="720" w:type="dxa"/>
            <w:tcBorders>
              <w:top w:val="nil"/>
              <w:left w:val="nil"/>
              <w:bottom w:val="nil"/>
              <w:right w:val="nil"/>
            </w:tcBorders>
            <w:shd w:val="clear" w:color="auto" w:fill="auto"/>
            <w:noWrap/>
            <w:vAlign w:val="center"/>
            <w:hideMark/>
          </w:tcPr>
          <w:p w14:paraId="257ED6C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720" w:type="dxa"/>
            <w:tcBorders>
              <w:top w:val="nil"/>
              <w:left w:val="nil"/>
              <w:bottom w:val="nil"/>
              <w:right w:val="nil"/>
            </w:tcBorders>
            <w:shd w:val="clear" w:color="auto" w:fill="auto"/>
            <w:noWrap/>
            <w:vAlign w:val="center"/>
            <w:hideMark/>
          </w:tcPr>
          <w:p w14:paraId="0E034B9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–.04</w:t>
            </w:r>
          </w:p>
        </w:tc>
      </w:tr>
      <w:tr w:rsidR="001F194C" w:rsidRPr="00BB3B3F" w14:paraId="655F4519" w14:textId="77777777" w:rsidTr="00E421D9">
        <w:tc>
          <w:tcPr>
            <w:tcW w:w="1638" w:type="dxa"/>
            <w:tcBorders>
              <w:top w:val="nil"/>
              <w:left w:val="nil"/>
              <w:bottom w:val="nil"/>
              <w:right w:val="nil"/>
            </w:tcBorders>
            <w:shd w:val="clear" w:color="auto" w:fill="auto"/>
            <w:noWrap/>
            <w:vAlign w:val="center"/>
            <w:hideMark/>
          </w:tcPr>
          <w:p w14:paraId="21159C94"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Time with Peers</w:t>
            </w:r>
          </w:p>
        </w:tc>
        <w:tc>
          <w:tcPr>
            <w:tcW w:w="702" w:type="dxa"/>
            <w:tcBorders>
              <w:top w:val="nil"/>
              <w:left w:val="nil"/>
              <w:bottom w:val="nil"/>
              <w:right w:val="nil"/>
            </w:tcBorders>
            <w:shd w:val="clear" w:color="auto" w:fill="auto"/>
            <w:noWrap/>
            <w:vAlign w:val="center"/>
            <w:hideMark/>
          </w:tcPr>
          <w:p w14:paraId="5524906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860" w:author="Jule Jaich" w:date="2023-03-10T11:05:00Z">
              <w:r w:rsidRPr="00BB3B3F" w:rsidDel="009B2DC0">
                <w:rPr>
                  <w:rFonts w:ascii="Times" w:hAnsi="Times"/>
                  <w:sz w:val="16"/>
                  <w:szCs w:val="18"/>
                </w:rPr>
                <w:delText xml:space="preserve"> </w:delText>
              </w:r>
            </w:del>
            <w:del w:id="861" w:author="Jule Jaich" w:date="2023-03-10T11:04:00Z">
              <w:r w:rsidRPr="00BB3B3F" w:rsidDel="0052549F">
                <w:rPr>
                  <w:rFonts w:ascii="Times" w:hAnsi="Times"/>
                  <w:sz w:val="16"/>
                  <w:szCs w:val="18"/>
                </w:rPr>
                <w:delText xml:space="preserve"> </w:delText>
              </w:r>
            </w:del>
            <w:r w:rsidRPr="00BB3B3F">
              <w:rPr>
                <w:rFonts w:ascii="Times" w:hAnsi="Times"/>
                <w:sz w:val="16"/>
                <w:szCs w:val="18"/>
              </w:rPr>
              <w:t>.07</w:t>
            </w:r>
          </w:p>
        </w:tc>
        <w:tc>
          <w:tcPr>
            <w:tcW w:w="648" w:type="dxa"/>
            <w:tcBorders>
              <w:top w:val="nil"/>
              <w:left w:val="nil"/>
              <w:bottom w:val="nil"/>
              <w:right w:val="nil"/>
            </w:tcBorders>
            <w:shd w:val="clear" w:color="auto" w:fill="auto"/>
            <w:noWrap/>
            <w:vAlign w:val="center"/>
            <w:hideMark/>
          </w:tcPr>
          <w:p w14:paraId="76C40FC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.04</w:t>
            </w:r>
          </w:p>
        </w:tc>
        <w:tc>
          <w:tcPr>
            <w:tcW w:w="702" w:type="dxa"/>
            <w:tcBorders>
              <w:top w:val="nil"/>
              <w:left w:val="nil"/>
              <w:bottom w:val="nil"/>
              <w:right w:val="nil"/>
            </w:tcBorders>
            <w:shd w:val="clear" w:color="auto" w:fill="auto"/>
            <w:noWrap/>
            <w:vAlign w:val="center"/>
            <w:hideMark/>
          </w:tcPr>
          <w:p w14:paraId="5A9D97F6" w14:textId="446FCBE0"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.15</w:t>
            </w:r>
            <w:ins w:id="862" w:author="Jule Jaich" w:date="2023-03-10T11:05:00Z">
              <w:r w:rsidR="009B2DC0">
                <w:rPr>
                  <w:rFonts w:ascii="Times" w:hAnsi="Times"/>
                  <w:sz w:val="16"/>
                  <w:szCs w:val="18"/>
                  <w:vertAlign w:val="superscript"/>
                </w:rPr>
                <w:t>*</w:t>
              </w:r>
            </w:ins>
            <w:del w:id="863" w:author="Jule Jaich" w:date="2023-03-10T11:05:00Z">
              <w:r w:rsidRPr="00BB3B3F" w:rsidDel="009B2DC0">
                <w:rPr>
                  <w:rFonts w:ascii="Times" w:hAnsi="Times"/>
                  <w:sz w:val="16"/>
                  <w:szCs w:val="18"/>
                  <w:vertAlign w:val="superscript"/>
                </w:rPr>
                <w:delText>a</w:delText>
              </w:r>
            </w:del>
          </w:p>
        </w:tc>
        <w:tc>
          <w:tcPr>
            <w:tcW w:w="630" w:type="dxa"/>
            <w:tcBorders>
              <w:top w:val="nil"/>
              <w:left w:val="nil"/>
              <w:bottom w:val="nil"/>
              <w:right w:val="nil"/>
            </w:tcBorders>
            <w:shd w:val="clear" w:color="auto" w:fill="auto"/>
            <w:noWrap/>
            <w:vAlign w:val="center"/>
            <w:hideMark/>
          </w:tcPr>
          <w:p w14:paraId="6ADB966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–.13</w:t>
            </w:r>
          </w:p>
        </w:tc>
        <w:tc>
          <w:tcPr>
            <w:tcW w:w="648" w:type="dxa"/>
            <w:tcBorders>
              <w:top w:val="nil"/>
              <w:left w:val="nil"/>
              <w:bottom w:val="nil"/>
              <w:right w:val="nil"/>
            </w:tcBorders>
            <w:shd w:val="clear" w:color="auto" w:fill="auto"/>
            <w:noWrap/>
            <w:vAlign w:val="center"/>
            <w:hideMark/>
          </w:tcPr>
          <w:p w14:paraId="0525C5B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.07</w:t>
            </w:r>
          </w:p>
        </w:tc>
        <w:tc>
          <w:tcPr>
            <w:tcW w:w="630" w:type="dxa"/>
            <w:tcBorders>
              <w:top w:val="nil"/>
              <w:left w:val="nil"/>
              <w:bottom w:val="nil"/>
              <w:right w:val="nil"/>
            </w:tcBorders>
            <w:shd w:val="clear" w:color="auto" w:fill="auto"/>
            <w:noWrap/>
            <w:vAlign w:val="center"/>
            <w:hideMark/>
          </w:tcPr>
          <w:p w14:paraId="151DA384" w14:textId="40C8F00A" w:rsidR="001F194C" w:rsidRPr="00BB3B3F" w:rsidRDefault="00B463EF" w:rsidP="00E421D9">
            <w:pPr>
              <w:autoSpaceDE w:val="0"/>
              <w:autoSpaceDN w:val="0"/>
              <w:adjustRightInd w:val="0"/>
              <w:snapToGrid w:val="0"/>
              <w:spacing w:line="240" w:lineRule="auto"/>
              <w:jc w:val="center"/>
              <w:rPr>
                <w:rFonts w:ascii="Times" w:hAnsi="Times"/>
                <w:sz w:val="16"/>
                <w:szCs w:val="18"/>
              </w:rPr>
            </w:pPr>
            <w:ins w:id="864" w:author="Jule Jaich" w:date="2023-03-10T11:05:00Z">
              <w:r>
                <w:rPr>
                  <w:rFonts w:ascii="Times" w:hAnsi="Times"/>
                  <w:sz w:val="16"/>
                  <w:szCs w:val="18"/>
                </w:rPr>
                <w:t xml:space="preserve"> </w:t>
              </w:r>
            </w:ins>
            <w:r w:rsidR="001F194C" w:rsidRPr="00BB3B3F">
              <w:rPr>
                <w:rFonts w:ascii="Times" w:hAnsi="Times"/>
                <w:sz w:val="16"/>
                <w:szCs w:val="18"/>
              </w:rPr>
              <w:t>–.14</w:t>
            </w:r>
            <w:ins w:id="865" w:author="Jule Jaich" w:date="2023-03-10T11:05:00Z">
              <w:r w:rsidR="009B2DC0">
                <w:rPr>
                  <w:rFonts w:ascii="Times" w:hAnsi="Times"/>
                  <w:sz w:val="16"/>
                  <w:szCs w:val="18"/>
                  <w:vertAlign w:val="superscript"/>
                </w:rPr>
                <w:t>**</w:t>
              </w:r>
            </w:ins>
            <w:del w:id="866" w:author="Jule Jaich" w:date="2023-03-10T11:05:00Z">
              <w:r w:rsidR="001F194C" w:rsidRPr="00BB3B3F" w:rsidDel="009B2DC0">
                <w:rPr>
                  <w:rFonts w:ascii="Times" w:hAnsi="Times"/>
                  <w:sz w:val="16"/>
                  <w:szCs w:val="18"/>
                  <w:vertAlign w:val="superscript"/>
                </w:rPr>
                <w:delText>b</w:delText>
              </w:r>
            </w:del>
          </w:p>
        </w:tc>
        <w:tc>
          <w:tcPr>
            <w:tcW w:w="720" w:type="dxa"/>
            <w:tcBorders>
              <w:top w:val="nil"/>
              <w:left w:val="nil"/>
              <w:bottom w:val="nil"/>
              <w:right w:val="nil"/>
            </w:tcBorders>
            <w:shd w:val="clear" w:color="auto" w:fill="auto"/>
            <w:vAlign w:val="center"/>
          </w:tcPr>
          <w:p w14:paraId="2D16C9B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867" w:author="Jule Jaich" w:date="2023-03-10T11:05:00Z">
              <w:r w:rsidRPr="00BB3B3F" w:rsidDel="00B463EF">
                <w:rPr>
                  <w:rFonts w:ascii="Times" w:hAnsi="Times"/>
                  <w:sz w:val="16"/>
                  <w:szCs w:val="18"/>
                </w:rPr>
                <w:delText xml:space="preserve"> </w:delText>
              </w:r>
            </w:del>
            <w:r w:rsidRPr="00BB3B3F">
              <w:rPr>
                <w:rFonts w:ascii="Times" w:hAnsi="Times"/>
                <w:sz w:val="16"/>
                <w:szCs w:val="18"/>
              </w:rPr>
              <w:t>.20</w:t>
            </w:r>
          </w:p>
        </w:tc>
        <w:tc>
          <w:tcPr>
            <w:tcW w:w="720" w:type="dxa"/>
            <w:tcBorders>
              <w:top w:val="nil"/>
              <w:left w:val="nil"/>
              <w:bottom w:val="nil"/>
              <w:right w:val="nil"/>
            </w:tcBorders>
            <w:shd w:val="clear" w:color="auto" w:fill="auto"/>
            <w:vAlign w:val="center"/>
          </w:tcPr>
          <w:p w14:paraId="5E45EF6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.08</w:t>
            </w:r>
          </w:p>
        </w:tc>
        <w:tc>
          <w:tcPr>
            <w:tcW w:w="720" w:type="dxa"/>
            <w:tcBorders>
              <w:top w:val="nil"/>
              <w:left w:val="nil"/>
              <w:bottom w:val="nil"/>
              <w:right w:val="nil"/>
            </w:tcBorders>
            <w:shd w:val="clear" w:color="auto" w:fill="auto"/>
            <w:vAlign w:val="center"/>
          </w:tcPr>
          <w:p w14:paraId="3BFE7F3D" w14:textId="311699FE"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868" w:author="Jule Jaich" w:date="2023-03-10T11:06:00Z">
              <w:r w:rsidRPr="00BB3B3F" w:rsidDel="00B463EF">
                <w:rPr>
                  <w:rFonts w:ascii="Times" w:hAnsi="Times"/>
                  <w:sz w:val="16"/>
                  <w:szCs w:val="18"/>
                </w:rPr>
                <w:delText xml:space="preserve"> </w:delText>
              </w:r>
            </w:del>
            <w:r w:rsidRPr="00BB3B3F">
              <w:rPr>
                <w:rFonts w:ascii="Times" w:hAnsi="Times"/>
                <w:sz w:val="16"/>
                <w:szCs w:val="18"/>
              </w:rPr>
              <w:t>.20</w:t>
            </w:r>
            <w:ins w:id="869" w:author="Jule Jaich" w:date="2023-03-10T11:06:00Z">
              <w:r w:rsidR="00B463EF">
                <w:rPr>
                  <w:rFonts w:ascii="Times" w:hAnsi="Times"/>
                  <w:sz w:val="16"/>
                  <w:szCs w:val="18"/>
                  <w:vertAlign w:val="superscript"/>
                </w:rPr>
                <w:t>*</w:t>
              </w:r>
            </w:ins>
            <w:del w:id="870" w:author="Jule Jaich" w:date="2023-03-10T11:06:00Z">
              <w:r w:rsidRPr="00BB3B3F" w:rsidDel="00B463EF">
                <w:rPr>
                  <w:rFonts w:ascii="Times" w:hAnsi="Times"/>
                  <w:sz w:val="16"/>
                  <w:szCs w:val="18"/>
                  <w:vertAlign w:val="superscript"/>
                </w:rPr>
                <w:delText>a</w:delText>
              </w:r>
            </w:del>
          </w:p>
        </w:tc>
        <w:tc>
          <w:tcPr>
            <w:tcW w:w="630" w:type="dxa"/>
            <w:tcBorders>
              <w:top w:val="nil"/>
              <w:left w:val="nil"/>
              <w:bottom w:val="nil"/>
              <w:right w:val="nil"/>
            </w:tcBorders>
            <w:shd w:val="clear" w:color="auto" w:fill="auto"/>
            <w:noWrap/>
            <w:vAlign w:val="center"/>
            <w:hideMark/>
          </w:tcPr>
          <w:p w14:paraId="2D6416C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871" w:author="Jule Jaich" w:date="2023-03-10T11:06:00Z">
              <w:r w:rsidRPr="00BB3B3F" w:rsidDel="00B463EF">
                <w:rPr>
                  <w:rFonts w:ascii="Times" w:hAnsi="Times"/>
                  <w:sz w:val="16"/>
                  <w:szCs w:val="18"/>
                </w:rPr>
                <w:delText xml:space="preserve"> </w:delText>
              </w:r>
            </w:del>
            <w:r w:rsidRPr="00BB3B3F">
              <w:rPr>
                <w:rFonts w:ascii="Times" w:hAnsi="Times"/>
                <w:sz w:val="16"/>
                <w:szCs w:val="18"/>
              </w:rPr>
              <w:t>.02</w:t>
            </w:r>
          </w:p>
        </w:tc>
        <w:tc>
          <w:tcPr>
            <w:tcW w:w="720" w:type="dxa"/>
            <w:tcBorders>
              <w:top w:val="nil"/>
              <w:left w:val="nil"/>
              <w:bottom w:val="nil"/>
              <w:right w:val="nil"/>
            </w:tcBorders>
            <w:shd w:val="clear" w:color="auto" w:fill="auto"/>
            <w:noWrap/>
            <w:vAlign w:val="center"/>
            <w:hideMark/>
          </w:tcPr>
          <w:p w14:paraId="73CBE04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720" w:type="dxa"/>
            <w:tcBorders>
              <w:top w:val="nil"/>
              <w:left w:val="nil"/>
              <w:bottom w:val="nil"/>
              <w:right w:val="nil"/>
            </w:tcBorders>
            <w:shd w:val="clear" w:color="auto" w:fill="auto"/>
            <w:noWrap/>
            <w:vAlign w:val="center"/>
            <w:hideMark/>
          </w:tcPr>
          <w:p w14:paraId="6F6734B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872" w:author="Jule Jaich" w:date="2023-03-10T11:06:00Z">
              <w:r w:rsidRPr="00BB3B3F" w:rsidDel="000D04DE">
                <w:rPr>
                  <w:rFonts w:ascii="Times" w:hAnsi="Times"/>
                  <w:sz w:val="16"/>
                  <w:szCs w:val="18"/>
                </w:rPr>
                <w:delText xml:space="preserve"> </w:delText>
              </w:r>
            </w:del>
            <w:r w:rsidRPr="00BB3B3F">
              <w:rPr>
                <w:rFonts w:ascii="Times" w:hAnsi="Times"/>
                <w:sz w:val="16"/>
                <w:szCs w:val="18"/>
              </w:rPr>
              <w:t>.14</w:t>
            </w:r>
          </w:p>
        </w:tc>
      </w:tr>
      <w:tr w:rsidR="001F194C" w:rsidRPr="00BB3B3F" w14:paraId="4B7CD1F0" w14:textId="77777777" w:rsidTr="00E421D9">
        <w:tc>
          <w:tcPr>
            <w:tcW w:w="1638" w:type="dxa"/>
            <w:tcBorders>
              <w:top w:val="nil"/>
              <w:left w:val="nil"/>
              <w:bottom w:val="nil"/>
              <w:right w:val="nil"/>
            </w:tcBorders>
            <w:shd w:val="clear" w:color="auto" w:fill="auto"/>
            <w:noWrap/>
            <w:vAlign w:val="center"/>
            <w:hideMark/>
          </w:tcPr>
          <w:p w14:paraId="12EAB577"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Living with Parents</w:t>
            </w:r>
          </w:p>
        </w:tc>
        <w:tc>
          <w:tcPr>
            <w:tcW w:w="702" w:type="dxa"/>
            <w:tcBorders>
              <w:top w:val="nil"/>
              <w:left w:val="nil"/>
              <w:bottom w:val="nil"/>
              <w:right w:val="nil"/>
            </w:tcBorders>
            <w:shd w:val="clear" w:color="auto" w:fill="auto"/>
            <w:noWrap/>
            <w:vAlign w:val="center"/>
            <w:hideMark/>
          </w:tcPr>
          <w:p w14:paraId="5140407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del w:id="873" w:author="Jule Jaich" w:date="2023-03-10T11:05:00Z">
              <w:r w:rsidRPr="00BB3B3F" w:rsidDel="009B2DC0">
                <w:rPr>
                  <w:rFonts w:ascii="Times" w:hAnsi="Times"/>
                  <w:sz w:val="16"/>
                  <w:szCs w:val="18"/>
                </w:rPr>
                <w:delText xml:space="preserve"> </w:delText>
              </w:r>
            </w:del>
            <w:r w:rsidRPr="00BB3B3F">
              <w:rPr>
                <w:rFonts w:ascii="Times" w:hAnsi="Times"/>
                <w:sz w:val="16"/>
                <w:szCs w:val="18"/>
              </w:rPr>
              <w:t>–.76</w:t>
            </w:r>
          </w:p>
        </w:tc>
        <w:tc>
          <w:tcPr>
            <w:tcW w:w="648" w:type="dxa"/>
            <w:tcBorders>
              <w:top w:val="nil"/>
              <w:left w:val="nil"/>
              <w:bottom w:val="nil"/>
              <w:right w:val="nil"/>
            </w:tcBorders>
            <w:shd w:val="clear" w:color="auto" w:fill="auto"/>
            <w:noWrap/>
            <w:vAlign w:val="center"/>
            <w:hideMark/>
          </w:tcPr>
          <w:p w14:paraId="28F6E656"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.54</w:t>
            </w:r>
          </w:p>
        </w:tc>
        <w:tc>
          <w:tcPr>
            <w:tcW w:w="702" w:type="dxa"/>
            <w:tcBorders>
              <w:top w:val="nil"/>
              <w:left w:val="nil"/>
              <w:bottom w:val="nil"/>
              <w:right w:val="nil"/>
            </w:tcBorders>
            <w:shd w:val="clear" w:color="auto" w:fill="auto"/>
            <w:noWrap/>
            <w:vAlign w:val="center"/>
            <w:hideMark/>
          </w:tcPr>
          <w:p w14:paraId="22EF2C7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–.10</w:t>
            </w:r>
          </w:p>
        </w:tc>
        <w:tc>
          <w:tcPr>
            <w:tcW w:w="630" w:type="dxa"/>
            <w:tcBorders>
              <w:top w:val="nil"/>
              <w:left w:val="nil"/>
              <w:bottom w:val="nil"/>
              <w:right w:val="nil"/>
            </w:tcBorders>
            <w:shd w:val="clear" w:color="auto" w:fill="auto"/>
            <w:noWrap/>
            <w:vAlign w:val="center"/>
            <w:hideMark/>
          </w:tcPr>
          <w:p w14:paraId="4C888B3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2 .01</w:t>
            </w:r>
          </w:p>
        </w:tc>
        <w:tc>
          <w:tcPr>
            <w:tcW w:w="648" w:type="dxa"/>
            <w:tcBorders>
              <w:top w:val="nil"/>
              <w:left w:val="nil"/>
              <w:bottom w:val="nil"/>
              <w:right w:val="nil"/>
            </w:tcBorders>
            <w:shd w:val="clear" w:color="auto" w:fill="auto"/>
            <w:noWrap/>
            <w:vAlign w:val="center"/>
            <w:hideMark/>
          </w:tcPr>
          <w:p w14:paraId="2D50D415" w14:textId="5F0C8BB0" w:rsidR="001F194C" w:rsidRPr="00BB3B3F" w:rsidRDefault="00A31F60" w:rsidP="00E421D9">
            <w:pPr>
              <w:autoSpaceDE w:val="0"/>
              <w:autoSpaceDN w:val="0"/>
              <w:adjustRightInd w:val="0"/>
              <w:snapToGrid w:val="0"/>
              <w:spacing w:line="240" w:lineRule="auto"/>
              <w:jc w:val="center"/>
              <w:rPr>
                <w:rFonts w:ascii="Times" w:hAnsi="Times"/>
                <w:sz w:val="16"/>
                <w:szCs w:val="18"/>
              </w:rPr>
            </w:pPr>
            <w:ins w:id="874" w:author="Jule Jaich" w:date="2023-03-10T11:08:00Z">
              <w:r>
                <w:rPr>
                  <w:rFonts w:ascii="Times" w:hAnsi="Times"/>
                  <w:sz w:val="16"/>
                  <w:szCs w:val="18"/>
                </w:rPr>
                <w:t xml:space="preserve"> </w:t>
              </w:r>
            </w:ins>
            <w:r w:rsidR="001F194C" w:rsidRPr="00BB3B3F">
              <w:rPr>
                <w:rFonts w:ascii="Times" w:hAnsi="Times"/>
                <w:sz w:val="16"/>
                <w:szCs w:val="18"/>
              </w:rPr>
              <w:t>1.06</w:t>
            </w:r>
          </w:p>
        </w:tc>
        <w:tc>
          <w:tcPr>
            <w:tcW w:w="630" w:type="dxa"/>
            <w:tcBorders>
              <w:top w:val="nil"/>
              <w:left w:val="nil"/>
              <w:bottom w:val="nil"/>
              <w:right w:val="nil"/>
            </w:tcBorders>
            <w:shd w:val="clear" w:color="auto" w:fill="auto"/>
            <w:noWrap/>
            <w:vAlign w:val="center"/>
            <w:hideMark/>
          </w:tcPr>
          <w:p w14:paraId="10E4F81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.14</w:t>
            </w:r>
          </w:p>
        </w:tc>
        <w:tc>
          <w:tcPr>
            <w:tcW w:w="720" w:type="dxa"/>
            <w:tcBorders>
              <w:top w:val="nil"/>
              <w:left w:val="nil"/>
              <w:bottom w:val="nil"/>
              <w:right w:val="nil"/>
            </w:tcBorders>
            <w:shd w:val="clear" w:color="auto" w:fill="auto"/>
            <w:vAlign w:val="center"/>
          </w:tcPr>
          <w:p w14:paraId="3B0DF7E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1.25</w:t>
            </w:r>
          </w:p>
        </w:tc>
        <w:tc>
          <w:tcPr>
            <w:tcW w:w="720" w:type="dxa"/>
            <w:tcBorders>
              <w:top w:val="nil"/>
              <w:left w:val="nil"/>
              <w:bottom w:val="nil"/>
              <w:right w:val="nil"/>
            </w:tcBorders>
            <w:shd w:val="clear" w:color="auto" w:fill="auto"/>
            <w:vAlign w:val="center"/>
          </w:tcPr>
          <w:p w14:paraId="21ECFEB7" w14:textId="0B023912" w:rsidR="001F194C" w:rsidRPr="00BB3B3F" w:rsidRDefault="00B463EF" w:rsidP="00E421D9">
            <w:pPr>
              <w:autoSpaceDE w:val="0"/>
              <w:autoSpaceDN w:val="0"/>
              <w:adjustRightInd w:val="0"/>
              <w:snapToGrid w:val="0"/>
              <w:spacing w:line="240" w:lineRule="auto"/>
              <w:jc w:val="center"/>
              <w:rPr>
                <w:rFonts w:ascii="Times" w:hAnsi="Times"/>
                <w:sz w:val="16"/>
                <w:szCs w:val="18"/>
              </w:rPr>
            </w:pPr>
            <w:ins w:id="875" w:author="Jule Jaich" w:date="2023-03-10T11:06:00Z">
              <w:r>
                <w:rPr>
                  <w:rFonts w:ascii="Times" w:hAnsi="Times"/>
                  <w:sz w:val="16"/>
                  <w:szCs w:val="18"/>
                </w:rPr>
                <w:t xml:space="preserve"> </w:t>
              </w:r>
            </w:ins>
            <w:r w:rsidR="001F194C" w:rsidRPr="00BB3B3F">
              <w:rPr>
                <w:rFonts w:ascii="Times" w:hAnsi="Times"/>
                <w:sz w:val="16"/>
                <w:szCs w:val="18"/>
              </w:rPr>
              <w:t>1.18</w:t>
            </w:r>
          </w:p>
        </w:tc>
        <w:tc>
          <w:tcPr>
            <w:tcW w:w="720" w:type="dxa"/>
            <w:tcBorders>
              <w:top w:val="nil"/>
              <w:left w:val="nil"/>
              <w:bottom w:val="nil"/>
              <w:right w:val="nil"/>
            </w:tcBorders>
            <w:shd w:val="clear" w:color="auto" w:fill="auto"/>
            <w:vAlign w:val="center"/>
          </w:tcPr>
          <w:p w14:paraId="1BF46E2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.08</w:t>
            </w:r>
          </w:p>
        </w:tc>
        <w:tc>
          <w:tcPr>
            <w:tcW w:w="630" w:type="dxa"/>
            <w:tcBorders>
              <w:top w:val="nil"/>
              <w:left w:val="nil"/>
              <w:bottom w:val="nil"/>
              <w:right w:val="nil"/>
            </w:tcBorders>
            <w:shd w:val="clear" w:color="auto" w:fill="auto"/>
            <w:noWrap/>
            <w:vAlign w:val="center"/>
            <w:hideMark/>
          </w:tcPr>
          <w:p w14:paraId="0B318B95" w14:textId="34F4DFAA" w:rsidR="001F194C" w:rsidRPr="00BB3B3F" w:rsidRDefault="00B463EF" w:rsidP="00E421D9">
            <w:pPr>
              <w:autoSpaceDE w:val="0"/>
              <w:autoSpaceDN w:val="0"/>
              <w:adjustRightInd w:val="0"/>
              <w:snapToGrid w:val="0"/>
              <w:spacing w:line="240" w:lineRule="auto"/>
              <w:jc w:val="center"/>
              <w:rPr>
                <w:rFonts w:ascii="Times" w:hAnsi="Times"/>
                <w:sz w:val="16"/>
                <w:szCs w:val="18"/>
              </w:rPr>
            </w:pPr>
            <w:ins w:id="876" w:author="Jule Jaich" w:date="2023-03-10T11:06:00Z">
              <w:r>
                <w:rPr>
                  <w:rFonts w:ascii="Times" w:hAnsi="Times"/>
                  <w:sz w:val="16"/>
                  <w:szCs w:val="18"/>
                </w:rPr>
                <w:t xml:space="preserve"> </w:t>
              </w:r>
            </w:ins>
            <w:r w:rsidR="001F194C" w:rsidRPr="00BB3B3F">
              <w:rPr>
                <w:rFonts w:ascii="Times" w:hAnsi="Times"/>
                <w:sz w:val="16"/>
                <w:szCs w:val="18"/>
              </w:rPr>
              <w:t>.34</w:t>
            </w:r>
          </w:p>
        </w:tc>
        <w:tc>
          <w:tcPr>
            <w:tcW w:w="720" w:type="dxa"/>
            <w:tcBorders>
              <w:top w:val="nil"/>
              <w:left w:val="nil"/>
              <w:bottom w:val="nil"/>
              <w:right w:val="nil"/>
            </w:tcBorders>
            <w:shd w:val="clear" w:color="auto" w:fill="auto"/>
            <w:noWrap/>
            <w:vAlign w:val="center"/>
            <w:hideMark/>
          </w:tcPr>
          <w:p w14:paraId="06C4915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.15</w:t>
            </w:r>
          </w:p>
        </w:tc>
        <w:tc>
          <w:tcPr>
            <w:tcW w:w="720" w:type="dxa"/>
            <w:tcBorders>
              <w:top w:val="nil"/>
              <w:left w:val="nil"/>
              <w:bottom w:val="nil"/>
              <w:right w:val="nil"/>
            </w:tcBorders>
            <w:shd w:val="clear" w:color="auto" w:fill="auto"/>
            <w:noWrap/>
            <w:vAlign w:val="center"/>
            <w:hideMark/>
          </w:tcPr>
          <w:p w14:paraId="3E07C77D" w14:textId="11AE736B"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ins w:id="877" w:author="Jule Jaich" w:date="2023-03-10T11:06:00Z">
              <w:r w:rsidR="00B463EF">
                <w:rPr>
                  <w:rFonts w:ascii="Times" w:hAnsi="Times"/>
                  <w:sz w:val="16"/>
                  <w:szCs w:val="18"/>
                </w:rPr>
                <w:t xml:space="preserve"> </w:t>
              </w:r>
            </w:ins>
            <w:r w:rsidRPr="00BB3B3F">
              <w:rPr>
                <w:rFonts w:ascii="Times" w:hAnsi="Times"/>
                <w:sz w:val="16"/>
                <w:szCs w:val="18"/>
              </w:rPr>
              <w:t>.17</w:t>
            </w:r>
            <w:ins w:id="878" w:author="Jule Jaich" w:date="2023-03-10T11:06:00Z">
              <w:r w:rsidR="00B463EF">
                <w:rPr>
                  <w:rFonts w:ascii="Times" w:hAnsi="Times"/>
                  <w:sz w:val="16"/>
                  <w:szCs w:val="18"/>
                  <w:vertAlign w:val="superscript"/>
                </w:rPr>
                <w:t>*</w:t>
              </w:r>
            </w:ins>
            <w:del w:id="879" w:author="Jule Jaich" w:date="2023-03-10T11:06:00Z">
              <w:r w:rsidRPr="00BB3B3F" w:rsidDel="00B463EF">
                <w:rPr>
                  <w:rFonts w:ascii="Times" w:hAnsi="Times"/>
                  <w:sz w:val="16"/>
                  <w:szCs w:val="18"/>
                  <w:vertAlign w:val="superscript"/>
                </w:rPr>
                <w:delText>a</w:delText>
              </w:r>
            </w:del>
          </w:p>
        </w:tc>
      </w:tr>
      <w:tr w:rsidR="001F194C" w:rsidRPr="00BB3B3F" w14:paraId="3322A7EB" w14:textId="77777777" w:rsidTr="00E421D9">
        <w:tc>
          <w:tcPr>
            <w:tcW w:w="1638" w:type="dxa"/>
            <w:tcBorders>
              <w:top w:val="nil"/>
              <w:left w:val="nil"/>
              <w:bottom w:val="nil"/>
              <w:right w:val="nil"/>
            </w:tcBorders>
            <w:shd w:val="clear" w:color="auto" w:fill="auto"/>
            <w:noWrap/>
            <w:vAlign w:val="center"/>
            <w:hideMark/>
          </w:tcPr>
          <w:p w14:paraId="0E8EC1A0"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Time with Peers x Living with Parents</w:t>
            </w:r>
          </w:p>
        </w:tc>
        <w:tc>
          <w:tcPr>
            <w:tcW w:w="702" w:type="dxa"/>
            <w:tcBorders>
              <w:top w:val="nil"/>
              <w:left w:val="nil"/>
              <w:bottom w:val="nil"/>
              <w:right w:val="nil"/>
            </w:tcBorders>
            <w:shd w:val="clear" w:color="auto" w:fill="auto"/>
            <w:noWrap/>
            <w:vAlign w:val="center"/>
            <w:hideMark/>
          </w:tcPr>
          <w:p w14:paraId="15A6DE0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del w:id="880" w:author="Jule Jaich" w:date="2023-03-10T11:05:00Z">
              <w:r w:rsidRPr="00BB3B3F" w:rsidDel="009B2DC0">
                <w:rPr>
                  <w:rFonts w:ascii="Times" w:hAnsi="Times"/>
                  <w:sz w:val="16"/>
                  <w:szCs w:val="18"/>
                </w:rPr>
                <w:delText xml:space="preserve"> </w:delText>
              </w:r>
            </w:del>
            <w:r w:rsidRPr="00BB3B3F">
              <w:rPr>
                <w:rFonts w:ascii="Times" w:hAnsi="Times"/>
                <w:sz w:val="16"/>
                <w:szCs w:val="18"/>
              </w:rPr>
              <w:t>–.10</w:t>
            </w:r>
          </w:p>
        </w:tc>
        <w:tc>
          <w:tcPr>
            <w:tcW w:w="648" w:type="dxa"/>
            <w:tcBorders>
              <w:top w:val="nil"/>
              <w:left w:val="nil"/>
              <w:bottom w:val="nil"/>
              <w:right w:val="nil"/>
            </w:tcBorders>
            <w:shd w:val="clear" w:color="auto" w:fill="auto"/>
            <w:noWrap/>
            <w:vAlign w:val="center"/>
            <w:hideMark/>
          </w:tcPr>
          <w:p w14:paraId="3D9FC61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.07</w:t>
            </w:r>
          </w:p>
        </w:tc>
        <w:tc>
          <w:tcPr>
            <w:tcW w:w="702" w:type="dxa"/>
            <w:tcBorders>
              <w:top w:val="nil"/>
              <w:left w:val="nil"/>
              <w:bottom w:val="nil"/>
              <w:right w:val="nil"/>
            </w:tcBorders>
            <w:shd w:val="clear" w:color="auto" w:fill="auto"/>
            <w:noWrap/>
            <w:vAlign w:val="center"/>
            <w:hideMark/>
          </w:tcPr>
          <w:p w14:paraId="3580737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–.11</w:t>
            </w:r>
          </w:p>
        </w:tc>
        <w:tc>
          <w:tcPr>
            <w:tcW w:w="630" w:type="dxa"/>
            <w:tcBorders>
              <w:top w:val="nil"/>
              <w:left w:val="nil"/>
              <w:bottom w:val="nil"/>
              <w:right w:val="nil"/>
            </w:tcBorders>
            <w:shd w:val="clear" w:color="auto" w:fill="auto"/>
            <w:noWrap/>
            <w:vAlign w:val="center"/>
            <w:hideMark/>
          </w:tcPr>
          <w:p w14:paraId="1BDAA52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–.16</w:t>
            </w:r>
          </w:p>
        </w:tc>
        <w:tc>
          <w:tcPr>
            <w:tcW w:w="648" w:type="dxa"/>
            <w:tcBorders>
              <w:top w:val="nil"/>
              <w:left w:val="nil"/>
              <w:bottom w:val="nil"/>
              <w:right w:val="nil"/>
            </w:tcBorders>
            <w:shd w:val="clear" w:color="auto" w:fill="auto"/>
            <w:noWrap/>
            <w:vAlign w:val="center"/>
            <w:hideMark/>
          </w:tcPr>
          <w:p w14:paraId="2DFD90F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.14</w:t>
            </w:r>
          </w:p>
        </w:tc>
        <w:tc>
          <w:tcPr>
            <w:tcW w:w="630" w:type="dxa"/>
            <w:tcBorders>
              <w:top w:val="nil"/>
              <w:left w:val="nil"/>
              <w:bottom w:val="nil"/>
              <w:right w:val="nil"/>
            </w:tcBorders>
            <w:shd w:val="clear" w:color="auto" w:fill="auto"/>
            <w:noWrap/>
            <w:vAlign w:val="center"/>
            <w:hideMark/>
          </w:tcPr>
          <w:p w14:paraId="73B04E5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–.08</w:t>
            </w:r>
          </w:p>
        </w:tc>
        <w:tc>
          <w:tcPr>
            <w:tcW w:w="720" w:type="dxa"/>
            <w:tcBorders>
              <w:top w:val="nil"/>
              <w:left w:val="nil"/>
              <w:bottom w:val="nil"/>
              <w:right w:val="nil"/>
            </w:tcBorders>
            <w:shd w:val="clear" w:color="auto" w:fill="auto"/>
            <w:vAlign w:val="center"/>
          </w:tcPr>
          <w:p w14:paraId="4DBA594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softHyphen/>
              <w:t xml:space="preserve"> –.02</w:t>
            </w:r>
          </w:p>
        </w:tc>
        <w:tc>
          <w:tcPr>
            <w:tcW w:w="720" w:type="dxa"/>
            <w:tcBorders>
              <w:top w:val="nil"/>
              <w:left w:val="nil"/>
              <w:bottom w:val="nil"/>
              <w:right w:val="nil"/>
            </w:tcBorders>
            <w:shd w:val="clear" w:color="auto" w:fill="auto"/>
            <w:vAlign w:val="center"/>
          </w:tcPr>
          <w:p w14:paraId="0100452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.16</w:t>
            </w:r>
          </w:p>
        </w:tc>
        <w:tc>
          <w:tcPr>
            <w:tcW w:w="720" w:type="dxa"/>
            <w:tcBorders>
              <w:top w:val="nil"/>
              <w:left w:val="nil"/>
              <w:bottom w:val="nil"/>
              <w:right w:val="nil"/>
            </w:tcBorders>
            <w:shd w:val="clear" w:color="auto" w:fill="auto"/>
            <w:vAlign w:val="center"/>
          </w:tcPr>
          <w:p w14:paraId="02689CE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630" w:type="dxa"/>
            <w:tcBorders>
              <w:top w:val="nil"/>
              <w:left w:val="nil"/>
              <w:bottom w:val="nil"/>
              <w:right w:val="nil"/>
            </w:tcBorders>
            <w:shd w:val="clear" w:color="auto" w:fill="auto"/>
            <w:noWrap/>
            <w:vAlign w:val="center"/>
            <w:hideMark/>
          </w:tcPr>
          <w:p w14:paraId="0258910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881" w:author="Jule Jaich" w:date="2023-03-10T11:06:00Z">
              <w:r w:rsidRPr="00BB3B3F" w:rsidDel="00B463EF">
                <w:rPr>
                  <w:rFonts w:ascii="Times" w:hAnsi="Times"/>
                  <w:sz w:val="16"/>
                  <w:szCs w:val="18"/>
                </w:rPr>
                <w:delText xml:space="preserve"> </w:delText>
              </w:r>
            </w:del>
            <w:r w:rsidRPr="00BB3B3F">
              <w:rPr>
                <w:rFonts w:ascii="Times" w:hAnsi="Times"/>
                <w:sz w:val="16"/>
                <w:szCs w:val="18"/>
              </w:rPr>
              <w:t>.01</w:t>
            </w:r>
          </w:p>
        </w:tc>
        <w:tc>
          <w:tcPr>
            <w:tcW w:w="720" w:type="dxa"/>
            <w:tcBorders>
              <w:top w:val="nil"/>
              <w:left w:val="nil"/>
              <w:bottom w:val="nil"/>
              <w:right w:val="nil"/>
            </w:tcBorders>
            <w:shd w:val="clear" w:color="auto" w:fill="auto"/>
            <w:noWrap/>
            <w:vAlign w:val="center"/>
            <w:hideMark/>
          </w:tcPr>
          <w:p w14:paraId="1ABFAA1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.02</w:t>
            </w:r>
          </w:p>
        </w:tc>
        <w:tc>
          <w:tcPr>
            <w:tcW w:w="720" w:type="dxa"/>
            <w:tcBorders>
              <w:top w:val="nil"/>
              <w:left w:val="nil"/>
              <w:bottom w:val="nil"/>
              <w:right w:val="nil"/>
            </w:tcBorders>
            <w:shd w:val="clear" w:color="auto" w:fill="auto"/>
            <w:noWrap/>
            <w:vAlign w:val="center"/>
            <w:hideMark/>
          </w:tcPr>
          <w:p w14:paraId="45ED13F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882" w:author="Jule Jaich" w:date="2023-03-10T11:07:00Z">
              <w:r w:rsidRPr="00BB3B3F" w:rsidDel="000D04DE">
                <w:rPr>
                  <w:rFonts w:ascii="Times" w:hAnsi="Times"/>
                  <w:sz w:val="16"/>
                  <w:szCs w:val="18"/>
                </w:rPr>
                <w:delText xml:space="preserve"> </w:delText>
              </w:r>
            </w:del>
            <w:r w:rsidRPr="00BB3B3F">
              <w:rPr>
                <w:rFonts w:ascii="Times" w:hAnsi="Times"/>
                <w:sz w:val="16"/>
                <w:szCs w:val="18"/>
              </w:rPr>
              <w:t>.01</w:t>
            </w:r>
          </w:p>
        </w:tc>
      </w:tr>
      <w:tr w:rsidR="001F194C" w:rsidRPr="00BB3B3F" w14:paraId="488FE964" w14:textId="77777777" w:rsidTr="00E421D9">
        <w:tc>
          <w:tcPr>
            <w:tcW w:w="1638" w:type="dxa"/>
            <w:tcBorders>
              <w:top w:val="nil"/>
              <w:left w:val="nil"/>
              <w:bottom w:val="nil"/>
              <w:right w:val="nil"/>
            </w:tcBorders>
            <w:shd w:val="clear" w:color="auto" w:fill="auto"/>
            <w:noWrap/>
            <w:vAlign w:val="center"/>
            <w:hideMark/>
          </w:tcPr>
          <w:p w14:paraId="5390B205"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1</w:t>
            </w:r>
          </w:p>
        </w:tc>
        <w:tc>
          <w:tcPr>
            <w:tcW w:w="702" w:type="dxa"/>
            <w:tcBorders>
              <w:top w:val="nil"/>
              <w:left w:val="nil"/>
              <w:bottom w:val="nil"/>
              <w:right w:val="nil"/>
            </w:tcBorders>
            <w:shd w:val="clear" w:color="auto" w:fill="auto"/>
            <w:noWrap/>
            <w:vAlign w:val="center"/>
            <w:hideMark/>
          </w:tcPr>
          <w:p w14:paraId="710A46E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48" w:type="dxa"/>
            <w:tcBorders>
              <w:top w:val="nil"/>
              <w:left w:val="nil"/>
              <w:bottom w:val="nil"/>
              <w:right w:val="nil"/>
            </w:tcBorders>
            <w:shd w:val="clear" w:color="auto" w:fill="auto"/>
            <w:noWrap/>
            <w:vAlign w:val="center"/>
            <w:hideMark/>
          </w:tcPr>
          <w:p w14:paraId="324DF02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.02</w:t>
            </w:r>
          </w:p>
        </w:tc>
        <w:tc>
          <w:tcPr>
            <w:tcW w:w="702" w:type="dxa"/>
            <w:tcBorders>
              <w:top w:val="nil"/>
              <w:left w:val="nil"/>
              <w:bottom w:val="nil"/>
              <w:right w:val="nil"/>
            </w:tcBorders>
            <w:shd w:val="clear" w:color="auto" w:fill="auto"/>
            <w:noWrap/>
            <w:vAlign w:val="center"/>
            <w:hideMark/>
          </w:tcPr>
          <w:p w14:paraId="73027D2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hideMark/>
          </w:tcPr>
          <w:p w14:paraId="4188267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48" w:type="dxa"/>
            <w:tcBorders>
              <w:top w:val="nil"/>
              <w:left w:val="nil"/>
              <w:bottom w:val="nil"/>
              <w:right w:val="nil"/>
            </w:tcBorders>
            <w:shd w:val="clear" w:color="auto" w:fill="auto"/>
            <w:noWrap/>
            <w:vAlign w:val="center"/>
            <w:hideMark/>
          </w:tcPr>
          <w:p w14:paraId="1F38B99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.01</w:t>
            </w:r>
          </w:p>
        </w:tc>
        <w:tc>
          <w:tcPr>
            <w:tcW w:w="630" w:type="dxa"/>
            <w:tcBorders>
              <w:top w:val="nil"/>
              <w:left w:val="nil"/>
              <w:bottom w:val="nil"/>
              <w:right w:val="nil"/>
            </w:tcBorders>
            <w:shd w:val="clear" w:color="auto" w:fill="auto"/>
            <w:noWrap/>
            <w:vAlign w:val="center"/>
            <w:hideMark/>
          </w:tcPr>
          <w:p w14:paraId="5E3584B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463141A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6AB0E0C9"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.01</w:t>
            </w:r>
          </w:p>
        </w:tc>
        <w:tc>
          <w:tcPr>
            <w:tcW w:w="720" w:type="dxa"/>
            <w:tcBorders>
              <w:top w:val="nil"/>
              <w:left w:val="nil"/>
              <w:bottom w:val="nil"/>
              <w:right w:val="nil"/>
            </w:tcBorders>
            <w:shd w:val="clear" w:color="auto" w:fill="auto"/>
            <w:vAlign w:val="center"/>
          </w:tcPr>
          <w:p w14:paraId="1EAC6A8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hideMark/>
          </w:tcPr>
          <w:p w14:paraId="57802312"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hideMark/>
          </w:tcPr>
          <w:p w14:paraId="69CE5BC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del w:id="883" w:author="Microsoft Office User" w:date="2023-03-08T11:39:00Z">
              <w:r w:rsidRPr="00BB3B3F" w:rsidDel="003F19AD">
                <w:rPr>
                  <w:rFonts w:ascii="Times" w:hAnsi="Times"/>
                  <w:sz w:val="16"/>
                  <w:szCs w:val="18"/>
                </w:rPr>
                <w:delText xml:space="preserve">   </w:delText>
              </w:r>
            </w:del>
            <w:r w:rsidRPr="00BB3B3F">
              <w:rPr>
                <w:rFonts w:ascii="Times" w:hAnsi="Times"/>
                <w:sz w:val="16"/>
                <w:szCs w:val="18"/>
              </w:rPr>
              <w:t>.01</w:t>
            </w:r>
          </w:p>
        </w:tc>
        <w:tc>
          <w:tcPr>
            <w:tcW w:w="720" w:type="dxa"/>
            <w:tcBorders>
              <w:top w:val="nil"/>
              <w:left w:val="nil"/>
              <w:bottom w:val="nil"/>
              <w:right w:val="nil"/>
            </w:tcBorders>
            <w:shd w:val="clear" w:color="auto" w:fill="auto"/>
            <w:noWrap/>
            <w:vAlign w:val="center"/>
            <w:hideMark/>
          </w:tcPr>
          <w:p w14:paraId="2CA4C7C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54989FFE" w14:textId="77777777" w:rsidTr="00E421D9">
        <w:tc>
          <w:tcPr>
            <w:tcW w:w="1638" w:type="dxa"/>
            <w:tcBorders>
              <w:top w:val="nil"/>
              <w:left w:val="nil"/>
              <w:bottom w:val="nil"/>
              <w:right w:val="nil"/>
            </w:tcBorders>
            <w:shd w:val="clear" w:color="auto" w:fill="auto"/>
            <w:noWrap/>
            <w:vAlign w:val="center"/>
            <w:hideMark/>
          </w:tcPr>
          <w:p w14:paraId="53F97698"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2</w:t>
            </w:r>
          </w:p>
        </w:tc>
        <w:tc>
          <w:tcPr>
            <w:tcW w:w="702" w:type="dxa"/>
            <w:tcBorders>
              <w:top w:val="nil"/>
              <w:left w:val="nil"/>
              <w:bottom w:val="nil"/>
              <w:right w:val="nil"/>
            </w:tcBorders>
            <w:shd w:val="clear" w:color="auto" w:fill="auto"/>
            <w:noWrap/>
            <w:vAlign w:val="center"/>
            <w:hideMark/>
          </w:tcPr>
          <w:p w14:paraId="24479A2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48" w:type="dxa"/>
            <w:tcBorders>
              <w:top w:val="nil"/>
              <w:left w:val="nil"/>
              <w:bottom w:val="nil"/>
              <w:right w:val="nil"/>
            </w:tcBorders>
            <w:shd w:val="clear" w:color="auto" w:fill="auto"/>
            <w:noWrap/>
            <w:vAlign w:val="center"/>
            <w:hideMark/>
          </w:tcPr>
          <w:p w14:paraId="69F2C54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.03</w:t>
            </w:r>
          </w:p>
        </w:tc>
        <w:tc>
          <w:tcPr>
            <w:tcW w:w="702" w:type="dxa"/>
            <w:tcBorders>
              <w:top w:val="nil"/>
              <w:left w:val="nil"/>
              <w:bottom w:val="nil"/>
              <w:right w:val="nil"/>
            </w:tcBorders>
            <w:shd w:val="clear" w:color="auto" w:fill="auto"/>
            <w:noWrap/>
            <w:vAlign w:val="center"/>
            <w:hideMark/>
          </w:tcPr>
          <w:p w14:paraId="21881F1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hideMark/>
          </w:tcPr>
          <w:p w14:paraId="7E1CD84B"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48" w:type="dxa"/>
            <w:tcBorders>
              <w:top w:val="nil"/>
              <w:left w:val="nil"/>
              <w:bottom w:val="nil"/>
              <w:right w:val="nil"/>
            </w:tcBorders>
            <w:shd w:val="clear" w:color="auto" w:fill="auto"/>
            <w:noWrap/>
            <w:vAlign w:val="center"/>
            <w:hideMark/>
          </w:tcPr>
          <w:p w14:paraId="33A29E85" w14:textId="711F25E2"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.04</w:t>
            </w:r>
            <w:ins w:id="884" w:author="Jule Jaich" w:date="2023-03-10T11:07:00Z">
              <w:r w:rsidR="000D04DE">
                <w:rPr>
                  <w:rFonts w:ascii="Times" w:hAnsi="Times"/>
                  <w:sz w:val="16"/>
                  <w:szCs w:val="18"/>
                  <w:vertAlign w:val="superscript"/>
                </w:rPr>
                <w:t>**</w:t>
              </w:r>
            </w:ins>
            <w:del w:id="885" w:author="Jule Jaich" w:date="2023-03-10T11:07:00Z">
              <w:r w:rsidRPr="00BB3B3F" w:rsidDel="000D04DE">
                <w:rPr>
                  <w:rFonts w:ascii="Times" w:hAnsi="Times"/>
                  <w:sz w:val="16"/>
                  <w:szCs w:val="18"/>
                  <w:vertAlign w:val="superscript"/>
                </w:rPr>
                <w:delText>b</w:delText>
              </w:r>
            </w:del>
          </w:p>
        </w:tc>
        <w:tc>
          <w:tcPr>
            <w:tcW w:w="630" w:type="dxa"/>
            <w:tcBorders>
              <w:top w:val="nil"/>
              <w:left w:val="nil"/>
              <w:bottom w:val="nil"/>
              <w:right w:val="nil"/>
            </w:tcBorders>
            <w:shd w:val="clear" w:color="auto" w:fill="auto"/>
            <w:noWrap/>
            <w:vAlign w:val="center"/>
            <w:hideMark/>
          </w:tcPr>
          <w:p w14:paraId="00A8361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5030387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64F42AB1" w14:textId="206DB9F1"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.04</w:t>
            </w:r>
            <w:ins w:id="886" w:author="Jule Jaich" w:date="2023-03-10T11:07:00Z">
              <w:r w:rsidR="000D04DE">
                <w:rPr>
                  <w:rFonts w:ascii="Times" w:hAnsi="Times"/>
                  <w:sz w:val="16"/>
                  <w:szCs w:val="18"/>
                  <w:vertAlign w:val="superscript"/>
                </w:rPr>
                <w:t>*</w:t>
              </w:r>
            </w:ins>
            <w:del w:id="887" w:author="Jule Jaich" w:date="2023-03-10T11:07:00Z">
              <w:r w:rsidRPr="00BB3B3F" w:rsidDel="000D04DE">
                <w:rPr>
                  <w:rFonts w:ascii="Times" w:hAnsi="Times"/>
                  <w:sz w:val="16"/>
                  <w:szCs w:val="18"/>
                  <w:vertAlign w:val="superscript"/>
                </w:rPr>
                <w:delText>a</w:delText>
              </w:r>
            </w:del>
          </w:p>
        </w:tc>
        <w:tc>
          <w:tcPr>
            <w:tcW w:w="720" w:type="dxa"/>
            <w:tcBorders>
              <w:top w:val="nil"/>
              <w:left w:val="nil"/>
              <w:bottom w:val="nil"/>
              <w:right w:val="nil"/>
            </w:tcBorders>
            <w:shd w:val="clear" w:color="auto" w:fill="auto"/>
            <w:vAlign w:val="center"/>
          </w:tcPr>
          <w:p w14:paraId="0616A358"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hideMark/>
          </w:tcPr>
          <w:p w14:paraId="2D850EAF"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hideMark/>
          </w:tcPr>
          <w:p w14:paraId="64910D63" w14:textId="250D4855"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.04</w:t>
            </w:r>
            <w:ins w:id="888" w:author="Jule Jaich" w:date="2023-03-10T11:07:00Z">
              <w:r w:rsidR="000D04DE">
                <w:rPr>
                  <w:rFonts w:ascii="Times" w:hAnsi="Times"/>
                  <w:sz w:val="16"/>
                  <w:szCs w:val="18"/>
                  <w:vertAlign w:val="superscript"/>
                </w:rPr>
                <w:t>*</w:t>
              </w:r>
            </w:ins>
            <w:del w:id="889" w:author="Jule Jaich" w:date="2023-03-10T11:07:00Z">
              <w:r w:rsidRPr="00BB3B3F" w:rsidDel="000D04DE">
                <w:rPr>
                  <w:rFonts w:ascii="Times" w:hAnsi="Times"/>
                  <w:sz w:val="16"/>
                  <w:szCs w:val="18"/>
                  <w:vertAlign w:val="superscript"/>
                </w:rPr>
                <w:delText>a</w:delText>
              </w:r>
            </w:del>
          </w:p>
        </w:tc>
        <w:tc>
          <w:tcPr>
            <w:tcW w:w="720" w:type="dxa"/>
            <w:tcBorders>
              <w:top w:val="nil"/>
              <w:left w:val="nil"/>
              <w:bottom w:val="nil"/>
              <w:right w:val="nil"/>
            </w:tcBorders>
            <w:shd w:val="clear" w:color="auto" w:fill="auto"/>
            <w:noWrap/>
            <w:vAlign w:val="center"/>
            <w:hideMark/>
          </w:tcPr>
          <w:p w14:paraId="2BBB898D"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3C4A62DD" w14:textId="77777777" w:rsidTr="00E421D9">
        <w:tc>
          <w:tcPr>
            <w:tcW w:w="1638" w:type="dxa"/>
            <w:tcBorders>
              <w:top w:val="nil"/>
              <w:left w:val="nil"/>
              <w:bottom w:val="nil"/>
              <w:right w:val="nil"/>
            </w:tcBorders>
            <w:shd w:val="clear" w:color="auto" w:fill="auto"/>
            <w:noWrap/>
            <w:vAlign w:val="center"/>
            <w:hideMark/>
          </w:tcPr>
          <w:p w14:paraId="7E3EAED5" w14:textId="77777777" w:rsidR="001F194C" w:rsidRPr="00BB3B3F" w:rsidRDefault="001F194C" w:rsidP="00E421D9">
            <w:pPr>
              <w:autoSpaceDE w:val="0"/>
              <w:autoSpaceDN w:val="0"/>
              <w:adjustRightInd w:val="0"/>
              <w:snapToGrid w:val="0"/>
              <w:spacing w:line="240" w:lineRule="auto"/>
              <w:jc w:val="center"/>
              <w:rPr>
                <w:rFonts w:ascii="Times" w:hAnsi="Times"/>
                <w:sz w:val="16"/>
              </w:rPr>
            </w:pPr>
            <w:r w:rsidRPr="00BB3B3F">
              <w:rPr>
                <w:rFonts w:ascii="Times" w:hAnsi="Times"/>
                <w:sz w:val="16"/>
              </w:rPr>
              <w:t>Δ</w:t>
            </w:r>
            <w:r w:rsidRPr="00BB3B3F">
              <w:rPr>
                <w:rFonts w:ascii="Times" w:hAnsi="Times"/>
                <w:i/>
                <w:iCs/>
                <w:sz w:val="16"/>
              </w:rPr>
              <w:t>R</w:t>
            </w:r>
            <w:r w:rsidRPr="00BB3B3F">
              <w:rPr>
                <w:rFonts w:ascii="Times" w:hAnsi="Times"/>
                <w:sz w:val="16"/>
              </w:rPr>
              <w:t xml:space="preserve">² </w:t>
            </w:r>
            <w:r w:rsidRPr="00BB3B3F">
              <w:rPr>
                <w:rFonts w:ascii="Times" w:hAnsi="Times"/>
                <w:b/>
                <w:bCs/>
                <w:sz w:val="16"/>
              </w:rPr>
              <w:t>Step 3</w:t>
            </w:r>
          </w:p>
        </w:tc>
        <w:tc>
          <w:tcPr>
            <w:tcW w:w="702" w:type="dxa"/>
            <w:tcBorders>
              <w:top w:val="nil"/>
              <w:left w:val="nil"/>
              <w:bottom w:val="nil"/>
              <w:right w:val="nil"/>
            </w:tcBorders>
            <w:shd w:val="clear" w:color="auto" w:fill="auto"/>
            <w:noWrap/>
            <w:vAlign w:val="center"/>
            <w:hideMark/>
          </w:tcPr>
          <w:p w14:paraId="45C6203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48" w:type="dxa"/>
            <w:tcBorders>
              <w:top w:val="nil"/>
              <w:left w:val="nil"/>
              <w:bottom w:val="nil"/>
              <w:right w:val="nil"/>
            </w:tcBorders>
            <w:shd w:val="clear" w:color="auto" w:fill="auto"/>
            <w:noWrap/>
            <w:vAlign w:val="center"/>
            <w:hideMark/>
          </w:tcPr>
          <w:p w14:paraId="5CCF653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.01</w:t>
            </w:r>
          </w:p>
        </w:tc>
        <w:tc>
          <w:tcPr>
            <w:tcW w:w="702" w:type="dxa"/>
            <w:tcBorders>
              <w:top w:val="nil"/>
              <w:left w:val="nil"/>
              <w:bottom w:val="nil"/>
              <w:right w:val="nil"/>
            </w:tcBorders>
            <w:shd w:val="clear" w:color="auto" w:fill="auto"/>
            <w:noWrap/>
            <w:vAlign w:val="center"/>
            <w:hideMark/>
          </w:tcPr>
          <w:p w14:paraId="1B6A59B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hideMark/>
          </w:tcPr>
          <w:p w14:paraId="5A0011C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48" w:type="dxa"/>
            <w:tcBorders>
              <w:top w:val="nil"/>
              <w:left w:val="nil"/>
              <w:bottom w:val="nil"/>
              <w:right w:val="nil"/>
            </w:tcBorders>
            <w:shd w:val="clear" w:color="auto" w:fill="auto"/>
            <w:noWrap/>
            <w:vAlign w:val="center"/>
            <w:hideMark/>
          </w:tcPr>
          <w:p w14:paraId="4FB5D7E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.01</w:t>
            </w:r>
          </w:p>
        </w:tc>
        <w:tc>
          <w:tcPr>
            <w:tcW w:w="630" w:type="dxa"/>
            <w:tcBorders>
              <w:top w:val="nil"/>
              <w:left w:val="nil"/>
              <w:bottom w:val="nil"/>
              <w:right w:val="nil"/>
            </w:tcBorders>
            <w:shd w:val="clear" w:color="auto" w:fill="auto"/>
            <w:noWrap/>
            <w:vAlign w:val="center"/>
            <w:hideMark/>
          </w:tcPr>
          <w:p w14:paraId="0E289B01"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46CF1FE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vAlign w:val="center"/>
          </w:tcPr>
          <w:p w14:paraId="1308812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w:t>
            </w:r>
            <w:del w:id="890" w:author="Jule Jaich" w:date="2023-03-10T11:07:00Z">
              <w:r w:rsidRPr="00BB3B3F" w:rsidDel="000D04DE">
                <w:rPr>
                  <w:rFonts w:ascii="Times" w:hAnsi="Times"/>
                  <w:sz w:val="16"/>
                  <w:szCs w:val="18"/>
                </w:rPr>
                <w:delText xml:space="preserve"> </w:delText>
              </w:r>
            </w:del>
            <w:r w:rsidRPr="00BB3B3F">
              <w:rPr>
                <w:rFonts w:ascii="Times" w:hAnsi="Times"/>
                <w:sz w:val="16"/>
                <w:szCs w:val="18"/>
              </w:rPr>
              <w:t>.00</w:t>
            </w:r>
          </w:p>
        </w:tc>
        <w:tc>
          <w:tcPr>
            <w:tcW w:w="720" w:type="dxa"/>
            <w:tcBorders>
              <w:top w:val="nil"/>
              <w:left w:val="nil"/>
              <w:bottom w:val="nil"/>
              <w:right w:val="nil"/>
            </w:tcBorders>
            <w:shd w:val="clear" w:color="auto" w:fill="auto"/>
            <w:vAlign w:val="center"/>
          </w:tcPr>
          <w:p w14:paraId="48501FB1" w14:textId="77777777" w:rsidR="001F194C" w:rsidRPr="00BB3B3F" w:rsidRDefault="001F194C" w:rsidP="00E13B10">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nil"/>
              <w:right w:val="nil"/>
            </w:tcBorders>
            <w:shd w:val="clear" w:color="auto" w:fill="auto"/>
            <w:noWrap/>
            <w:vAlign w:val="center"/>
            <w:hideMark/>
          </w:tcPr>
          <w:p w14:paraId="44DCB7A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nil"/>
              <w:right w:val="nil"/>
            </w:tcBorders>
            <w:shd w:val="clear" w:color="auto" w:fill="auto"/>
            <w:noWrap/>
            <w:vAlign w:val="center"/>
            <w:hideMark/>
          </w:tcPr>
          <w:p w14:paraId="627F0A50"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.00</w:t>
            </w:r>
          </w:p>
        </w:tc>
        <w:tc>
          <w:tcPr>
            <w:tcW w:w="720" w:type="dxa"/>
            <w:tcBorders>
              <w:top w:val="nil"/>
              <w:left w:val="nil"/>
              <w:bottom w:val="nil"/>
              <w:right w:val="nil"/>
            </w:tcBorders>
            <w:shd w:val="clear" w:color="auto" w:fill="auto"/>
            <w:noWrap/>
            <w:vAlign w:val="center"/>
            <w:hideMark/>
          </w:tcPr>
          <w:p w14:paraId="3EBB8E2E"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r w:rsidR="001F194C" w:rsidRPr="00BB3B3F" w14:paraId="11B93B72" w14:textId="77777777" w:rsidTr="00E421D9">
        <w:tc>
          <w:tcPr>
            <w:tcW w:w="1638" w:type="dxa"/>
            <w:tcBorders>
              <w:top w:val="nil"/>
              <w:left w:val="nil"/>
              <w:bottom w:val="single" w:sz="8" w:space="0" w:color="auto"/>
              <w:right w:val="nil"/>
            </w:tcBorders>
            <w:shd w:val="clear" w:color="auto" w:fill="auto"/>
            <w:noWrap/>
            <w:vAlign w:val="center"/>
          </w:tcPr>
          <w:p w14:paraId="0CBF7E32" w14:textId="77777777" w:rsidR="001F194C" w:rsidRPr="00BB3B3F" w:rsidRDefault="001F194C" w:rsidP="00E421D9">
            <w:pPr>
              <w:autoSpaceDE w:val="0"/>
              <w:autoSpaceDN w:val="0"/>
              <w:adjustRightInd w:val="0"/>
              <w:snapToGrid w:val="0"/>
              <w:spacing w:line="240" w:lineRule="auto"/>
              <w:jc w:val="center"/>
              <w:rPr>
                <w:rFonts w:ascii="Times" w:hAnsi="Times"/>
                <w:i/>
                <w:iCs/>
                <w:sz w:val="16"/>
              </w:rPr>
            </w:pPr>
            <w:r w:rsidRPr="00BB3B3F">
              <w:rPr>
                <w:rFonts w:ascii="Times" w:hAnsi="Times"/>
                <w:i/>
                <w:iCs/>
                <w:sz w:val="16"/>
              </w:rPr>
              <w:t>R</w:t>
            </w:r>
            <w:r w:rsidRPr="00BB3B3F">
              <w:rPr>
                <w:rFonts w:ascii="Times" w:hAnsi="Times"/>
                <w:sz w:val="16"/>
              </w:rPr>
              <w:t xml:space="preserve">² </w:t>
            </w:r>
            <w:r w:rsidRPr="00BB3B3F">
              <w:rPr>
                <w:rFonts w:ascii="Times" w:hAnsi="Times"/>
                <w:b/>
                <w:bCs/>
                <w:sz w:val="16"/>
              </w:rPr>
              <w:t>Total</w:t>
            </w:r>
          </w:p>
        </w:tc>
        <w:tc>
          <w:tcPr>
            <w:tcW w:w="702" w:type="dxa"/>
            <w:tcBorders>
              <w:top w:val="nil"/>
              <w:left w:val="nil"/>
              <w:bottom w:val="single" w:sz="8" w:space="0" w:color="auto"/>
              <w:right w:val="nil"/>
            </w:tcBorders>
            <w:shd w:val="clear" w:color="auto" w:fill="auto"/>
            <w:noWrap/>
            <w:vAlign w:val="center"/>
          </w:tcPr>
          <w:p w14:paraId="295909B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48" w:type="dxa"/>
            <w:tcBorders>
              <w:top w:val="nil"/>
              <w:left w:val="nil"/>
              <w:bottom w:val="single" w:sz="8" w:space="0" w:color="auto"/>
              <w:right w:val="nil"/>
            </w:tcBorders>
            <w:shd w:val="clear" w:color="auto" w:fill="auto"/>
            <w:noWrap/>
            <w:vAlign w:val="center"/>
          </w:tcPr>
          <w:p w14:paraId="57D5E115"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.06</w:t>
            </w:r>
          </w:p>
        </w:tc>
        <w:tc>
          <w:tcPr>
            <w:tcW w:w="702" w:type="dxa"/>
            <w:tcBorders>
              <w:top w:val="nil"/>
              <w:left w:val="nil"/>
              <w:bottom w:val="single" w:sz="8" w:space="0" w:color="auto"/>
              <w:right w:val="nil"/>
            </w:tcBorders>
            <w:shd w:val="clear" w:color="auto" w:fill="auto"/>
            <w:noWrap/>
            <w:vAlign w:val="center"/>
          </w:tcPr>
          <w:p w14:paraId="4328C04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single" w:sz="8" w:space="0" w:color="auto"/>
              <w:right w:val="nil"/>
            </w:tcBorders>
            <w:shd w:val="clear" w:color="auto" w:fill="auto"/>
            <w:noWrap/>
            <w:vAlign w:val="center"/>
          </w:tcPr>
          <w:p w14:paraId="0D65B2A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48" w:type="dxa"/>
            <w:tcBorders>
              <w:top w:val="nil"/>
              <w:left w:val="nil"/>
              <w:bottom w:val="single" w:sz="8" w:space="0" w:color="auto"/>
              <w:right w:val="nil"/>
            </w:tcBorders>
            <w:shd w:val="clear" w:color="auto" w:fill="auto"/>
            <w:noWrap/>
            <w:vAlign w:val="center"/>
          </w:tcPr>
          <w:p w14:paraId="11843785" w14:textId="184229A2"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.06</w:t>
            </w:r>
            <w:ins w:id="891" w:author="Jule Jaich" w:date="2023-03-10T11:07:00Z">
              <w:r w:rsidR="000D04DE">
                <w:rPr>
                  <w:rFonts w:ascii="Times" w:hAnsi="Times"/>
                  <w:sz w:val="16"/>
                  <w:szCs w:val="18"/>
                  <w:vertAlign w:val="superscript"/>
                </w:rPr>
                <w:t>**</w:t>
              </w:r>
            </w:ins>
            <w:del w:id="892" w:author="Jule Jaich" w:date="2023-03-10T11:07:00Z">
              <w:r w:rsidRPr="00BB3B3F" w:rsidDel="000D04DE">
                <w:rPr>
                  <w:rFonts w:ascii="Times" w:hAnsi="Times"/>
                  <w:sz w:val="16"/>
                  <w:szCs w:val="18"/>
                  <w:vertAlign w:val="superscript"/>
                </w:rPr>
                <w:delText>b</w:delText>
              </w:r>
            </w:del>
          </w:p>
        </w:tc>
        <w:tc>
          <w:tcPr>
            <w:tcW w:w="630" w:type="dxa"/>
            <w:tcBorders>
              <w:top w:val="nil"/>
              <w:left w:val="nil"/>
              <w:bottom w:val="single" w:sz="8" w:space="0" w:color="auto"/>
              <w:right w:val="nil"/>
            </w:tcBorders>
            <w:shd w:val="clear" w:color="auto" w:fill="auto"/>
            <w:noWrap/>
            <w:vAlign w:val="center"/>
          </w:tcPr>
          <w:p w14:paraId="1852A44A"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8" w:space="0" w:color="auto"/>
              <w:right w:val="nil"/>
            </w:tcBorders>
            <w:shd w:val="clear" w:color="auto" w:fill="auto"/>
            <w:vAlign w:val="center"/>
          </w:tcPr>
          <w:p w14:paraId="35755C7C"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8" w:space="0" w:color="auto"/>
              <w:right w:val="nil"/>
            </w:tcBorders>
            <w:shd w:val="clear" w:color="auto" w:fill="auto"/>
            <w:vAlign w:val="center"/>
          </w:tcPr>
          <w:p w14:paraId="7269E453" w14:textId="6ACE1922"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 xml:space="preserve">   .05</w:t>
            </w:r>
            <w:ins w:id="893" w:author="Jule Jaich" w:date="2023-03-10T11:07:00Z">
              <w:r w:rsidR="000D04DE">
                <w:rPr>
                  <w:rFonts w:ascii="Times" w:hAnsi="Times"/>
                  <w:sz w:val="16"/>
                  <w:szCs w:val="18"/>
                  <w:vertAlign w:val="superscript"/>
                </w:rPr>
                <w:t>*</w:t>
              </w:r>
            </w:ins>
            <w:del w:id="894" w:author="Jule Jaich" w:date="2023-03-10T11:07:00Z">
              <w:r w:rsidRPr="00BB3B3F" w:rsidDel="000D04DE">
                <w:rPr>
                  <w:rFonts w:ascii="Times" w:hAnsi="Times"/>
                  <w:sz w:val="16"/>
                  <w:szCs w:val="18"/>
                  <w:vertAlign w:val="superscript"/>
                </w:rPr>
                <w:delText>a</w:delText>
              </w:r>
            </w:del>
          </w:p>
        </w:tc>
        <w:tc>
          <w:tcPr>
            <w:tcW w:w="720" w:type="dxa"/>
            <w:tcBorders>
              <w:top w:val="nil"/>
              <w:left w:val="nil"/>
              <w:bottom w:val="single" w:sz="8" w:space="0" w:color="auto"/>
              <w:right w:val="nil"/>
            </w:tcBorders>
            <w:shd w:val="clear" w:color="auto" w:fill="auto"/>
            <w:vAlign w:val="center"/>
          </w:tcPr>
          <w:p w14:paraId="636937D7"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630" w:type="dxa"/>
            <w:tcBorders>
              <w:top w:val="nil"/>
              <w:left w:val="nil"/>
              <w:bottom w:val="single" w:sz="8" w:space="0" w:color="auto"/>
              <w:right w:val="nil"/>
            </w:tcBorders>
            <w:shd w:val="clear" w:color="auto" w:fill="auto"/>
            <w:noWrap/>
            <w:vAlign w:val="center"/>
          </w:tcPr>
          <w:p w14:paraId="56901E54"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c>
          <w:tcPr>
            <w:tcW w:w="720" w:type="dxa"/>
            <w:tcBorders>
              <w:top w:val="nil"/>
              <w:left w:val="nil"/>
              <w:bottom w:val="single" w:sz="8" w:space="0" w:color="auto"/>
              <w:right w:val="nil"/>
            </w:tcBorders>
            <w:shd w:val="clear" w:color="auto" w:fill="auto"/>
            <w:noWrap/>
            <w:vAlign w:val="center"/>
          </w:tcPr>
          <w:p w14:paraId="71E85394" w14:textId="7044D838" w:rsidR="001F194C" w:rsidRPr="00BB3B3F" w:rsidRDefault="001F194C" w:rsidP="00E421D9">
            <w:pPr>
              <w:autoSpaceDE w:val="0"/>
              <w:autoSpaceDN w:val="0"/>
              <w:adjustRightInd w:val="0"/>
              <w:snapToGrid w:val="0"/>
              <w:spacing w:line="240" w:lineRule="auto"/>
              <w:jc w:val="center"/>
              <w:rPr>
                <w:rFonts w:ascii="Times" w:hAnsi="Times"/>
                <w:sz w:val="16"/>
                <w:szCs w:val="18"/>
              </w:rPr>
            </w:pPr>
            <w:r w:rsidRPr="00BB3B3F">
              <w:rPr>
                <w:rFonts w:ascii="Times" w:hAnsi="Times"/>
                <w:sz w:val="16"/>
                <w:szCs w:val="18"/>
              </w:rPr>
              <w:t>.06</w:t>
            </w:r>
            <w:ins w:id="895" w:author="Jule Jaich" w:date="2023-03-10T11:07:00Z">
              <w:r w:rsidR="000D04DE">
                <w:rPr>
                  <w:rFonts w:ascii="Times" w:hAnsi="Times"/>
                  <w:sz w:val="16"/>
                  <w:szCs w:val="18"/>
                  <w:vertAlign w:val="superscript"/>
                </w:rPr>
                <w:t>*</w:t>
              </w:r>
            </w:ins>
            <w:del w:id="896" w:author="Jule Jaich" w:date="2023-03-10T11:07:00Z">
              <w:r w:rsidRPr="00BB3B3F" w:rsidDel="000D04DE">
                <w:rPr>
                  <w:rFonts w:ascii="Times" w:hAnsi="Times"/>
                  <w:sz w:val="16"/>
                  <w:szCs w:val="18"/>
                  <w:vertAlign w:val="superscript"/>
                </w:rPr>
                <w:delText>a</w:delText>
              </w:r>
            </w:del>
          </w:p>
        </w:tc>
        <w:tc>
          <w:tcPr>
            <w:tcW w:w="720" w:type="dxa"/>
            <w:tcBorders>
              <w:top w:val="nil"/>
              <w:left w:val="nil"/>
              <w:bottom w:val="single" w:sz="8" w:space="0" w:color="auto"/>
              <w:right w:val="nil"/>
            </w:tcBorders>
            <w:shd w:val="clear" w:color="auto" w:fill="auto"/>
            <w:noWrap/>
            <w:vAlign w:val="center"/>
          </w:tcPr>
          <w:p w14:paraId="78DB5783" w14:textId="77777777" w:rsidR="001F194C" w:rsidRPr="00BB3B3F" w:rsidRDefault="001F194C" w:rsidP="00E421D9">
            <w:pPr>
              <w:autoSpaceDE w:val="0"/>
              <w:autoSpaceDN w:val="0"/>
              <w:adjustRightInd w:val="0"/>
              <w:snapToGrid w:val="0"/>
              <w:spacing w:line="240" w:lineRule="auto"/>
              <w:jc w:val="center"/>
              <w:rPr>
                <w:rFonts w:ascii="Times" w:hAnsi="Times"/>
                <w:sz w:val="16"/>
                <w:szCs w:val="18"/>
                <w:highlight w:val="yellow"/>
              </w:rPr>
            </w:pPr>
          </w:p>
        </w:tc>
      </w:tr>
    </w:tbl>
    <w:p w14:paraId="0A2A4BD3" w14:textId="2729FA61" w:rsidR="001F194C" w:rsidRPr="00610449" w:rsidRDefault="001F194C" w:rsidP="001F194C">
      <w:pPr>
        <w:pStyle w:val="MDPI31text"/>
      </w:pPr>
      <w:r w:rsidRPr="00BB6DEC">
        <w:rPr>
          <w:i/>
          <w:iCs/>
        </w:rPr>
        <w:t>Note.</w:t>
      </w:r>
      <w:r w:rsidRPr="00BB6DEC">
        <w:rPr>
          <w:b/>
          <w:bCs/>
        </w:rPr>
        <w:t xml:space="preserve"> </w:t>
      </w:r>
      <w:r w:rsidRPr="00BB6DEC">
        <w:rPr>
          <w:i/>
          <w:iCs/>
        </w:rPr>
        <w:t>HB</w:t>
      </w:r>
      <w:r w:rsidRPr="00BB6DEC">
        <w:t xml:space="preserve"> = health behavior. </w:t>
      </w:r>
      <w:r w:rsidRPr="00BB6DEC">
        <w:rPr>
          <w:i/>
          <w:iCs/>
        </w:rPr>
        <w:t>B</w:t>
      </w:r>
      <w:r w:rsidRPr="00BB6DEC">
        <w:t xml:space="preserve"> = unstandardized regression coefficient. </w:t>
      </w:r>
      <w:r w:rsidRPr="00BB6DEC">
        <w:rPr>
          <w:i/>
          <w:iCs/>
        </w:rPr>
        <w:t>SE</w:t>
      </w:r>
      <w:r w:rsidRPr="00BB6DEC">
        <w:t xml:space="preserve"> = standard error. </w:t>
      </w:r>
      <w:r w:rsidRPr="005618F9">
        <w:rPr>
          <w:rFonts w:ascii="Calibri" w:hAnsi="Calibri" w:cs="Calibri"/>
          <w:iCs/>
          <w:szCs w:val="20"/>
        </w:rPr>
        <w:t>β</w:t>
      </w:r>
      <w:r w:rsidRPr="00BB6DEC">
        <w:t xml:space="preserve"> = standardized regression coefficient. Step 1 assessed main effects and step 2 the interaction effect. Time with peers referred to number of hours per week. Time with peers and living with parents were centered at their means to compute their interaction. </w:t>
      </w:r>
      <w:ins w:id="897" w:author="Jule Jaich" w:date="2023-03-10T11:04:00Z">
        <w:r w:rsidR="0052549F">
          <w:rPr>
            <w:vertAlign w:val="superscript"/>
          </w:rPr>
          <w:t>*</w:t>
        </w:r>
      </w:ins>
      <w:del w:id="898" w:author="Jule Jaich" w:date="2023-03-10T11:04:00Z">
        <w:r w:rsidRPr="00BB6DEC" w:rsidDel="0052549F">
          <w:rPr>
            <w:vertAlign w:val="superscript"/>
          </w:rPr>
          <w:delText>a</w:delText>
        </w:r>
      </w:del>
      <w:r w:rsidRPr="00BB6DEC">
        <w:rPr>
          <w:vertAlign w:val="superscript"/>
        </w:rPr>
        <w:t xml:space="preserve"> </w:t>
      </w:r>
      <w:r w:rsidRPr="00BB6DEC">
        <w:rPr>
          <w:i/>
          <w:iCs/>
        </w:rPr>
        <w:t>p</w:t>
      </w:r>
      <w:r w:rsidRPr="00BB6DEC">
        <w:t xml:space="preserve"> &lt; .05, </w:t>
      </w:r>
      <w:ins w:id="899" w:author="Jule Jaich" w:date="2023-03-10T11:04:00Z">
        <w:r w:rsidR="0052549F">
          <w:rPr>
            <w:vertAlign w:val="superscript"/>
          </w:rPr>
          <w:t>**</w:t>
        </w:r>
      </w:ins>
      <w:del w:id="900" w:author="Jule Jaich" w:date="2023-03-10T11:04:00Z">
        <w:r w:rsidRPr="00BB6DEC" w:rsidDel="0052549F">
          <w:rPr>
            <w:vertAlign w:val="superscript"/>
          </w:rPr>
          <w:delText>b</w:delText>
        </w:r>
      </w:del>
      <w:r w:rsidRPr="00BB6DEC">
        <w:rPr>
          <w:vertAlign w:val="superscript"/>
        </w:rPr>
        <w:t xml:space="preserve"> </w:t>
      </w:r>
      <w:r w:rsidRPr="00BB6DEC">
        <w:rPr>
          <w:i/>
          <w:iCs/>
        </w:rPr>
        <w:t>p</w:t>
      </w:r>
      <w:r w:rsidRPr="00BB6DEC">
        <w:t xml:space="preserve"> &lt; .01.</w:t>
      </w:r>
    </w:p>
    <w:p w14:paraId="6DD0BAE4" w14:textId="278DDBE1" w:rsidR="00C06A90" w:rsidRDefault="00656931" w:rsidP="001F194C">
      <w:pPr>
        <w:pStyle w:val="MDPI21heading1"/>
      </w:pPr>
      <w:ins w:id="901" w:author="Microsoft Office User" w:date="2023-03-08T11:34:00Z">
        <w:r>
          <w:t>4</w:t>
        </w:r>
      </w:ins>
      <w:del w:id="902" w:author="Microsoft Office User" w:date="2023-03-08T11:34:00Z">
        <w:r w:rsidR="001F194C" w:rsidDel="00656931">
          <w:delText>7</w:delText>
        </w:r>
      </w:del>
      <w:r w:rsidR="001F194C">
        <w:t xml:space="preserve">. </w:t>
      </w:r>
      <w:r w:rsidR="00C06A90" w:rsidRPr="00BB6DEC">
        <w:t>Discussion</w:t>
      </w:r>
    </w:p>
    <w:p w14:paraId="7B9EAB0B" w14:textId="77777777" w:rsidR="00C06A90" w:rsidRPr="000F01CC" w:rsidRDefault="00C06A90" w:rsidP="00C04902">
      <w:pPr>
        <w:pStyle w:val="MDPI31text"/>
        <w:rPr>
          <w:highlight w:val="yellow"/>
        </w:rPr>
      </w:pPr>
      <w:r>
        <w:t>The present study assessed whether differences in current and expected health behaviors exist among first-semester Colombian university students based on their living arrangement, the health behaviors of their close social ties, their social ties’ efforts to motivate unhealthy behaviors and time s</w:t>
      </w:r>
      <w:r w:rsidRPr="00194854">
        <w:t>pent with t</w:t>
      </w:r>
      <w:r w:rsidRPr="002364FD">
        <w:t xml:space="preserve">heir peers. In general, we found that some current as well some expected behaviors were correlated to respective behaviors among social ties. Moreover, encouragement from partners to consume alcohol moderated the association between participants’ and partners’ drinking behaviors. Furthermore, time spent with peers was associated with participants’ behaviors. </w:t>
      </w:r>
      <w:r>
        <w:t>A summary of the main findings is presented below followed by a detailed discussion.</w:t>
      </w:r>
    </w:p>
    <w:p w14:paraId="1114CCB2" w14:textId="751EE85A" w:rsidR="00C06A90" w:rsidRPr="00987D44" w:rsidRDefault="00C06A90" w:rsidP="00C04902">
      <w:pPr>
        <w:pStyle w:val="MDPI31text"/>
        <w:rPr>
          <w:strike/>
        </w:rPr>
      </w:pPr>
      <w:r w:rsidRPr="005231F9">
        <w:t>First,</w:t>
      </w:r>
      <w:r w:rsidRPr="00726B41">
        <w:t xml:space="preserve"> students who </w:t>
      </w:r>
      <w:r>
        <w:t xml:space="preserve">moved out of the parental home did not expect larger changes in their health behaviors than those who still live with their parents. </w:t>
      </w:r>
      <w:r w:rsidRPr="00194854">
        <w:t xml:space="preserve">As previous studies posit that students are expected to </w:t>
      </w:r>
      <w:r w:rsidRPr="004B73EA">
        <w:t xml:space="preserve">behave in unhealthier ways after moving out of the parental home to attend university </w:t>
      </w:r>
      <w:ins w:id="903" w:author="Jule Jaich" w:date="2023-03-16T18:58:00Z">
        <w:r w:rsidR="00CC3CB0">
          <w:t xml:space="preserve">[14, </w:t>
        </w:r>
      </w:ins>
      <w:del w:id="904" w:author="Jule Jaich" w:date="2023-03-16T18:58:00Z">
        <w:r w:rsidRPr="004B73EA" w:rsidDel="00CC3CB0">
          <w:delText>(El Ansari et al.</w:delText>
        </w:r>
      </w:del>
      <w:ins w:id="905" w:author="Jule Jaich" w:date="2023-03-16T18:58:00Z">
        <w:r w:rsidR="00415548">
          <w:t>22</w:t>
        </w:r>
      </w:ins>
      <w:ins w:id="906" w:author="Jule Jaich" w:date="2023-03-16T18:59:00Z">
        <w:r w:rsidR="00AA5C58">
          <w:t xml:space="preserve">, </w:t>
        </w:r>
      </w:ins>
      <w:del w:id="907" w:author="Jule Jaich" w:date="2023-03-16T18:58:00Z">
        <w:r w:rsidRPr="004B73EA" w:rsidDel="00CC3CB0">
          <w:delText>, 2012; Fan et al.</w:delText>
        </w:r>
      </w:del>
      <w:ins w:id="908" w:author="Jule Jaich" w:date="2023-03-16T18:59:00Z">
        <w:r w:rsidR="00415548">
          <w:t>23</w:t>
        </w:r>
      </w:ins>
      <w:del w:id="909" w:author="Jule Jaich" w:date="2023-03-16T18:58:00Z">
        <w:r w:rsidRPr="004B73EA" w:rsidDel="00CC3CB0">
          <w:delText xml:space="preserve">, </w:delText>
        </w:r>
      </w:del>
      <w:del w:id="910" w:author="Jule Jaich" w:date="2023-03-16T18:59:00Z">
        <w:r w:rsidRPr="004B73EA" w:rsidDel="00415548">
          <w:delText>2019; Gfroerer et al., 1997</w:delText>
        </w:r>
      </w:del>
      <w:ins w:id="911" w:author="Jule Jaich" w:date="2023-03-16T18:59:00Z">
        <w:r w:rsidR="00415548">
          <w:t>]</w:t>
        </w:r>
      </w:ins>
      <w:del w:id="912" w:author="Jule Jaich" w:date="2023-03-16T18:59:00Z">
        <w:r w:rsidRPr="004B73EA" w:rsidDel="00415548">
          <w:delText>)</w:delText>
        </w:r>
      </w:del>
      <w:r w:rsidRPr="004B73EA">
        <w:t xml:space="preserve">, </w:t>
      </w:r>
      <w:r>
        <w:t xml:space="preserve">our results indicate that </w:t>
      </w:r>
      <w:r w:rsidRPr="007372D3">
        <w:t xml:space="preserve">participants who moved out have already increased unhealthy behaviors by the time of our assessment as the mean scores of present physical inactivity and binge drinking were higher among those who moved out than among those who did not. </w:t>
      </w:r>
      <w:r>
        <w:t>As they have already adapted their health behaviors to their new environment, they need not to expect strong further changes across the first semester</w:t>
      </w:r>
      <w:r w:rsidRPr="00777AFF">
        <w:t>.</w:t>
      </w:r>
      <w:r w:rsidRPr="007372D3">
        <w:t xml:space="preserve"> In addition, as more than two thirds of the respondents still lived with their parents, statistical power was limited for finding small or very small effects of leaving the parental home. </w:t>
      </w:r>
    </w:p>
    <w:p w14:paraId="65FD7A57" w14:textId="05FE1E7D" w:rsidR="00C06A90" w:rsidRPr="00BC70F6" w:rsidRDefault="00C06A90" w:rsidP="00C04902">
      <w:pPr>
        <w:pStyle w:val="MDPI31text"/>
      </w:pPr>
      <w:r w:rsidRPr="00F106C9">
        <w:t xml:space="preserve">Second, students’ health behaviors and expectations were correlated to parental food consumption and alcohol </w:t>
      </w:r>
      <w:r w:rsidRPr="00EF4F23">
        <w:t xml:space="preserve">use, and the correlation between students’ expected food consumption patterns and parental food consumption was stronger in the case of coresidence with parents. </w:t>
      </w:r>
      <w:r>
        <w:t xml:space="preserve">Students seem to have (and expect to have) food consumption patterns as well as drinking patterns that tend to be </w:t>
      </w:r>
      <w:proofErr w:type="gramStart"/>
      <w:r>
        <w:t>similar to</w:t>
      </w:r>
      <w:proofErr w:type="gramEnd"/>
      <w:r>
        <w:t xml:space="preserve"> the related </w:t>
      </w:r>
      <w:r w:rsidRPr="00052134">
        <w:t>parental behavior.</w:t>
      </w:r>
      <w:r w:rsidRPr="00030C6A">
        <w:t xml:space="preserve"> Latin American students appraise their food consumption habits as having originated in their childhood and being established by their parents</w:t>
      </w:r>
      <w:r>
        <w:t xml:space="preserve"> </w:t>
      </w:r>
      <w:ins w:id="913" w:author="Jule Jaich" w:date="2023-03-16T19:02:00Z">
        <w:r w:rsidR="004D093B">
          <w:t>[12]</w:t>
        </w:r>
      </w:ins>
      <w:del w:id="914" w:author="Jule Jaich" w:date="2023-03-16T19:02:00Z">
        <w:r w:rsidDel="004D093B">
          <w:delText>(</w:delText>
        </w:r>
        <w:r w:rsidRPr="008A494D" w:rsidDel="004D093B">
          <w:delText>Troncoso</w:delText>
        </w:r>
        <w:r w:rsidDel="004D093B">
          <w:delText xml:space="preserve"> </w:delText>
        </w:r>
        <w:r w:rsidRPr="008A494D" w:rsidDel="004D093B">
          <w:delText>&amp; Amaya</w:delText>
        </w:r>
        <w:r w:rsidDel="004D093B">
          <w:delText xml:space="preserve">, </w:delText>
        </w:r>
        <w:r w:rsidRPr="006624D6" w:rsidDel="004D093B">
          <w:delText>2009</w:delText>
        </w:r>
        <w:r w:rsidDel="004D093B">
          <w:delText>)</w:delText>
        </w:r>
      </w:del>
      <w:r>
        <w:t>. Thus</w:t>
      </w:r>
      <w:r w:rsidRPr="00030C6A">
        <w:t>, parental food consumption habits appear to transfer to their offspring who may</w:t>
      </w:r>
      <w:r>
        <w:t xml:space="preserve"> have</w:t>
      </w:r>
      <w:r w:rsidRPr="00030C6A">
        <w:t xml:space="preserve"> preserved these habits even after reaching adulthood</w:t>
      </w:r>
      <w:ins w:id="915" w:author="Jule Jaich" w:date="2023-03-16T19:02:00Z">
        <w:r w:rsidR="004D093B">
          <w:t xml:space="preserve"> [12]</w:t>
        </w:r>
      </w:ins>
      <w:del w:id="916" w:author="Jule Jaich" w:date="2023-03-16T19:02:00Z">
        <w:r w:rsidRPr="00030C6A" w:rsidDel="004D093B">
          <w:delText xml:space="preserve"> (</w:delText>
        </w:r>
        <w:r w:rsidRPr="008A494D" w:rsidDel="004D093B">
          <w:delText>Troncoso</w:delText>
        </w:r>
        <w:r w:rsidDel="004D093B">
          <w:delText xml:space="preserve"> </w:delText>
        </w:r>
        <w:r w:rsidRPr="008A494D" w:rsidDel="004D093B">
          <w:delText>&amp; Amaya</w:delText>
        </w:r>
        <w:r w:rsidDel="004D093B">
          <w:delText xml:space="preserve">, </w:delText>
        </w:r>
        <w:r w:rsidRPr="006624D6" w:rsidDel="004D093B">
          <w:delText>2009)</w:delText>
        </w:r>
      </w:del>
      <w:r w:rsidRPr="006624D6">
        <w:t xml:space="preserve">. </w:t>
      </w:r>
      <w:r w:rsidRPr="00455100">
        <w:t xml:space="preserve">The finding regarding participant behavioral similarity to parental alcohol use may be explained by </w:t>
      </w:r>
      <w:proofErr w:type="spellStart"/>
      <w:r w:rsidRPr="00455100">
        <w:t>Betancourth</w:t>
      </w:r>
      <w:proofErr w:type="spellEnd"/>
      <w:r>
        <w:t>-Zambrano</w:t>
      </w:r>
      <w:r w:rsidRPr="00455100">
        <w:t xml:space="preserve"> and colleagues’ </w:t>
      </w:r>
      <w:ins w:id="917" w:author="Jule Jaich" w:date="2023-03-16T19:02:00Z">
        <w:r w:rsidR="006F28C8">
          <w:t>[10]</w:t>
        </w:r>
      </w:ins>
      <w:del w:id="918" w:author="Jule Jaich" w:date="2023-03-16T19:02:00Z">
        <w:r w:rsidRPr="00455100" w:rsidDel="006F28C8">
          <w:delText>(2017)</w:delText>
        </w:r>
      </w:del>
      <w:r w:rsidRPr="00455100">
        <w:t xml:space="preserve"> finding indicating that, in Colombia, parental approval of their offspring’s alcohol use fosters drinking among youth. </w:t>
      </w:r>
      <w:r w:rsidRPr="00FF4AC9">
        <w:t xml:space="preserve">In Colombia, early alcohol consumption through offerings from the family is common </w:t>
      </w:r>
      <w:ins w:id="919" w:author="Jule Jaich" w:date="2023-03-16T19:03:00Z">
        <w:r w:rsidR="006F28C8">
          <w:t>[</w:t>
        </w:r>
        <w:r w:rsidR="008D27AC">
          <w:t>17,</w:t>
        </w:r>
        <w:r w:rsidR="008D27AC" w:rsidRPr="008D27AC">
          <w:t xml:space="preserve"> </w:t>
        </w:r>
        <w:r w:rsidR="008D27AC">
          <w:t>24]</w:t>
        </w:r>
      </w:ins>
      <w:del w:id="920" w:author="Jule Jaich" w:date="2023-03-16T19:03:00Z">
        <w:r w:rsidRPr="00FF4AC9" w:rsidDel="006F28C8">
          <w:delText>(</w:delText>
        </w:r>
        <w:r w:rsidRPr="00BD1A4F" w:rsidDel="006F28C8">
          <w:delText>Albarracín Ordoñ</w:delText>
        </w:r>
        <w:r w:rsidDel="006F28C8">
          <w:delText>ez &amp; Muñoz Ortega, 2008</w:delText>
        </w:r>
      </w:del>
      <w:ins w:id="921" w:author="Jule Jaich" w:date="2023-03-16T19:03:00Z">
        <w:r w:rsidR="008D27AC">
          <w:t xml:space="preserve">. </w:t>
        </w:r>
      </w:ins>
      <w:del w:id="922" w:author="Jule Jaich" w:date="2023-03-16T19:03:00Z">
        <w:r w:rsidDel="008D27AC">
          <w:delText xml:space="preserve">; </w:delText>
        </w:r>
        <w:r w:rsidRPr="00FF4AC9" w:rsidDel="008D27AC">
          <w:rPr>
            <w:rStyle w:val="Hyperlink"/>
            <w:rFonts w:ascii="Times" w:hAnsi="Times" w:cs="Times"/>
            <w:color w:val="000000" w:themeColor="text1"/>
          </w:rPr>
          <w:delText>Villacé et al., 2013</w:delText>
        </w:r>
        <w:r w:rsidRPr="00FF4AC9" w:rsidDel="008D27AC">
          <w:delText xml:space="preserve">). </w:delText>
        </w:r>
      </w:del>
      <w:r>
        <w:t>I</w:t>
      </w:r>
      <w:r w:rsidRPr="00FF4AC9">
        <w:t>n this way, parents become initial agents showing social acceptance of drinking and may convey permissiveness of alcohol use</w:t>
      </w:r>
      <w:r>
        <w:t xml:space="preserve"> thereby</w:t>
      </w:r>
      <w:r w:rsidRPr="00FF4AC9">
        <w:t xml:space="preserve"> facilitating the initiation of drinking at an early age</w:t>
      </w:r>
      <w:ins w:id="923" w:author="Jule Jaich" w:date="2023-03-16T19:04:00Z">
        <w:r w:rsidR="00E1303F">
          <w:t xml:space="preserve"> [17]</w:t>
        </w:r>
      </w:ins>
      <w:del w:id="924" w:author="Jule Jaich" w:date="2023-03-16T19:04:00Z">
        <w:r w:rsidRPr="00FF4AC9" w:rsidDel="00E1303F">
          <w:delText xml:space="preserve"> (</w:delText>
        </w:r>
        <w:r w:rsidRPr="00FF4AC9" w:rsidDel="00E1303F">
          <w:rPr>
            <w:rStyle w:val="Hyperlink"/>
            <w:rFonts w:ascii="Times" w:hAnsi="Times" w:cs="Times"/>
            <w:color w:val="000000" w:themeColor="text1"/>
          </w:rPr>
          <w:delText>Villacé et al., 2013</w:delText>
        </w:r>
        <w:r w:rsidRPr="00FF4AC9" w:rsidDel="00E1303F">
          <w:delText>)</w:delText>
        </w:r>
      </w:del>
      <w:r>
        <w:t>. Thus, in Latin America, the risk of problematic alcohol use among youth experiencing a period of transition (e.g., the start of university) is significantly associated to their perception of parental drinking</w:t>
      </w:r>
      <w:del w:id="925" w:author="Jule Jaich" w:date="2023-03-16T19:05:00Z">
        <w:r w:rsidDel="005878D3">
          <w:delText xml:space="preserve"> (</w:delText>
        </w:r>
        <w:r w:rsidRPr="00C75BD8" w:rsidDel="005878D3">
          <w:delText>Mora-Ríos</w:delText>
        </w:r>
        <w:r w:rsidDel="005878D3">
          <w:delText xml:space="preserve"> </w:delText>
        </w:r>
        <w:r w:rsidRPr="00C75BD8" w:rsidDel="005878D3">
          <w:delText>&amp; Natera, 2001</w:delText>
        </w:r>
      </w:del>
      <w:ins w:id="926" w:author="Jule Jaich" w:date="2023-03-16T19:05:00Z">
        <w:r w:rsidR="005878D3">
          <w:t xml:space="preserve"> </w:t>
        </w:r>
        <w:r w:rsidR="002B1CC4">
          <w:t>[7]</w:t>
        </w:r>
      </w:ins>
      <w:del w:id="927" w:author="Jule Jaich" w:date="2023-03-16T19:05:00Z">
        <w:r w:rsidRPr="00EE38D1" w:rsidDel="005878D3">
          <w:delText>)</w:delText>
        </w:r>
      </w:del>
      <w:r w:rsidRPr="00EE38D1">
        <w:t xml:space="preserve">. We also found that students’ drinking patterns resemble their parents’ drinking patterns when they are not at the parental home. It could be the case that </w:t>
      </w:r>
      <w:r>
        <w:t>those who moved out of the parental home</w:t>
      </w:r>
      <w:r w:rsidRPr="004E46D7">
        <w:t xml:space="preserve"> may spend the weekends at the</w:t>
      </w:r>
      <w:r>
        <w:t>ir</w:t>
      </w:r>
      <w:r w:rsidRPr="004E46D7">
        <w:t xml:space="preserve"> parent</w:t>
      </w:r>
      <w:r>
        <w:t>s’</w:t>
      </w:r>
      <w:r w:rsidRPr="004E46D7">
        <w:t xml:space="preserve"> home and drink together with the</w:t>
      </w:r>
      <w:r>
        <w:t>ir</w:t>
      </w:r>
      <w:r w:rsidRPr="004E46D7">
        <w:t xml:space="preserve"> parents, </w:t>
      </w:r>
      <w:r w:rsidRPr="00365A4E">
        <w:t>yet students</w:t>
      </w:r>
      <w:r w:rsidRPr="00EE38D1">
        <w:t xml:space="preserve"> may have already picked up their parents’ drinking habits and reenact them outside of the parental home </w:t>
      </w:r>
      <w:ins w:id="928" w:author="Jule Jaich" w:date="2023-03-16T19:05:00Z">
        <w:r w:rsidR="002B1CC4">
          <w:t>[25]</w:t>
        </w:r>
      </w:ins>
      <w:del w:id="929" w:author="Jule Jaich" w:date="2023-03-16T19:05:00Z">
        <w:r w:rsidRPr="00EE38D1" w:rsidDel="002B1CC4">
          <w:delText>(Friese et al., 2012)</w:delText>
        </w:r>
      </w:del>
      <w:r w:rsidRPr="00EE38D1">
        <w:t>.</w:t>
      </w:r>
      <w:r>
        <w:t xml:space="preserve"> </w:t>
      </w:r>
      <w:proofErr w:type="spellStart"/>
      <w:r w:rsidRPr="006176CE">
        <w:t>Betancourth</w:t>
      </w:r>
      <w:proofErr w:type="spellEnd"/>
      <w:r>
        <w:t>-Zambrano</w:t>
      </w:r>
      <w:r w:rsidRPr="006176CE">
        <w:t xml:space="preserve"> and colleagues</w:t>
      </w:r>
      <w:ins w:id="930" w:author="Jule Jaich" w:date="2023-03-16T19:06:00Z">
        <w:r w:rsidR="0067584A">
          <w:t xml:space="preserve"> [10] </w:t>
        </w:r>
      </w:ins>
      <w:del w:id="931" w:author="Jule Jaich" w:date="2023-03-16T19:06:00Z">
        <w:r w:rsidRPr="006176CE" w:rsidDel="0067584A">
          <w:delText xml:space="preserve"> (2017) </w:delText>
        </w:r>
      </w:del>
      <w:r w:rsidRPr="006176CE">
        <w:t xml:space="preserve">also found that </w:t>
      </w:r>
      <w:r>
        <w:t xml:space="preserve">Colombian students’ preferred occasion for consuming alcohol is celebrations with friends and peers, </w:t>
      </w:r>
      <w:r w:rsidRPr="00E77784">
        <w:t>which i</w:t>
      </w:r>
      <w:r>
        <w:t>ndicates that alcohol consumption may primarily occur outside of the parental home. As l</w:t>
      </w:r>
      <w:r w:rsidRPr="00B21B5E">
        <w:t xml:space="preserve">iving with parents </w:t>
      </w:r>
      <w:r>
        <w:t xml:space="preserve">has been often </w:t>
      </w:r>
      <w:r w:rsidRPr="002955CB">
        <w:t>reported to serve as a protective barrier against alcohol use for university students</w:t>
      </w:r>
      <w:ins w:id="932" w:author="Jule Jaich" w:date="2023-03-16T19:06:00Z">
        <w:r w:rsidR="00251D88">
          <w:t xml:space="preserve"> [26], </w:t>
        </w:r>
      </w:ins>
      <w:del w:id="933" w:author="Jule Jaich" w:date="2023-03-16T19:06:00Z">
        <w:r w:rsidRPr="002955CB" w:rsidDel="0067584A">
          <w:delText xml:space="preserve"> (Cooke et al., 2017), </w:delText>
        </w:r>
      </w:del>
      <w:r w:rsidRPr="002955CB">
        <w:t>future</w:t>
      </w:r>
      <w:r>
        <w:t xml:space="preserve"> studies among Colombian students should assess parental rules towards alcohol use inside and outside of the household to develop more comprehensive </w:t>
      </w:r>
      <w:r w:rsidRPr="00AD4C93">
        <w:t xml:space="preserve">inferences. </w:t>
      </w:r>
      <w:r>
        <w:t>Furthermore</w:t>
      </w:r>
      <w:r w:rsidRPr="004577AB">
        <w:t>, students d</w:t>
      </w:r>
      <w:r>
        <w:t>id</w:t>
      </w:r>
      <w:r w:rsidRPr="004577AB">
        <w:t xml:space="preserve"> not behave nor expect</w:t>
      </w:r>
      <w:r>
        <w:t>ed</w:t>
      </w:r>
      <w:r w:rsidRPr="004577AB">
        <w:t xml:space="preserve"> to behave similar</w:t>
      </w:r>
      <w:r>
        <w:t>ly</w:t>
      </w:r>
      <w:r w:rsidRPr="004577AB">
        <w:t xml:space="preserve"> to their parents regarding physical activity</w:t>
      </w:r>
      <w:r>
        <w:t xml:space="preserve">. As physical activity may reflect different behavior for parents than for students (e.g., physical activity related to the parents’ occupation rather than to sports), one would expect less similarity in physical activity levels because doing sports together or working together might only refer to a limited number of families and amount of time. </w:t>
      </w:r>
      <w:r w:rsidRPr="0050711B">
        <w:t>Physical activity may also refer to times when students are not together with their parents</w:t>
      </w:r>
      <w:r>
        <w:t xml:space="preserve"> (e.g., time with peers)</w:t>
      </w:r>
      <w:r w:rsidRPr="0050711B">
        <w:t>.</w:t>
      </w:r>
      <w:r>
        <w:t xml:space="preserve"> </w:t>
      </w:r>
      <w:r w:rsidRPr="001A625C">
        <w:t>I</w:t>
      </w:r>
      <w:r>
        <w:t>n contrast, i</w:t>
      </w:r>
      <w:r w:rsidRPr="001A625C">
        <w:t xml:space="preserve">f students live with their parents, it is likely that joint meals and drinking occurs regularly simply because of the shared household. As such, </w:t>
      </w:r>
      <w:r>
        <w:t xml:space="preserve">joint </w:t>
      </w:r>
      <w:r w:rsidRPr="001A625C">
        <w:t>eating and drinking may be the rule if coresidence exists</w:t>
      </w:r>
      <w:r>
        <w:t>,</w:t>
      </w:r>
      <w:r w:rsidRPr="001A625C">
        <w:t xml:space="preserve"> but </w:t>
      </w:r>
      <w:r>
        <w:t xml:space="preserve">joint </w:t>
      </w:r>
      <w:r w:rsidRPr="001A625C">
        <w:t xml:space="preserve">physical activity may </w:t>
      </w:r>
      <w:r>
        <w:t xml:space="preserve">usually </w:t>
      </w:r>
      <w:r w:rsidRPr="001A625C">
        <w:t>not be</w:t>
      </w:r>
      <w:r>
        <w:t xml:space="preserve">. </w:t>
      </w:r>
    </w:p>
    <w:p w14:paraId="484B45DB" w14:textId="6C28F660" w:rsidR="00C06A90" w:rsidRDefault="00C06A90" w:rsidP="00C04902">
      <w:pPr>
        <w:pStyle w:val="MDPI31text"/>
      </w:pPr>
      <w:r>
        <w:t>Third</w:t>
      </w:r>
      <w:r w:rsidRPr="004F1604">
        <w:t xml:space="preserve">, </w:t>
      </w:r>
      <w:r>
        <w:t xml:space="preserve">regarding the partner, </w:t>
      </w:r>
      <w:r w:rsidRPr="004F1604">
        <w:t xml:space="preserve">students’ current number of drinks consumed per month as well as current and expected binge drinking was significantly associated to the alcohol use of </w:t>
      </w:r>
      <w:r>
        <w:t xml:space="preserve">their </w:t>
      </w:r>
      <w:r w:rsidRPr="004F1604">
        <w:t xml:space="preserve">partner. Moreover, </w:t>
      </w:r>
      <w:r>
        <w:t xml:space="preserve">perceived </w:t>
      </w:r>
      <w:r w:rsidRPr="004F1604">
        <w:t xml:space="preserve">efforts from the partner to encourage the intake of alcohol moderated the association </w:t>
      </w:r>
      <w:r>
        <w:t>of</w:t>
      </w:r>
      <w:r w:rsidRPr="004F1604">
        <w:t xml:space="preserve"> students’ current and expected binge drinking </w:t>
      </w:r>
      <w:r>
        <w:t>with</w:t>
      </w:r>
      <w:r w:rsidRPr="004F1604">
        <w:t xml:space="preserve"> their partner’s alcohol use. </w:t>
      </w:r>
      <w:r w:rsidRPr="00A75F95">
        <w:t>Our findings corroborate extensive evidence postulating that partners significantly influence each other’s alcohol consumption</w:t>
      </w:r>
      <w:ins w:id="934" w:author="Jule Jaich" w:date="2023-03-16T19:07:00Z">
        <w:r w:rsidR="00CC6BE0">
          <w:t xml:space="preserve"> [27]</w:t>
        </w:r>
      </w:ins>
      <w:del w:id="935" w:author="Jule Jaich" w:date="2023-03-16T19:07:00Z">
        <w:r w:rsidRPr="00A75F95" w:rsidDel="00CC6BE0">
          <w:delText xml:space="preserve"> (</w:delText>
        </w:r>
        <w:r w:rsidDel="00CC6BE0">
          <w:delText xml:space="preserve">e.g., </w:delText>
        </w:r>
        <w:r w:rsidRPr="00A75F95" w:rsidDel="00CC6BE0">
          <w:delText>Rodriguez et al., 2013)</w:delText>
        </w:r>
      </w:del>
      <w:r w:rsidRPr="00A75F95">
        <w:t>.</w:t>
      </w:r>
      <w:r w:rsidRPr="00282187">
        <w:t xml:space="preserve"> </w:t>
      </w:r>
      <w:r>
        <w:t>Thus</w:t>
      </w:r>
      <w:r w:rsidRPr="0093534C">
        <w:t>, first semester students seem to binge drink together with their partner</w:t>
      </w:r>
      <w:r>
        <w:t xml:space="preserve"> and to be influenced by the partner’s encouragement to drink</w:t>
      </w:r>
      <w:r w:rsidRPr="0093534C">
        <w:t xml:space="preserve">. </w:t>
      </w:r>
    </w:p>
    <w:p w14:paraId="0AC3ABC4" w14:textId="04AF4D6F" w:rsidR="00C06A90" w:rsidRDefault="00C06A90" w:rsidP="00C04902">
      <w:pPr>
        <w:pStyle w:val="MDPI31text"/>
      </w:pPr>
      <w:r>
        <w:t>Finally</w:t>
      </w:r>
      <w:r w:rsidRPr="00DF098A">
        <w:t xml:space="preserve">, regarding peers, </w:t>
      </w:r>
      <w:r w:rsidRPr="00B02EB6">
        <w:t xml:space="preserve">a significant correlation was found regarding </w:t>
      </w:r>
      <w:proofErr w:type="gramStart"/>
      <w:r w:rsidRPr="00B02EB6">
        <w:t>participants’</w:t>
      </w:r>
      <w:proofErr w:type="gramEnd"/>
      <w:r w:rsidRPr="00B02EB6">
        <w:t xml:space="preserve"> expected physical activity and their peers’ physical activity</w:t>
      </w:r>
      <w:r>
        <w:t xml:space="preserve">, </w:t>
      </w:r>
      <w:r w:rsidRPr="00CF6308">
        <w:t>which supports findings among Colombian students by Arango-</w:t>
      </w:r>
      <w:proofErr w:type="spellStart"/>
      <w:r w:rsidRPr="00CF6308">
        <w:t>Paternina</w:t>
      </w:r>
      <w:proofErr w:type="spellEnd"/>
      <w:r w:rsidRPr="00CF6308">
        <w:t xml:space="preserve"> and colleagues </w:t>
      </w:r>
      <w:ins w:id="936" w:author="Jule Jaich" w:date="2023-03-16T19:08:00Z">
        <w:r w:rsidR="00CC6BE0">
          <w:t>[11]</w:t>
        </w:r>
      </w:ins>
      <w:del w:id="937" w:author="Jule Jaich" w:date="2023-03-16T19:08:00Z">
        <w:r w:rsidRPr="00CF6308" w:rsidDel="00CC6BE0">
          <w:delText>(2022)</w:delText>
        </w:r>
      </w:del>
      <w:r w:rsidRPr="00CF6308">
        <w:t>.</w:t>
      </w:r>
      <w:r>
        <w:t xml:space="preserve"> Nonetheless, student</w:t>
      </w:r>
      <w:r w:rsidRPr="00DF098A">
        <w:t xml:space="preserve">s seem to not </w:t>
      </w:r>
      <w:r>
        <w:t>show</w:t>
      </w:r>
      <w:r w:rsidRPr="00DF098A">
        <w:t xml:space="preserve"> </w:t>
      </w:r>
      <w:r>
        <w:t xml:space="preserve">many </w:t>
      </w:r>
      <w:r w:rsidRPr="00DF098A">
        <w:t xml:space="preserve">health behaviors </w:t>
      </w:r>
      <w:proofErr w:type="gramStart"/>
      <w:r w:rsidRPr="00DF098A">
        <w:t xml:space="preserve">similar </w:t>
      </w:r>
      <w:r>
        <w:t>to</w:t>
      </w:r>
      <w:proofErr w:type="gramEnd"/>
      <w:r>
        <w:t xml:space="preserve"> their</w:t>
      </w:r>
      <w:r w:rsidRPr="00DF098A">
        <w:t xml:space="preserve"> peers. </w:t>
      </w:r>
      <w:r w:rsidRPr="00037AD9">
        <w:t xml:space="preserve">In Colombia, the percentage of students that live with their parents is much higher compared to those that live with their peers. This might mean that students spend less time with their peers and therefore have fewer opportunities to show health behaviors </w:t>
      </w:r>
      <w:proofErr w:type="gramStart"/>
      <w:r w:rsidRPr="00037AD9">
        <w:t>similar to</w:t>
      </w:r>
      <w:proofErr w:type="gramEnd"/>
      <w:r w:rsidRPr="00037AD9">
        <w:t xml:space="preserve"> their peers, which could explain the no</w:t>
      </w:r>
      <w:r>
        <w:t>n</w:t>
      </w:r>
      <w:r w:rsidRPr="00037AD9">
        <w:t>significant results.</w:t>
      </w:r>
      <w:r>
        <w:t xml:space="preserve"> Alternatively, as the peer group is an umbrella term covering several affiliations to broad social groups, it could be </w:t>
      </w:r>
      <w:r w:rsidRPr="004471D1">
        <w:t xml:space="preserve">that close friendships rather than the general peer group may have a </w:t>
      </w:r>
      <w:r>
        <w:t>strong</w:t>
      </w:r>
      <w:r w:rsidRPr="004471D1">
        <w:t>er influence on students’ behaviors</w:t>
      </w:r>
      <w:ins w:id="938" w:author="Jule Jaich" w:date="2023-03-16T19:08:00Z">
        <w:r w:rsidR="006D3E34">
          <w:t xml:space="preserve"> [</w:t>
        </w:r>
        <w:r w:rsidR="00E30310">
          <w:t>28]</w:t>
        </w:r>
      </w:ins>
      <w:del w:id="939" w:author="Jule Jaich" w:date="2023-03-16T19:08:00Z">
        <w:r w:rsidDel="006D3E34">
          <w:delText xml:space="preserve"> (Narr et al., 2019)</w:delText>
        </w:r>
      </w:del>
      <w:r>
        <w:t>. Another possible explanation may be that during the first months at university</w:t>
      </w:r>
      <w:r w:rsidRPr="00232CB6">
        <w:t xml:space="preserve">, </w:t>
      </w:r>
      <w:r>
        <w:t>an individual’s</w:t>
      </w:r>
      <w:r w:rsidRPr="00232CB6">
        <w:t xml:space="preserve"> peer group is also in transition (from former classmates at </w:t>
      </w:r>
      <w:r>
        <w:t xml:space="preserve">high </w:t>
      </w:r>
      <w:r w:rsidRPr="00232CB6">
        <w:t xml:space="preserve">school to the students at </w:t>
      </w:r>
      <w:r>
        <w:t>university</w:t>
      </w:r>
      <w:r w:rsidRPr="00232CB6">
        <w:t>)</w:t>
      </w:r>
      <w:r>
        <w:t xml:space="preserve">, which </w:t>
      </w:r>
      <w:r w:rsidRPr="00232CB6">
        <w:t>could temporarily reduce the impact of peers.</w:t>
      </w:r>
      <w:r>
        <w:t xml:space="preserve"> Nonetheless</w:t>
      </w:r>
      <w:r w:rsidRPr="00B255DE">
        <w:t xml:space="preserve">, students who </w:t>
      </w:r>
      <w:r w:rsidRPr="00045F26">
        <w:t>spend more time with their peers report</w:t>
      </w:r>
      <w:r>
        <w:t>ed</w:t>
      </w:r>
      <w:r w:rsidRPr="00045F26">
        <w:t xml:space="preserve"> consuming a higher number of drinks in a month. We found a robust effect that remained significant even in the last step of the analysis corroborating </w:t>
      </w:r>
      <w:r>
        <w:t xml:space="preserve">the </w:t>
      </w:r>
      <w:proofErr w:type="gramStart"/>
      <w:r w:rsidRPr="00AA72BD">
        <w:t>general consensus</w:t>
      </w:r>
      <w:proofErr w:type="gramEnd"/>
      <w:r w:rsidRPr="00AA72BD">
        <w:t xml:space="preserve"> in the literature </w:t>
      </w:r>
      <w:r w:rsidRPr="00045F26">
        <w:t xml:space="preserve">that spending more time with peer is related to </w:t>
      </w:r>
      <w:r>
        <w:t>more drinks consumed in a month</w:t>
      </w:r>
      <w:r w:rsidRPr="00045F26">
        <w:t xml:space="preserve"> among university students</w:t>
      </w:r>
      <w:ins w:id="940" w:author="Jule Jaich" w:date="2023-03-16T19:10:00Z">
        <w:r w:rsidR="00F869BA">
          <w:t xml:space="preserve"> </w:t>
        </w:r>
        <w:r w:rsidR="007F4528">
          <w:t xml:space="preserve">[9,10]. </w:t>
        </w:r>
      </w:ins>
      <w:del w:id="941" w:author="Jule Jaich" w:date="2023-03-16T19:10:00Z">
        <w:r w:rsidRPr="00045F26" w:rsidDel="00F869BA">
          <w:delText xml:space="preserve"> (Betancourth</w:delText>
        </w:r>
        <w:r w:rsidDel="00F869BA">
          <w:delText>-Zambrano</w:delText>
        </w:r>
        <w:r w:rsidRPr="00045F26" w:rsidDel="00F869BA">
          <w:delText xml:space="preserve"> et al., 2017; Gesualdo &amp; Pinquart, 2021). </w:delText>
        </w:r>
      </w:del>
      <w:r>
        <w:t xml:space="preserve">As such, time with peers is strongly associated with heavy drinking among first semester students in Colombia and may also be associated to binge drinking although this association </w:t>
      </w:r>
      <w:r w:rsidRPr="006205F8">
        <w:t>did not reach the 5% significance level</w:t>
      </w:r>
      <w:r>
        <w:t xml:space="preserve"> in the present study, however this requires further examination in future studies</w:t>
      </w:r>
      <w:r w:rsidRPr="00515F98">
        <w:t xml:space="preserve">. </w:t>
      </w:r>
      <w:r w:rsidRPr="00BC66F8">
        <w:t>Moreover, our results indicate that students who spend more time with their peers show healthier physical activity levels</w:t>
      </w:r>
      <w:r>
        <w:t xml:space="preserve">. Peers play an important role in </w:t>
      </w:r>
      <w:r w:rsidRPr="00BD062E">
        <w:t xml:space="preserve">many kinds </w:t>
      </w:r>
      <w:r w:rsidRPr="00BE68AA">
        <w:t>of physical activities (e.g., team sports) and social motives often influence these activities</w:t>
      </w:r>
      <w:ins w:id="942" w:author="Jule Jaich" w:date="2023-03-16T19:10:00Z">
        <w:r w:rsidR="007F4528">
          <w:t xml:space="preserve"> [29]</w:t>
        </w:r>
      </w:ins>
      <w:del w:id="943" w:author="Jule Jaich" w:date="2023-03-16T19:10:00Z">
        <w:r w:rsidRPr="00BE68AA" w:rsidDel="007F4528">
          <w:delText xml:space="preserve"> (Lackman et al., 2015)</w:delText>
        </w:r>
      </w:del>
      <w:r w:rsidRPr="00BE68AA">
        <w:t xml:space="preserve">, which may explain the observed positive association of time with peers and physical activity. Spending time with peers may also contribute to youth’s healthy behavior by providing the opportunity to develop social skills and autonomy, and to increase their self-esteem </w:t>
      </w:r>
      <w:ins w:id="944" w:author="Jule Jaich" w:date="2023-03-16T19:10:00Z">
        <w:r w:rsidR="007F4528">
          <w:t>[</w:t>
        </w:r>
        <w:r w:rsidR="00F00D72">
          <w:t>30]</w:t>
        </w:r>
      </w:ins>
      <w:del w:id="945" w:author="Jule Jaich" w:date="2023-03-16T19:10:00Z">
        <w:r w:rsidRPr="00BE68AA" w:rsidDel="007F4528">
          <w:delText>(Holmberg et al., 2018)</w:delText>
        </w:r>
      </w:del>
      <w:r w:rsidRPr="00BE68AA">
        <w:t>.</w:t>
      </w:r>
      <w:r>
        <w:t xml:space="preserve"> Moreover, we speculate </w:t>
      </w:r>
      <w:r w:rsidRPr="00BC66F8">
        <w:t xml:space="preserve">that participants </w:t>
      </w:r>
      <w:r>
        <w:t>might</w:t>
      </w:r>
      <w:r w:rsidRPr="00BC66F8">
        <w:t xml:space="preserve"> engage in physical activity </w:t>
      </w:r>
      <w:r>
        <w:t xml:space="preserve">together </w:t>
      </w:r>
      <w:r w:rsidRPr="00BC66F8">
        <w:t>with their peers</w:t>
      </w:r>
      <w:r>
        <w:t xml:space="preserve">. Alternatively, as participants may not live close to and most do not live with their peers, they may need to engage in physical activity (e.g., walk or cycle) to meet peers. </w:t>
      </w:r>
    </w:p>
    <w:p w14:paraId="0FA14371" w14:textId="1E0C8A66" w:rsidR="00C06A90" w:rsidRPr="00F4248D" w:rsidRDefault="00656931" w:rsidP="00C04902">
      <w:pPr>
        <w:pStyle w:val="MDPI21heading1"/>
      </w:pPr>
      <w:ins w:id="946" w:author="Microsoft Office User" w:date="2023-03-08T11:34:00Z">
        <w:r>
          <w:t>4.1</w:t>
        </w:r>
      </w:ins>
      <w:del w:id="947" w:author="Microsoft Office User" w:date="2023-03-08T11:34:00Z">
        <w:r w:rsidR="00C04902" w:rsidDel="00656931">
          <w:delText>8</w:delText>
        </w:r>
      </w:del>
      <w:r w:rsidR="00C04902">
        <w:t xml:space="preserve">. </w:t>
      </w:r>
      <w:r w:rsidR="00C06A90" w:rsidRPr="00F4248D">
        <w:t>Limitations and Future Research</w:t>
      </w:r>
    </w:p>
    <w:p w14:paraId="38A4F33C" w14:textId="77777777" w:rsidR="00C06A90" w:rsidRPr="00377F26" w:rsidRDefault="00C06A90" w:rsidP="00C04902">
      <w:pPr>
        <w:pStyle w:val="MDPI31text"/>
      </w:pPr>
      <w:r w:rsidRPr="001657E5">
        <w:t xml:space="preserve">Potential limitations should be considered when interpreting </w:t>
      </w:r>
      <w:r>
        <w:t xml:space="preserve">and generalizing </w:t>
      </w:r>
      <w:r w:rsidRPr="001657E5">
        <w:t>the</w:t>
      </w:r>
      <w:r>
        <w:t xml:space="preserve"> present</w:t>
      </w:r>
      <w:r w:rsidRPr="001657E5">
        <w:t xml:space="preserve"> results.</w:t>
      </w:r>
      <w:r>
        <w:t xml:space="preserve"> First, we </w:t>
      </w:r>
      <w:r w:rsidRPr="00377F26">
        <w:t>did not collect data from students below 18 years of age (because getting the parental permission for the participation of younger students would be challenging</w:t>
      </w:r>
      <w:proofErr w:type="gramStart"/>
      <w:r w:rsidRPr="00377F26">
        <w:t>, in particular</w:t>
      </w:r>
      <w:r>
        <w:t>,</w:t>
      </w:r>
      <w:r w:rsidRPr="00377F26">
        <w:t xml:space="preserve"> when</w:t>
      </w:r>
      <w:proofErr w:type="gramEnd"/>
      <w:r w:rsidRPr="00377F26">
        <w:t xml:space="preserve"> students moved out of the parental home to attend university). Thus, it needs to be tested whether similar results would be found in younger students</w:t>
      </w:r>
      <w:r>
        <w:t xml:space="preserve">. Second, due to lack of power, we could not analyze moderating effects of living with a partner and with peers as </w:t>
      </w:r>
      <w:proofErr w:type="gramStart"/>
      <w:r>
        <w:t>the majority of</w:t>
      </w:r>
      <w:proofErr w:type="gramEnd"/>
      <w:r>
        <w:t xml:space="preserve"> participants reported living with their parents. Future investigations may recruit a higher number of participants who moved out of their parents’ home to assess the influence of living arrangement on first-semester students’ health behaviors. Third, we did not assess change of health behavior throughout the first semester which may have provided additional novel findings for Colombian universities and interventionists. Future studies among university students in Colombia could assess changes in health behaviors from the beginning of the first semester and throughout different semesters to develop a comprehensive understanding of health behavior change among university students, factors that influence these changes, and possibilities for prevention. </w:t>
      </w:r>
      <w:r w:rsidRPr="00DC7EDC">
        <w:t xml:space="preserve">Finally, </w:t>
      </w:r>
      <w:r>
        <w:t xml:space="preserve">as we only assessed time with peers in general, </w:t>
      </w:r>
      <w:r w:rsidRPr="00DC7EDC">
        <w:t xml:space="preserve">it </w:t>
      </w:r>
      <w:r>
        <w:t>might be interesting</w:t>
      </w:r>
      <w:r w:rsidRPr="00DC7EDC">
        <w:t xml:space="preserve"> to assess whether time spent with peers during the week or during the weekend pro</w:t>
      </w:r>
      <w:r>
        <w:t>mot</w:t>
      </w:r>
      <w:r w:rsidRPr="00DC7EDC">
        <w:t xml:space="preserve">es higher alcohol intake among first-semester students in Colombia to advise parents, by means of intervention, to limit the time that their adult children spend with peers during </w:t>
      </w:r>
      <w:r>
        <w:t>specific</w:t>
      </w:r>
      <w:r w:rsidRPr="00DC7EDC">
        <w:t xml:space="preserve"> times of the week.</w:t>
      </w:r>
    </w:p>
    <w:p w14:paraId="2B140C94" w14:textId="316E7114" w:rsidR="00C06A90" w:rsidRPr="00F4248D" w:rsidRDefault="00656931" w:rsidP="00C04902">
      <w:pPr>
        <w:pStyle w:val="MDPI21heading1"/>
      </w:pPr>
      <w:ins w:id="948" w:author="Microsoft Office User" w:date="2023-03-08T11:34:00Z">
        <w:r>
          <w:t>4.2</w:t>
        </w:r>
      </w:ins>
      <w:del w:id="949" w:author="Microsoft Office User" w:date="2023-03-08T11:34:00Z">
        <w:r w:rsidR="00C04902" w:rsidDel="00656931">
          <w:delText>9</w:delText>
        </w:r>
      </w:del>
      <w:r w:rsidR="00C04902">
        <w:t xml:space="preserve">. </w:t>
      </w:r>
      <w:r w:rsidR="00C06A90" w:rsidRPr="00F4248D">
        <w:t>Conclusions</w:t>
      </w:r>
    </w:p>
    <w:p w14:paraId="3B33640E" w14:textId="700ACFAE" w:rsidR="00C06A90" w:rsidRPr="003B5B5C" w:rsidRDefault="00C06A90" w:rsidP="00C04902">
      <w:pPr>
        <w:pStyle w:val="MDPI31text"/>
      </w:pPr>
      <w:r w:rsidRPr="003B5B5C">
        <w:t>Notwithstanding these limitations</w:t>
      </w:r>
      <w:r>
        <w:t xml:space="preserve">, with the present findings we conclude that in Colombia, parents appear to play a significant role in their offspring’s health behaviors during their first semester at university, particularly regarding food consumption and alcohol use. Moreover, </w:t>
      </w:r>
      <w:r w:rsidRPr="00644A38">
        <w:t>drinking</w:t>
      </w:r>
      <w:r>
        <w:t xml:space="preserve"> among students is strongly related to their partner’s drinking behavior, especially concerning binge drinking, which is reinforced by the partner’s motivation to consume alcohol. Furthermore, time spent with peers was strongly related to heavy drinking among students. </w:t>
      </w:r>
      <w:r w:rsidRPr="00BD062E">
        <w:t xml:space="preserve">Parental monitoring as well as limiting unhealthy activities that students do with their peers should be more strongly encouraged through interventional efforts, particularly in more collectivistic cultures where parents tend to have stronger influences on their offspring’s behavior compared to Western countries </w:t>
      </w:r>
      <w:ins w:id="950" w:author="Jule Jaich" w:date="2023-03-16T19:11:00Z">
        <w:r w:rsidR="00F00D72">
          <w:t xml:space="preserve">[31]. </w:t>
        </w:r>
      </w:ins>
      <w:del w:id="951" w:author="Jule Jaich" w:date="2023-03-16T19:11:00Z">
        <w:r w:rsidRPr="00BD062E" w:rsidDel="00F00D72">
          <w:delText>(Pokhrel et al., 2018).</w:delText>
        </w:r>
        <w:r w:rsidDel="00F00D72">
          <w:delText xml:space="preserve"> </w:delText>
        </w:r>
      </w:del>
      <w:r w:rsidRPr="00274FFF">
        <w:t>It is also advisable that parents limit their own alcohol use at home as their offspring are strongly</w:t>
      </w:r>
      <w:r>
        <w:t xml:space="preserve"> influenced by this parental behavior. </w:t>
      </w:r>
      <w:r w:rsidRPr="0085410F">
        <w:t>Interventions should also inform parents of their influence on their offspring’s food consumption and provide support as to how to promote the consumption of healthy food.</w:t>
      </w:r>
      <w:r>
        <w:t xml:space="preserve"> Lastly, interventions could place a stronger focus on the partner’s influence on drinking by, for instance, demonstrating that drinking is not needed to enjoy time together.</w:t>
      </w:r>
    </w:p>
    <w:p w14:paraId="2F02ABEB" w14:textId="1FBBC9CF" w:rsidR="00C06A90" w:rsidRDefault="00C04902" w:rsidP="00C04902">
      <w:pPr>
        <w:pStyle w:val="MDPI62BackMatter"/>
        <w:spacing w:before="240"/>
      </w:pPr>
      <w:r w:rsidRPr="00C04902">
        <w:rPr>
          <w:b/>
          <w:bCs/>
        </w:rPr>
        <w:t>Author Contribution</w:t>
      </w:r>
      <w:r w:rsidR="00C06A90" w:rsidRPr="00C04902">
        <w:rPr>
          <w:b/>
          <w:bCs/>
        </w:rPr>
        <w:t>s</w:t>
      </w:r>
      <w:r w:rsidRPr="00C04902">
        <w:rPr>
          <w:b/>
          <w:bCs/>
        </w:rPr>
        <w:t xml:space="preserve">: </w:t>
      </w:r>
      <w:r w:rsidR="00C06A90" w:rsidRPr="00BD062E">
        <w:t>Conceptualization: all authors; Methodology: all authors; Software: all authors; Validation: all authors; Formal Analysis: Chrys Gesualdo and Martin Pinquart; Investigation: all authors; Resources: all authors; Data Curation: Chrys Gesualdo and Martin Pinquart; Writing – Original Draft Preparation: Chrys Gesualdo and Martin Pinquart; Writing – Review &amp; Editing: all authors; Visualization: all authors; Supervision: Martin Pinquart, Ana Chamorro Coneo, and Moises Mebarak Chams; Project Administration: all authors; Funding Acquisition: all authors.</w:t>
      </w:r>
    </w:p>
    <w:p w14:paraId="13010975" w14:textId="070807AD" w:rsidR="00C06A90" w:rsidRDefault="00C06A90" w:rsidP="00C04902">
      <w:pPr>
        <w:pStyle w:val="MDPI62BackMatter"/>
      </w:pPr>
      <w:r w:rsidRPr="00C04902">
        <w:rPr>
          <w:b/>
          <w:bCs/>
        </w:rPr>
        <w:t>Institutional Review Board Statement</w:t>
      </w:r>
      <w:r w:rsidR="00C04902" w:rsidRPr="00C04902">
        <w:rPr>
          <w:b/>
          <w:bCs/>
        </w:rPr>
        <w:t xml:space="preserve">: </w:t>
      </w:r>
      <w:r w:rsidRPr="00D740C0">
        <w:t>The study was conducted according to the guidelines of the Declaration of Helsinki and approved by the Ethics Committee at the Philipps University of Marburg (protocol code: 2020-79k, date of approval: 09.05.2022) and at Universidad del Norte, Colombia (protocol code: 269, date of approval: 30.06.2022).</w:t>
      </w:r>
    </w:p>
    <w:p w14:paraId="5AC9334F" w14:textId="57918683" w:rsidR="00C06A90" w:rsidRDefault="00C06A90" w:rsidP="00C04902">
      <w:pPr>
        <w:pStyle w:val="MDPI62BackMatter"/>
      </w:pPr>
      <w:r w:rsidRPr="00C04902">
        <w:rPr>
          <w:b/>
          <w:bCs/>
        </w:rPr>
        <w:t>Informed Consent Statement</w:t>
      </w:r>
      <w:r w:rsidR="00C04902" w:rsidRPr="00C04902">
        <w:rPr>
          <w:b/>
          <w:bCs/>
        </w:rPr>
        <w:t xml:space="preserve">: </w:t>
      </w:r>
      <w:r w:rsidRPr="00607FD7">
        <w:t>Informed consent was obtained from all subjects involved in the study.</w:t>
      </w:r>
    </w:p>
    <w:p w14:paraId="78735D13" w14:textId="7DB4FFC8" w:rsidR="00C04902" w:rsidRPr="0092577F" w:rsidRDefault="00C04902" w:rsidP="00C04902">
      <w:pPr>
        <w:pStyle w:val="MDPI62BackMatter"/>
      </w:pPr>
      <w:r w:rsidRPr="00C04902">
        <w:rPr>
          <w:b/>
        </w:rPr>
        <w:t>Funding:</w:t>
      </w:r>
      <w:r>
        <w:t xml:space="preserve"> </w:t>
      </w:r>
      <w:r w:rsidRPr="00610449">
        <w:t>This study was</w:t>
      </w:r>
      <w:r w:rsidRPr="00610449">
        <w:rPr>
          <w:b/>
          <w:bCs/>
        </w:rPr>
        <w:t xml:space="preserve"> </w:t>
      </w:r>
      <w:r w:rsidRPr="00610449">
        <w:t xml:space="preserve">funded by the Deutsche </w:t>
      </w:r>
      <w:proofErr w:type="spellStart"/>
      <w:r w:rsidRPr="00610449">
        <w:t>Forschungsgemeinschaft</w:t>
      </w:r>
      <w:proofErr w:type="spellEnd"/>
      <w:r w:rsidRPr="00610449">
        <w:t xml:space="preserve"> (DFG, German Research Foundation) – project number 60402352-GRK 2271. </w:t>
      </w:r>
    </w:p>
    <w:p w14:paraId="7D7793B0" w14:textId="6CBCED40" w:rsidR="00C06A90" w:rsidRDefault="00C06A90" w:rsidP="00C04902">
      <w:pPr>
        <w:pStyle w:val="MDPI62BackMatter"/>
      </w:pPr>
      <w:r w:rsidRPr="00C04902">
        <w:rPr>
          <w:b/>
          <w:bCs/>
        </w:rPr>
        <w:t>Conflicts of Interest</w:t>
      </w:r>
      <w:r w:rsidR="00C04902" w:rsidRPr="00C04902">
        <w:rPr>
          <w:b/>
          <w:bCs/>
        </w:rPr>
        <w:t xml:space="preserve">: </w:t>
      </w:r>
      <w:r w:rsidRPr="00BB6DEC">
        <w:t xml:space="preserve">The authors </w:t>
      </w:r>
      <w:r>
        <w:t xml:space="preserve">declare </w:t>
      </w:r>
      <w:r w:rsidRPr="00BB6DEC">
        <w:t>no conflict of interest.</w:t>
      </w:r>
    </w:p>
    <w:p w14:paraId="19B3E30D" w14:textId="77777777" w:rsidR="00C06A90" w:rsidRPr="000E7E0A" w:rsidRDefault="00C06A90" w:rsidP="00C04902">
      <w:pPr>
        <w:spacing w:line="480" w:lineRule="auto"/>
        <w:rPr>
          <w:rFonts w:ascii="Times" w:hAnsi="Times" w:cs="Times"/>
          <w:lang w:val="es-ES"/>
        </w:rPr>
      </w:pPr>
      <w:r w:rsidRPr="00F74F08">
        <w:rPr>
          <w:rFonts w:ascii="Times" w:hAnsi="Times" w:cs="Times"/>
          <w:b/>
          <w:bCs/>
          <w:lang w:val="es-ES"/>
        </w:rPr>
        <w:t>References</w:t>
      </w:r>
    </w:p>
    <w:p w14:paraId="14B22667" w14:textId="11E2FA2B" w:rsidR="006B6589" w:rsidRPr="008F437E" w:rsidRDefault="001F194C" w:rsidP="00987408">
      <w:pPr>
        <w:pStyle w:val="MDPI71References"/>
        <w:numPr>
          <w:ilvl w:val="0"/>
          <w:numId w:val="44"/>
        </w:numPr>
        <w:rPr>
          <w:ins w:id="952" w:author="Jule Jaich" w:date="2023-03-16T18:09:00Z"/>
          <w:rFonts w:ascii="Calibri" w:hAnsi="Calibri"/>
          <w:color w:val="auto"/>
          <w:rPrChange w:id="953" w:author="Jule Jaich" w:date="2023-03-16T18:09:00Z">
            <w:rPr>
              <w:ins w:id="954" w:author="Jule Jaich" w:date="2023-03-16T18:09:00Z"/>
            </w:rPr>
          </w:rPrChange>
        </w:rPr>
      </w:pPr>
      <w:del w:id="955" w:author="Jule Jaich" w:date="2023-03-16T16:53:00Z">
        <w:r w:rsidRPr="001F194C" w:rsidDel="006B6589">
          <w:rPr>
            <w:lang w:val="it-IT"/>
          </w:rPr>
          <w:delText>1.</w:delText>
        </w:r>
      </w:del>
      <w:proofErr w:type="spellStart"/>
      <w:ins w:id="956" w:author="Jule Jaich" w:date="2023-03-16T16:53:00Z">
        <w:r w:rsidR="006B6589">
          <w:t>Sirtoli</w:t>
        </w:r>
        <w:proofErr w:type="spellEnd"/>
        <w:r w:rsidR="006B6589">
          <w:t>, R.</w:t>
        </w:r>
      </w:ins>
      <w:ins w:id="957" w:author="Jule Jaich" w:date="2023-03-16T17:10:00Z">
        <w:r w:rsidR="00E425E9">
          <w:t>;</w:t>
        </w:r>
      </w:ins>
      <w:ins w:id="958" w:author="Jule Jaich" w:date="2023-03-16T16:53:00Z">
        <w:r w:rsidR="006B6589">
          <w:t xml:space="preserve"> Balboa-Castillo, T.</w:t>
        </w:r>
      </w:ins>
      <w:ins w:id="959" w:author="Jule Jaich" w:date="2023-03-16T17:10:00Z">
        <w:r w:rsidR="00E425E9">
          <w:t>;</w:t>
        </w:r>
      </w:ins>
      <w:ins w:id="960" w:author="Jule Jaich" w:date="2023-03-16T16:53:00Z">
        <w:r w:rsidR="006B6589">
          <w:t xml:space="preserve"> Fernández-Rodríguez, R.</w:t>
        </w:r>
      </w:ins>
      <w:ins w:id="961" w:author="Jule Jaich" w:date="2023-03-16T17:10:00Z">
        <w:r w:rsidR="00E425E9">
          <w:t xml:space="preserve">; </w:t>
        </w:r>
      </w:ins>
      <w:ins w:id="962" w:author="Jule Jaich" w:date="2023-03-16T16:53:00Z">
        <w:r w:rsidR="006B6589">
          <w:t>Rodrigues, R.</w:t>
        </w:r>
      </w:ins>
      <w:ins w:id="963" w:author="Jule Jaich" w:date="2023-03-16T17:10:00Z">
        <w:r w:rsidR="00E425E9">
          <w:t>;</w:t>
        </w:r>
      </w:ins>
      <w:ins w:id="964" w:author="Jule Jaich" w:date="2023-03-16T16:53:00Z">
        <w:r w:rsidR="006B6589">
          <w:t xml:space="preserve"> Morales, G.</w:t>
        </w:r>
      </w:ins>
      <w:ins w:id="965" w:author="Jule Jaich" w:date="2023-03-16T17:10:00Z">
        <w:r w:rsidR="00E425E9">
          <w:t xml:space="preserve">; </w:t>
        </w:r>
      </w:ins>
      <w:ins w:id="966" w:author="Jule Jaich" w:date="2023-03-16T16:53:00Z">
        <w:r w:rsidR="006B6589">
          <w:t>Garrido-Miguel, M.</w:t>
        </w:r>
      </w:ins>
      <w:ins w:id="967" w:author="Jule Jaich" w:date="2023-03-16T17:10:00Z">
        <w:r w:rsidR="00E425E9">
          <w:t xml:space="preserve">; </w:t>
        </w:r>
      </w:ins>
      <w:ins w:id="968" w:author="Jule Jaich" w:date="2023-03-16T16:53:00Z">
        <w:r w:rsidR="006B6589">
          <w:t>Valencia-Marín, Y.</w:t>
        </w:r>
      </w:ins>
      <w:ins w:id="969" w:author="Jule Jaich" w:date="2023-03-16T17:10:00Z">
        <w:r w:rsidR="00E425E9">
          <w:t>;</w:t>
        </w:r>
      </w:ins>
      <w:ins w:id="970" w:author="Jule Jaich" w:date="2023-03-16T16:53:00Z">
        <w:r w:rsidR="006B6589">
          <w:t xml:space="preserve"> </w:t>
        </w:r>
        <w:proofErr w:type="spellStart"/>
        <w:r w:rsidR="006B6589">
          <w:t>Guidoni</w:t>
        </w:r>
        <w:proofErr w:type="spellEnd"/>
        <w:r w:rsidR="006B6589">
          <w:t>, C.M.</w:t>
        </w:r>
      </w:ins>
      <w:ins w:id="971" w:author="Jule Jaich" w:date="2023-03-16T17:11:00Z">
        <w:r w:rsidR="00E425E9">
          <w:t xml:space="preserve">; </w:t>
        </w:r>
      </w:ins>
      <w:ins w:id="972" w:author="Jule Jaich" w:date="2023-03-16T16:53:00Z">
        <w:r w:rsidR="006B6589">
          <w:t>Mesas, A.E.</w:t>
        </w:r>
      </w:ins>
      <w:ins w:id="973" w:author="Jule Jaich" w:date="2023-03-16T17:11:00Z">
        <w:r w:rsidR="00893C5D">
          <w:t xml:space="preserve"> </w:t>
        </w:r>
      </w:ins>
      <w:ins w:id="974" w:author="Jule Jaich" w:date="2023-03-16T16:53:00Z">
        <w:r w:rsidR="006B6589">
          <w:t xml:space="preserve">The association between alcohol-related problems and sleep quality and duration among college students: A </w:t>
        </w:r>
        <w:proofErr w:type="spellStart"/>
        <w:r w:rsidR="006B6589">
          <w:t>multicountry</w:t>
        </w:r>
        <w:proofErr w:type="spellEnd"/>
        <w:r w:rsidR="006B6589">
          <w:t xml:space="preserve"> pooled analysis.</w:t>
        </w:r>
        <w:r w:rsidR="006B6589" w:rsidRPr="00987408">
          <w:rPr>
            <w:rPrChange w:id="975" w:author="Jule Jaich" w:date="2023-03-16T17:31:00Z">
              <w:rPr>
                <w:rStyle w:val="m-8686297154499122960gmail-apple-converted-space"/>
                <w:rFonts w:ascii="Segoe UI" w:hAnsi="Segoe UI" w:cs="Segoe UI"/>
                <w:color w:val="212121"/>
                <w:sz w:val="24"/>
                <w:szCs w:val="24"/>
              </w:rPr>
            </w:rPrChange>
          </w:rPr>
          <w:t> </w:t>
        </w:r>
      </w:ins>
      <w:ins w:id="976" w:author="Jule Jaich" w:date="2023-03-16T17:31:00Z">
        <w:r w:rsidR="00987408" w:rsidRPr="00987408">
          <w:rPr>
            <w:i/>
            <w:iCs/>
            <w:rPrChange w:id="977" w:author="Jule Jaich" w:date="2023-03-16T17:31:00Z">
              <w:rPr>
                <w:rFonts w:ascii="Roboto" w:hAnsi="Roboto"/>
                <w:color w:val="111111"/>
                <w:sz w:val="60"/>
                <w:szCs w:val="60"/>
                <w:shd w:val="clear" w:color="auto" w:fill="FFFFFF"/>
              </w:rPr>
            </w:rPrChange>
          </w:rPr>
          <w:t xml:space="preserve">Int J </w:t>
        </w:r>
        <w:proofErr w:type="spellStart"/>
        <w:r w:rsidR="00987408" w:rsidRPr="00987408">
          <w:rPr>
            <w:i/>
            <w:iCs/>
            <w:rPrChange w:id="978" w:author="Jule Jaich" w:date="2023-03-16T17:31:00Z">
              <w:rPr>
                <w:rFonts w:ascii="Roboto" w:hAnsi="Roboto"/>
                <w:color w:val="111111"/>
                <w:sz w:val="60"/>
                <w:szCs w:val="60"/>
                <w:shd w:val="clear" w:color="auto" w:fill="FFFFFF"/>
              </w:rPr>
            </w:rPrChange>
          </w:rPr>
          <w:t>Ment</w:t>
        </w:r>
        <w:proofErr w:type="spellEnd"/>
        <w:r w:rsidR="00987408" w:rsidRPr="00987408">
          <w:rPr>
            <w:i/>
            <w:iCs/>
            <w:rPrChange w:id="979" w:author="Jule Jaich" w:date="2023-03-16T17:31:00Z">
              <w:rPr>
                <w:rFonts w:ascii="Roboto" w:hAnsi="Roboto"/>
                <w:color w:val="111111"/>
                <w:sz w:val="60"/>
                <w:szCs w:val="60"/>
                <w:shd w:val="clear" w:color="auto" w:fill="FFFFFF"/>
              </w:rPr>
            </w:rPrChange>
          </w:rPr>
          <w:t xml:space="preserve"> Health Addict</w:t>
        </w:r>
      </w:ins>
      <w:ins w:id="980" w:author="Jule Jaich" w:date="2023-03-16T17:11:00Z">
        <w:r w:rsidR="00893C5D">
          <w:t xml:space="preserve">. </w:t>
        </w:r>
        <w:r w:rsidR="00893C5D" w:rsidRPr="00893C5D">
          <w:rPr>
            <w:b/>
            <w:bCs/>
            <w:rPrChange w:id="981" w:author="Jule Jaich" w:date="2023-03-16T17:11:00Z">
              <w:rPr/>
            </w:rPrChange>
          </w:rPr>
          <w:t>2022</w:t>
        </w:r>
        <w:r w:rsidR="00893C5D">
          <w:t xml:space="preserve">, </w:t>
        </w:r>
      </w:ins>
      <w:ins w:id="982" w:author="Jule Jaich" w:date="2023-03-16T16:53:00Z">
        <w:r w:rsidR="006B6589">
          <w:t>1–18</w:t>
        </w:r>
      </w:ins>
      <w:ins w:id="983" w:author="Jule Jaich" w:date="2023-03-16T17:11:00Z">
        <w:r w:rsidR="00C742CA">
          <w:t>,</w:t>
        </w:r>
      </w:ins>
      <w:ins w:id="984" w:author="Jule Jaich" w:date="2023-03-16T16:53:00Z">
        <w:r w:rsidR="006B6589">
          <w:t xml:space="preserve"> doi:10.1007/s11469-022-00763-8</w:t>
        </w:r>
      </w:ins>
    </w:p>
    <w:p w14:paraId="789DE3AB" w14:textId="3C92E943" w:rsidR="00460194" w:rsidRPr="00460194" w:rsidRDefault="00460194" w:rsidP="00581F35">
      <w:pPr>
        <w:pStyle w:val="MDPI71References"/>
        <w:numPr>
          <w:ilvl w:val="0"/>
          <w:numId w:val="44"/>
        </w:numPr>
        <w:rPr>
          <w:ins w:id="985" w:author="Jule Jaich" w:date="2023-03-16T18:26:00Z"/>
          <w:lang w:val="fr-FR"/>
          <w:rPrChange w:id="986" w:author="Jule Jaich" w:date="2023-03-16T18:26:00Z">
            <w:rPr>
              <w:ins w:id="987" w:author="Jule Jaich" w:date="2023-03-16T18:26:00Z"/>
            </w:rPr>
          </w:rPrChange>
        </w:rPr>
      </w:pPr>
      <w:ins w:id="988" w:author="Jule Jaich" w:date="2023-03-16T18:26:00Z">
        <w:r w:rsidRPr="000C2538">
          <w:rPr>
            <w:lang w:val="es-ES"/>
          </w:rPr>
          <w:t>Blandón, D.A.S.; Yepes, T.A.; Gaviria, H.A.M.; Durango, M.D.P.P. Sobrepeso, obesidad y factores de riesgo: un modelo explicativo para estudiantes de Nutrición y Dietética de una universidad pública de Medellín, Colombia</w:t>
        </w:r>
      </w:ins>
      <w:ins w:id="989" w:author="Microsoft Office User" w:date="2023-03-17T11:40:00Z">
        <w:r w:rsidR="00960561">
          <w:rPr>
            <w:lang w:val="es-ES"/>
          </w:rPr>
          <w:t xml:space="preserve"> [</w:t>
        </w:r>
        <w:proofErr w:type="spellStart"/>
        <w:r w:rsidR="00960561" w:rsidRPr="00960561">
          <w:rPr>
            <w:lang w:val="es-ES"/>
          </w:rPr>
          <w:t>Overweight</w:t>
        </w:r>
        <w:proofErr w:type="spellEnd"/>
        <w:r w:rsidR="00960561" w:rsidRPr="00960561">
          <w:rPr>
            <w:lang w:val="es-ES"/>
          </w:rPr>
          <w:t xml:space="preserve">, </w:t>
        </w:r>
        <w:proofErr w:type="spellStart"/>
        <w:r w:rsidR="00960561" w:rsidRPr="00960561">
          <w:rPr>
            <w:lang w:val="es-ES"/>
          </w:rPr>
          <w:t>obesity</w:t>
        </w:r>
        <w:proofErr w:type="spellEnd"/>
        <w:r w:rsidR="00960561" w:rsidRPr="00960561">
          <w:rPr>
            <w:lang w:val="es-ES"/>
          </w:rPr>
          <w:t xml:space="preserve"> and </w:t>
        </w:r>
        <w:proofErr w:type="spellStart"/>
        <w:r w:rsidR="00960561" w:rsidRPr="00960561">
          <w:rPr>
            <w:lang w:val="es-ES"/>
          </w:rPr>
          <w:t>risk</w:t>
        </w:r>
        <w:proofErr w:type="spellEnd"/>
        <w:r w:rsidR="00960561" w:rsidRPr="00960561">
          <w:rPr>
            <w:lang w:val="es-ES"/>
          </w:rPr>
          <w:t xml:space="preserve"> </w:t>
        </w:r>
        <w:proofErr w:type="spellStart"/>
        <w:r w:rsidR="00960561" w:rsidRPr="00960561">
          <w:rPr>
            <w:lang w:val="es-ES"/>
          </w:rPr>
          <w:t>factors</w:t>
        </w:r>
        <w:proofErr w:type="spellEnd"/>
        <w:r w:rsidR="00960561" w:rsidRPr="00960561">
          <w:rPr>
            <w:lang w:val="es-ES"/>
          </w:rPr>
          <w:t xml:space="preserve">: </w:t>
        </w:r>
        <w:proofErr w:type="spellStart"/>
        <w:r w:rsidR="00960561">
          <w:rPr>
            <w:lang w:val="es-ES"/>
          </w:rPr>
          <w:t>A</w:t>
        </w:r>
        <w:r w:rsidR="00960561" w:rsidRPr="00960561">
          <w:rPr>
            <w:lang w:val="es-ES"/>
          </w:rPr>
          <w:t>n</w:t>
        </w:r>
        <w:proofErr w:type="spellEnd"/>
        <w:r w:rsidR="00960561" w:rsidRPr="00960561">
          <w:rPr>
            <w:lang w:val="es-ES"/>
          </w:rPr>
          <w:t xml:space="preserve"> </w:t>
        </w:r>
        <w:proofErr w:type="spellStart"/>
        <w:r w:rsidR="00960561" w:rsidRPr="00960561">
          <w:rPr>
            <w:lang w:val="es-ES"/>
          </w:rPr>
          <w:t>explanatory</w:t>
        </w:r>
        <w:proofErr w:type="spellEnd"/>
        <w:r w:rsidR="00960561" w:rsidRPr="00960561">
          <w:rPr>
            <w:lang w:val="es-ES"/>
          </w:rPr>
          <w:t xml:space="preserve"> </w:t>
        </w:r>
        <w:proofErr w:type="spellStart"/>
        <w:r w:rsidR="00960561" w:rsidRPr="00960561">
          <w:rPr>
            <w:lang w:val="es-ES"/>
          </w:rPr>
          <w:t>model</w:t>
        </w:r>
        <w:proofErr w:type="spellEnd"/>
        <w:r w:rsidR="00960561" w:rsidRPr="00960561">
          <w:rPr>
            <w:lang w:val="es-ES"/>
          </w:rPr>
          <w:t xml:space="preserve"> </w:t>
        </w:r>
        <w:proofErr w:type="spellStart"/>
        <w:r w:rsidR="00960561" w:rsidRPr="00960561">
          <w:rPr>
            <w:lang w:val="es-ES"/>
          </w:rPr>
          <w:t>for</w:t>
        </w:r>
        <w:proofErr w:type="spellEnd"/>
        <w:r w:rsidR="00960561" w:rsidRPr="00960561">
          <w:rPr>
            <w:lang w:val="es-ES"/>
          </w:rPr>
          <w:t xml:space="preserve"> </w:t>
        </w:r>
        <w:proofErr w:type="spellStart"/>
        <w:r w:rsidR="00960561" w:rsidRPr="00960561">
          <w:rPr>
            <w:lang w:val="es-ES"/>
          </w:rPr>
          <w:t>Nutrition</w:t>
        </w:r>
        <w:proofErr w:type="spellEnd"/>
        <w:r w:rsidR="00960561" w:rsidRPr="00960561">
          <w:rPr>
            <w:lang w:val="es-ES"/>
          </w:rPr>
          <w:t xml:space="preserve"> and </w:t>
        </w:r>
        <w:proofErr w:type="spellStart"/>
        <w:r w:rsidR="00960561" w:rsidRPr="00960561">
          <w:rPr>
            <w:lang w:val="es-ES"/>
          </w:rPr>
          <w:t>Dietetics</w:t>
        </w:r>
        <w:proofErr w:type="spellEnd"/>
        <w:r w:rsidR="00960561" w:rsidRPr="00960561">
          <w:rPr>
            <w:lang w:val="es-ES"/>
          </w:rPr>
          <w:t xml:space="preserve"> </w:t>
        </w:r>
        <w:proofErr w:type="spellStart"/>
        <w:r w:rsidR="00960561" w:rsidRPr="00960561">
          <w:rPr>
            <w:lang w:val="es-ES"/>
          </w:rPr>
          <w:t>students</w:t>
        </w:r>
        <w:proofErr w:type="spellEnd"/>
        <w:r w:rsidR="00960561" w:rsidRPr="00960561">
          <w:rPr>
            <w:lang w:val="es-ES"/>
          </w:rPr>
          <w:t xml:space="preserve"> </w:t>
        </w:r>
        <w:proofErr w:type="spellStart"/>
        <w:r w:rsidR="00960561" w:rsidRPr="00960561">
          <w:rPr>
            <w:lang w:val="es-ES"/>
          </w:rPr>
          <w:t>of</w:t>
        </w:r>
        <w:proofErr w:type="spellEnd"/>
        <w:r w:rsidR="00960561" w:rsidRPr="00960561">
          <w:rPr>
            <w:lang w:val="es-ES"/>
          </w:rPr>
          <w:t xml:space="preserve"> a </w:t>
        </w:r>
        <w:proofErr w:type="spellStart"/>
        <w:r w:rsidR="00960561" w:rsidRPr="00960561">
          <w:rPr>
            <w:lang w:val="es-ES"/>
          </w:rPr>
          <w:t>public</w:t>
        </w:r>
        <w:proofErr w:type="spellEnd"/>
        <w:r w:rsidR="00960561" w:rsidRPr="00960561">
          <w:rPr>
            <w:lang w:val="es-ES"/>
          </w:rPr>
          <w:t xml:space="preserve"> </w:t>
        </w:r>
        <w:proofErr w:type="spellStart"/>
        <w:r w:rsidR="00960561" w:rsidRPr="00960561">
          <w:rPr>
            <w:lang w:val="es-ES"/>
          </w:rPr>
          <w:t>university</w:t>
        </w:r>
        <w:proofErr w:type="spellEnd"/>
        <w:r w:rsidR="00960561" w:rsidRPr="00960561">
          <w:rPr>
            <w:lang w:val="es-ES"/>
          </w:rPr>
          <w:t xml:space="preserve"> in Medellín, Colombia</w:t>
        </w:r>
        <w:r w:rsidR="00960561">
          <w:rPr>
            <w:lang w:val="es-ES"/>
          </w:rPr>
          <w:t>]</w:t>
        </w:r>
      </w:ins>
      <w:ins w:id="990" w:author="Jule Jaich" w:date="2023-03-16T18:26:00Z">
        <w:r w:rsidRPr="000C2538">
          <w:rPr>
            <w:lang w:val="es-ES"/>
          </w:rPr>
          <w:t xml:space="preserve">. </w:t>
        </w:r>
      </w:ins>
      <w:proofErr w:type="spellStart"/>
      <w:ins w:id="991" w:author="Microsoft Office User" w:date="2023-03-17T11:42:00Z">
        <w:r w:rsidR="00686C3F" w:rsidRPr="00686C3F">
          <w:rPr>
            <w:i/>
            <w:iCs/>
            <w:lang w:val="es-ES"/>
            <w:rPrChange w:id="992" w:author="Microsoft Office User" w:date="2023-03-17T11:42:00Z">
              <w:rPr>
                <w:lang w:val="es-ES"/>
              </w:rPr>
            </w:rPrChange>
          </w:rPr>
          <w:t>Perspect</w:t>
        </w:r>
        <w:proofErr w:type="spellEnd"/>
        <w:r w:rsidR="00686C3F" w:rsidRPr="00686C3F">
          <w:rPr>
            <w:i/>
            <w:iCs/>
            <w:lang w:val="es-ES"/>
            <w:rPrChange w:id="993" w:author="Microsoft Office User" w:date="2023-03-17T11:42:00Z">
              <w:rPr>
                <w:lang w:val="es-ES"/>
              </w:rPr>
            </w:rPrChange>
          </w:rPr>
          <w:t xml:space="preserve">. </w:t>
        </w:r>
        <w:proofErr w:type="spellStart"/>
        <w:r w:rsidR="00686C3F" w:rsidRPr="00686C3F">
          <w:rPr>
            <w:i/>
            <w:iCs/>
            <w:lang w:val="es-ES"/>
            <w:rPrChange w:id="994" w:author="Microsoft Office User" w:date="2023-03-17T11:42:00Z">
              <w:rPr>
                <w:lang w:val="es-ES"/>
              </w:rPr>
            </w:rPrChange>
          </w:rPr>
          <w:t>n</w:t>
        </w:r>
        <w:r w:rsidR="00686C3F" w:rsidRPr="00686C3F">
          <w:rPr>
            <w:i/>
            <w:iCs/>
            <w:lang w:val="es-ES"/>
            <w:rPrChange w:id="995" w:author="Microsoft Office User" w:date="2023-03-17T11:42:00Z">
              <w:rPr>
                <w:lang w:val="es-ES"/>
              </w:rPr>
            </w:rPrChange>
          </w:rPr>
          <w:t>ut</w:t>
        </w:r>
        <w:proofErr w:type="spellEnd"/>
        <w:r w:rsidR="00686C3F" w:rsidRPr="00686C3F">
          <w:rPr>
            <w:i/>
            <w:iCs/>
            <w:lang w:val="es-ES"/>
            <w:rPrChange w:id="996" w:author="Microsoft Office User" w:date="2023-03-17T11:42:00Z">
              <w:rPr>
                <w:lang w:val="es-ES"/>
              </w:rPr>
            </w:rPrChange>
          </w:rPr>
          <w:t xml:space="preserve"> </w:t>
        </w:r>
        <w:r w:rsidR="00686C3F" w:rsidRPr="00686C3F">
          <w:rPr>
            <w:i/>
            <w:iCs/>
            <w:lang w:val="es-ES"/>
            <w:rPrChange w:id="997" w:author="Microsoft Office User" w:date="2023-03-17T11:42:00Z">
              <w:rPr>
                <w:lang w:val="es-ES"/>
              </w:rPr>
            </w:rPrChange>
          </w:rPr>
          <w:t>h</w:t>
        </w:r>
        <w:r w:rsidR="00686C3F" w:rsidRPr="00686C3F">
          <w:rPr>
            <w:i/>
            <w:iCs/>
            <w:lang w:val="es-ES"/>
            <w:rPrChange w:id="998" w:author="Microsoft Office User" w:date="2023-03-17T11:42:00Z">
              <w:rPr>
                <w:lang w:val="es-ES"/>
              </w:rPr>
            </w:rPrChange>
          </w:rPr>
          <w:t>um</w:t>
        </w:r>
        <w:r w:rsidR="00686C3F">
          <w:rPr>
            <w:i/>
            <w:iCs/>
            <w:lang w:val="es-ES"/>
          </w:rPr>
          <w:t xml:space="preserve">, </w:t>
        </w:r>
      </w:ins>
      <w:ins w:id="999" w:author="Jule Jaich" w:date="2023-03-16T18:26:00Z">
        <w:r w:rsidRPr="00686C3F">
          <w:rPr>
            <w:b/>
            <w:bCs/>
            <w:lang w:val="es-ES"/>
            <w:rPrChange w:id="1000" w:author="Microsoft Office User" w:date="2023-03-17T11:41:00Z">
              <w:rPr>
                <w:b/>
                <w:bCs/>
              </w:rPr>
            </w:rPrChange>
          </w:rPr>
          <w:t>2020</w:t>
        </w:r>
        <w:r w:rsidRPr="00686C3F">
          <w:rPr>
            <w:lang w:val="es-ES"/>
            <w:rPrChange w:id="1001" w:author="Microsoft Office User" w:date="2023-03-17T11:41:00Z">
              <w:rPr/>
            </w:rPrChange>
          </w:rPr>
          <w:t xml:space="preserve">, </w:t>
        </w:r>
        <w:r w:rsidRPr="00686C3F">
          <w:rPr>
            <w:i/>
            <w:iCs/>
            <w:lang w:val="es-ES"/>
            <w:rPrChange w:id="1002" w:author="Microsoft Office User" w:date="2023-03-17T11:41:00Z">
              <w:rPr>
                <w:i/>
                <w:iCs/>
              </w:rPr>
            </w:rPrChange>
          </w:rPr>
          <w:t>22</w:t>
        </w:r>
        <w:r w:rsidRPr="00686C3F">
          <w:rPr>
            <w:lang w:val="es-ES"/>
            <w:rPrChange w:id="1003" w:author="Microsoft Office User" w:date="2023-03-17T11:41:00Z">
              <w:rPr/>
            </w:rPrChange>
          </w:rPr>
          <w:t xml:space="preserve">, 47–59, </w:t>
        </w:r>
        <w:r>
          <w:fldChar w:fldCharType="begin"/>
        </w:r>
        <w:r w:rsidRPr="00686C3F">
          <w:rPr>
            <w:lang w:val="es-ES"/>
            <w:rPrChange w:id="1004" w:author="Microsoft Office User" w:date="2023-03-17T11:41:00Z">
              <w:rPr/>
            </w:rPrChange>
          </w:rPr>
          <w:instrText xml:space="preserve"> HYPERLINK "https://doi.org/10.17533/udea.penh.v22n1a04" </w:instrText>
        </w:r>
        <w:r>
          <w:fldChar w:fldCharType="separate"/>
        </w:r>
        <w:r w:rsidRPr="00686C3F">
          <w:rPr>
            <w:rStyle w:val="Hyperlink"/>
            <w:lang w:val="es-ES"/>
            <w:rPrChange w:id="1005" w:author="Microsoft Office User" w:date="2023-03-17T11:41:00Z">
              <w:rPr>
                <w:rStyle w:val="Hyperlink"/>
              </w:rPr>
            </w:rPrChange>
          </w:rPr>
          <w:t>https://doi.org/10.17533/udea.penh.v22n1a04</w:t>
        </w:r>
        <w:r>
          <w:fldChar w:fldCharType="end"/>
        </w:r>
        <w:r w:rsidRPr="00686C3F">
          <w:rPr>
            <w:lang w:val="es-ES"/>
            <w:rPrChange w:id="1006" w:author="Microsoft Office User" w:date="2023-03-17T11:41:00Z">
              <w:rPr/>
            </w:rPrChange>
          </w:rPr>
          <w:t>.</w:t>
        </w:r>
      </w:ins>
    </w:p>
    <w:p w14:paraId="053ECEB1" w14:textId="24A29125" w:rsidR="00581F35" w:rsidRPr="001F194C" w:rsidRDefault="00581F35" w:rsidP="00581F35">
      <w:pPr>
        <w:pStyle w:val="MDPI71References"/>
        <w:numPr>
          <w:ilvl w:val="0"/>
          <w:numId w:val="44"/>
        </w:numPr>
        <w:rPr>
          <w:moveTo w:id="1007" w:author="Jule Jaich" w:date="2023-03-16T17:53:00Z"/>
          <w:lang w:val="fr-FR"/>
        </w:rPr>
      </w:pPr>
      <w:moveToRangeStart w:id="1008" w:author="Jule Jaich" w:date="2023-03-16T17:53:00Z" w:name="move129881644"/>
      <w:moveTo w:id="1009" w:author="Jule Jaich" w:date="2023-03-16T17:53:00Z">
        <w:r w:rsidRPr="001F194C">
          <w:rPr>
            <w:lang w:val="fr-FR"/>
          </w:rPr>
          <w:t>Mendez, S.</w:t>
        </w:r>
        <w:del w:id="1010" w:author="Jule Jaich" w:date="2023-03-16T19:48:00Z">
          <w:r w:rsidRPr="001F194C" w:rsidDel="003B69C4">
            <w:rPr>
              <w:lang w:val="fr-FR"/>
            </w:rPr>
            <w:delText xml:space="preserve"> </w:delText>
          </w:r>
        </w:del>
        <w:proofErr w:type="gramStart"/>
        <w:r w:rsidRPr="001F194C">
          <w:rPr>
            <w:lang w:val="fr-FR"/>
          </w:rPr>
          <w:t>C.</w:t>
        </w:r>
      </w:moveTo>
      <w:ins w:id="1011" w:author="Jule Jaich" w:date="2023-03-16T19:48:00Z">
        <w:r w:rsidR="003B69C4">
          <w:rPr>
            <w:lang w:val="fr-FR"/>
          </w:rPr>
          <w:t>;</w:t>
        </w:r>
        <w:proofErr w:type="gramEnd"/>
        <w:r w:rsidR="003B69C4">
          <w:rPr>
            <w:lang w:val="fr-FR"/>
          </w:rPr>
          <w:t xml:space="preserve"> </w:t>
        </w:r>
      </w:ins>
      <w:moveTo w:id="1012" w:author="Jule Jaich" w:date="2023-03-16T17:53:00Z">
        <w:del w:id="1013" w:author="Jule Jaich" w:date="2023-03-16T19:48:00Z">
          <w:r w:rsidRPr="001F194C" w:rsidDel="007150B8">
            <w:rPr>
              <w:lang w:val="fr-FR"/>
            </w:rPr>
            <w:delText xml:space="preserve">, &amp; </w:delText>
          </w:r>
        </w:del>
        <w:proofErr w:type="spellStart"/>
        <w:r w:rsidRPr="001F194C">
          <w:rPr>
            <w:lang w:val="fr-FR"/>
          </w:rPr>
          <w:t>Díaz</w:t>
        </w:r>
        <w:proofErr w:type="spellEnd"/>
        <w:r w:rsidRPr="001F194C">
          <w:rPr>
            <w:lang w:val="fr-FR"/>
          </w:rPr>
          <w:t>, E.</w:t>
        </w:r>
        <w:del w:id="1014" w:author="Jule Jaich" w:date="2023-03-16T19:48:00Z">
          <w:r w:rsidRPr="001F194C" w:rsidDel="003B69C4">
            <w:rPr>
              <w:lang w:val="fr-FR"/>
            </w:rPr>
            <w:delText xml:space="preserve"> </w:delText>
          </w:r>
        </w:del>
        <w:r w:rsidRPr="001F194C">
          <w:rPr>
            <w:lang w:val="fr-FR"/>
          </w:rPr>
          <w:t>C.</w:t>
        </w:r>
      </w:moveTo>
      <w:ins w:id="1015" w:author="Jule Jaich" w:date="2023-03-16T19:50:00Z">
        <w:r w:rsidR="008C6D7C">
          <w:rPr>
            <w:lang w:val="fr-FR"/>
          </w:rPr>
          <w:t xml:space="preserve"> </w:t>
        </w:r>
      </w:ins>
      <w:moveTo w:id="1016" w:author="Jule Jaich" w:date="2023-03-16T17:53:00Z">
        <w:del w:id="1017" w:author="Jule Jaich" w:date="2023-03-16T19:50:00Z">
          <w:r w:rsidRPr="001F194C" w:rsidDel="008C6D7C">
            <w:rPr>
              <w:lang w:val="fr-FR"/>
            </w:rPr>
            <w:delText xml:space="preserve"> (2021). </w:delText>
          </w:r>
        </w:del>
        <w:proofErr w:type="spellStart"/>
        <w:r w:rsidRPr="001F194C">
          <w:rPr>
            <w:lang w:val="fr-FR"/>
          </w:rPr>
          <w:t>Perfil</w:t>
        </w:r>
        <w:proofErr w:type="spellEnd"/>
        <w:r w:rsidRPr="001F194C">
          <w:rPr>
            <w:lang w:val="fr-FR"/>
          </w:rPr>
          <w:t xml:space="preserve"> </w:t>
        </w:r>
        <w:proofErr w:type="spellStart"/>
        <w:r w:rsidRPr="001F194C">
          <w:rPr>
            <w:lang w:val="fr-FR"/>
          </w:rPr>
          <w:t>del</w:t>
        </w:r>
        <w:proofErr w:type="spellEnd"/>
        <w:r w:rsidRPr="001F194C">
          <w:rPr>
            <w:lang w:val="fr-FR"/>
          </w:rPr>
          <w:t xml:space="preserve"> </w:t>
        </w:r>
        <w:proofErr w:type="spellStart"/>
        <w:r w:rsidRPr="001F194C">
          <w:rPr>
            <w:lang w:val="fr-FR"/>
          </w:rPr>
          <w:t>estilo</w:t>
        </w:r>
        <w:proofErr w:type="spellEnd"/>
        <w:r w:rsidRPr="001F194C">
          <w:rPr>
            <w:lang w:val="fr-FR"/>
          </w:rPr>
          <w:t xml:space="preserve"> de vida en </w:t>
        </w:r>
        <w:proofErr w:type="spellStart"/>
        <w:r w:rsidRPr="001F194C">
          <w:rPr>
            <w:lang w:val="fr-FR"/>
          </w:rPr>
          <w:t>estudiantes</w:t>
        </w:r>
        <w:proofErr w:type="spellEnd"/>
        <w:r w:rsidRPr="001F194C">
          <w:rPr>
            <w:lang w:val="fr-FR"/>
          </w:rPr>
          <w:t xml:space="preserve"> de </w:t>
        </w:r>
        <w:proofErr w:type="spellStart"/>
        <w:r w:rsidRPr="001F194C">
          <w:rPr>
            <w:lang w:val="fr-FR"/>
          </w:rPr>
          <w:t>una</w:t>
        </w:r>
        <w:proofErr w:type="spellEnd"/>
        <w:r w:rsidRPr="001F194C">
          <w:rPr>
            <w:lang w:val="fr-FR"/>
          </w:rPr>
          <w:t xml:space="preserve"> </w:t>
        </w:r>
        <w:proofErr w:type="spellStart"/>
        <w:r w:rsidRPr="001F194C">
          <w:rPr>
            <w:lang w:val="fr-FR"/>
          </w:rPr>
          <w:t>Universidad</w:t>
        </w:r>
        <w:proofErr w:type="spellEnd"/>
        <w:r w:rsidRPr="001F194C">
          <w:rPr>
            <w:lang w:val="fr-FR"/>
          </w:rPr>
          <w:t xml:space="preserve"> </w:t>
        </w:r>
        <w:proofErr w:type="spellStart"/>
        <w:r w:rsidRPr="001F194C">
          <w:rPr>
            <w:lang w:val="fr-FR"/>
          </w:rPr>
          <w:t>Pública</w:t>
        </w:r>
        <w:proofErr w:type="spellEnd"/>
        <w:r w:rsidRPr="001F194C">
          <w:rPr>
            <w:lang w:val="fr-FR"/>
          </w:rPr>
          <w:t xml:space="preserve"> [Lifestyle profiles </w:t>
        </w:r>
        <w:proofErr w:type="spellStart"/>
        <w:r w:rsidRPr="001F194C">
          <w:rPr>
            <w:lang w:val="fr-FR"/>
          </w:rPr>
          <w:t>among</w:t>
        </w:r>
        <w:proofErr w:type="spellEnd"/>
        <w:r w:rsidRPr="001F194C">
          <w:rPr>
            <w:lang w:val="fr-FR"/>
          </w:rPr>
          <w:t xml:space="preserve"> </w:t>
        </w:r>
        <w:proofErr w:type="spellStart"/>
        <w:r w:rsidRPr="001F194C">
          <w:rPr>
            <w:lang w:val="fr-FR"/>
          </w:rPr>
          <w:t>students</w:t>
        </w:r>
        <w:proofErr w:type="spellEnd"/>
        <w:r w:rsidRPr="001F194C">
          <w:rPr>
            <w:lang w:val="fr-FR"/>
          </w:rPr>
          <w:t xml:space="preserve"> of a public </w:t>
        </w:r>
        <w:proofErr w:type="spellStart"/>
        <w:r w:rsidRPr="001F194C">
          <w:rPr>
            <w:lang w:val="fr-FR"/>
          </w:rPr>
          <w:t>university</w:t>
        </w:r>
        <w:proofErr w:type="spellEnd"/>
        <w:r w:rsidRPr="001F194C">
          <w:rPr>
            <w:lang w:val="fr-FR"/>
          </w:rPr>
          <w:t xml:space="preserve">]. </w:t>
        </w:r>
      </w:moveTo>
      <w:ins w:id="1018" w:author="Jule Jaich" w:date="2023-03-16T19:52:00Z">
        <w:r w:rsidR="0069168C" w:rsidRPr="0069168C">
          <w:rPr>
            <w:i/>
            <w:iCs/>
            <w:rPrChange w:id="1019" w:author="Jule Jaich" w:date="2023-03-16T19:52:00Z">
              <w:rPr>
                <w:b/>
                <w:bCs/>
              </w:rPr>
            </w:rPrChange>
          </w:rPr>
          <w:t xml:space="preserve">Rev. </w:t>
        </w:r>
        <w:proofErr w:type="spellStart"/>
        <w:r w:rsidR="0069168C" w:rsidRPr="0069168C">
          <w:rPr>
            <w:i/>
            <w:iCs/>
            <w:rPrChange w:id="1020" w:author="Jule Jaich" w:date="2023-03-16T19:52:00Z">
              <w:rPr>
                <w:b/>
                <w:bCs/>
              </w:rPr>
            </w:rPrChange>
          </w:rPr>
          <w:t>cienc</w:t>
        </w:r>
        <w:proofErr w:type="spellEnd"/>
        <w:r w:rsidR="0069168C" w:rsidRPr="0069168C">
          <w:rPr>
            <w:i/>
            <w:iCs/>
            <w:rPrChange w:id="1021" w:author="Jule Jaich" w:date="2023-03-16T19:52:00Z">
              <w:rPr>
                <w:b/>
                <w:bCs/>
              </w:rPr>
            </w:rPrChange>
          </w:rPr>
          <w:t xml:space="preserve">. </w:t>
        </w:r>
        <w:proofErr w:type="spellStart"/>
        <w:r w:rsidR="0069168C" w:rsidRPr="0069168C">
          <w:rPr>
            <w:i/>
            <w:iCs/>
            <w:rPrChange w:id="1022" w:author="Jule Jaich" w:date="2023-03-16T19:52:00Z">
              <w:rPr>
                <w:b/>
                <w:bCs/>
              </w:rPr>
            </w:rPrChange>
          </w:rPr>
          <w:t>cuidad</w:t>
        </w:r>
        <w:proofErr w:type="spellEnd"/>
        <w:r w:rsidR="0069168C" w:rsidRPr="0069168C">
          <w:rPr>
            <w:b/>
            <w:bCs/>
          </w:rPr>
          <w:t>.</w:t>
        </w:r>
        <w:r w:rsidR="0069168C" w:rsidRPr="0069168C" w:rsidDel="0069168C">
          <w:rPr>
            <w:i/>
            <w:iCs/>
            <w:lang w:val="fr-FR"/>
          </w:rPr>
          <w:t xml:space="preserve"> </w:t>
        </w:r>
      </w:ins>
      <w:moveTo w:id="1023" w:author="Jule Jaich" w:date="2023-03-16T17:53:00Z">
        <w:del w:id="1024" w:author="Jule Jaich" w:date="2023-03-16T19:52:00Z">
          <w:r w:rsidRPr="00C27F61" w:rsidDel="0069168C">
            <w:rPr>
              <w:i/>
              <w:iCs/>
              <w:lang w:val="fr-FR"/>
              <w:rPrChange w:id="1025" w:author="Jule Jaich" w:date="2023-03-16T19:49:00Z">
                <w:rPr>
                  <w:lang w:val="fr-FR"/>
                </w:rPr>
              </w:rPrChange>
            </w:rPr>
            <w:delText>Revista Ciencia y Cuidado</w:delText>
          </w:r>
        </w:del>
      </w:moveTo>
      <w:ins w:id="1026" w:author="Jule Jaich" w:date="2023-03-16T19:50:00Z">
        <w:r w:rsidR="008C6D7C" w:rsidRPr="008C6D7C">
          <w:rPr>
            <w:b/>
            <w:bCs/>
            <w:lang w:val="fr-FR"/>
            <w:rPrChange w:id="1027" w:author="Jule Jaich" w:date="2023-03-16T19:50:00Z">
              <w:rPr>
                <w:lang w:val="fr-FR"/>
              </w:rPr>
            </w:rPrChange>
          </w:rPr>
          <w:t>2021</w:t>
        </w:r>
        <w:r w:rsidR="008C6D7C">
          <w:rPr>
            <w:lang w:val="fr-FR"/>
          </w:rPr>
          <w:t xml:space="preserve">, </w:t>
        </w:r>
      </w:ins>
      <w:moveTo w:id="1028" w:author="Jule Jaich" w:date="2023-03-16T17:53:00Z">
        <w:del w:id="1029" w:author="Jule Jaich" w:date="2023-03-16T19:50:00Z">
          <w:r w:rsidRPr="00827941" w:rsidDel="008C6D7C">
            <w:rPr>
              <w:i/>
              <w:iCs/>
              <w:lang w:val="fr-FR"/>
              <w:rPrChange w:id="1030" w:author="Jule Jaich" w:date="2023-03-16T19:51:00Z">
                <w:rPr>
                  <w:lang w:val="fr-FR"/>
                </w:rPr>
              </w:rPrChange>
            </w:rPr>
            <w:delText xml:space="preserve">, </w:delText>
          </w:r>
        </w:del>
        <w:r w:rsidRPr="00827941">
          <w:rPr>
            <w:i/>
            <w:iCs/>
            <w:lang w:val="fr-FR"/>
            <w:rPrChange w:id="1031" w:author="Jule Jaich" w:date="2023-03-16T19:51:00Z">
              <w:rPr>
                <w:lang w:val="fr-FR"/>
              </w:rPr>
            </w:rPrChange>
          </w:rPr>
          <w:t>18</w:t>
        </w:r>
        <w:del w:id="1032" w:author="Jule Jaich" w:date="2023-03-16T19:51:00Z">
          <w:r w:rsidRPr="001F194C" w:rsidDel="00827941">
            <w:rPr>
              <w:lang w:val="fr-FR"/>
            </w:rPr>
            <w:delText>(2)</w:delText>
          </w:r>
        </w:del>
        <w:r w:rsidRPr="001F194C">
          <w:rPr>
            <w:lang w:val="fr-FR"/>
          </w:rPr>
          <w:t>, 82-95.</w:t>
        </w:r>
        <w:r>
          <w:rPr>
            <w:lang w:val="fr-FR"/>
          </w:rPr>
          <w:t xml:space="preserve"> </w:t>
        </w:r>
        <w:proofErr w:type="gramStart"/>
        <w:r>
          <w:rPr>
            <w:lang w:val="fr-FR"/>
          </w:rPr>
          <w:t>DOI</w:t>
        </w:r>
        <w:r w:rsidRPr="001F194C">
          <w:rPr>
            <w:lang w:val="fr-FR"/>
          </w:rPr>
          <w:t>:</w:t>
        </w:r>
        <w:proofErr w:type="gramEnd"/>
        <w:r w:rsidRPr="001F194C">
          <w:rPr>
            <w:lang w:val="fr-FR"/>
          </w:rPr>
          <w:t>10.224663/17949831.2872</w:t>
        </w:r>
      </w:moveTo>
    </w:p>
    <w:p w14:paraId="70908DBC" w14:textId="6EE40076" w:rsidR="00581F35" w:rsidRPr="00816C66" w:rsidRDefault="00816C66" w:rsidP="00987408">
      <w:pPr>
        <w:pStyle w:val="MDPI71References"/>
        <w:numPr>
          <w:ilvl w:val="0"/>
          <w:numId w:val="44"/>
        </w:numPr>
        <w:rPr>
          <w:ins w:id="1033" w:author="Jule Jaich" w:date="2023-03-16T17:55:00Z"/>
          <w:rFonts w:ascii="Calibri" w:hAnsi="Calibri"/>
          <w:color w:val="auto"/>
          <w:rPrChange w:id="1034" w:author="Jule Jaich" w:date="2023-03-16T17:55:00Z">
            <w:rPr>
              <w:ins w:id="1035" w:author="Jule Jaich" w:date="2023-03-16T17:55:00Z"/>
              <w:lang w:val="fr-FR"/>
            </w:rPr>
          </w:rPrChange>
        </w:rPr>
      </w:pPr>
      <w:moveToRangeStart w:id="1036" w:author="Jule Jaich" w:date="2023-03-16T17:55:00Z" w:name="move129881719"/>
      <w:moveToRangeEnd w:id="1008"/>
      <w:proofErr w:type="spellStart"/>
      <w:moveTo w:id="1037" w:author="Jule Jaich" w:date="2023-03-16T17:55:00Z">
        <w:r w:rsidRPr="001F194C">
          <w:t>Lusky</w:t>
        </w:r>
        <w:proofErr w:type="spellEnd"/>
        <w:r w:rsidRPr="001F194C">
          <w:t xml:space="preserve">, A.; </w:t>
        </w:r>
        <w:proofErr w:type="spellStart"/>
        <w:r w:rsidRPr="001F194C">
          <w:t>Barell</w:t>
        </w:r>
        <w:proofErr w:type="spellEnd"/>
        <w:r w:rsidRPr="001F194C">
          <w:t xml:space="preserve">, V.; </w:t>
        </w:r>
        <w:proofErr w:type="spellStart"/>
        <w:r w:rsidRPr="001F194C">
          <w:t>Lubin</w:t>
        </w:r>
        <w:proofErr w:type="spellEnd"/>
        <w:r w:rsidRPr="001F194C">
          <w:t xml:space="preserve">, F.; Kaplan, G.; </w:t>
        </w:r>
        <w:proofErr w:type="spellStart"/>
        <w:r w:rsidRPr="001F194C">
          <w:t>Layani</w:t>
        </w:r>
        <w:proofErr w:type="spellEnd"/>
        <w:r w:rsidRPr="001F194C">
          <w:t xml:space="preserve">, V.; </w:t>
        </w:r>
        <w:proofErr w:type="spellStart"/>
        <w:r w:rsidRPr="001F194C">
          <w:t>Shohat</w:t>
        </w:r>
        <w:proofErr w:type="spellEnd"/>
        <w:r w:rsidRPr="001F194C">
          <w:t xml:space="preserve">, Z.; Lev, B.; Wiener, M. Relationship between Morbidity and Extreme Values of Body Mass Index in Adolescents. </w:t>
        </w:r>
        <w:proofErr w:type="spellStart"/>
        <w:r w:rsidRPr="001F194C">
          <w:rPr>
            <w:i/>
            <w:iCs/>
            <w:lang w:val="fr-FR"/>
          </w:rPr>
          <w:t>Leuk</w:t>
        </w:r>
        <w:proofErr w:type="spellEnd"/>
        <w:r w:rsidRPr="001F194C">
          <w:rPr>
            <w:i/>
            <w:iCs/>
            <w:lang w:val="fr-FR"/>
          </w:rPr>
          <w:t xml:space="preserve">. </w:t>
        </w:r>
        <w:proofErr w:type="spellStart"/>
        <w:r w:rsidRPr="001F194C">
          <w:rPr>
            <w:i/>
            <w:iCs/>
            <w:lang w:val="fr-FR"/>
          </w:rPr>
          <w:t>Res</w:t>
        </w:r>
        <w:proofErr w:type="spellEnd"/>
        <w:r w:rsidRPr="001F194C">
          <w:rPr>
            <w:i/>
            <w:iCs/>
            <w:lang w:val="fr-FR"/>
          </w:rPr>
          <w:t>.</w:t>
        </w:r>
        <w:r w:rsidRPr="001F194C">
          <w:rPr>
            <w:lang w:val="fr-FR"/>
          </w:rPr>
          <w:t xml:space="preserve"> </w:t>
        </w:r>
        <w:r w:rsidRPr="001F194C">
          <w:rPr>
            <w:b/>
            <w:bCs/>
            <w:lang w:val="fr-FR"/>
          </w:rPr>
          <w:t>1996</w:t>
        </w:r>
        <w:r w:rsidRPr="001F194C">
          <w:rPr>
            <w:lang w:val="fr-FR"/>
          </w:rPr>
          <w:t xml:space="preserve">, </w:t>
        </w:r>
        <w:r w:rsidRPr="001F194C">
          <w:rPr>
            <w:i/>
            <w:iCs/>
            <w:lang w:val="fr-FR"/>
          </w:rPr>
          <w:t>25</w:t>
        </w:r>
        <w:r w:rsidRPr="001F194C">
          <w:rPr>
            <w:lang w:val="fr-FR"/>
          </w:rPr>
          <w:t xml:space="preserve">, 829–834, </w:t>
        </w:r>
      </w:moveTo>
      <w:ins w:id="1038" w:author="Jule Jaich" w:date="2023-03-16T17:55:00Z">
        <w:r>
          <w:rPr>
            <w:lang w:val="fr-FR"/>
          </w:rPr>
          <w:fldChar w:fldCharType="begin"/>
        </w:r>
        <w:r>
          <w:rPr>
            <w:lang w:val="fr-FR"/>
          </w:rPr>
          <w:instrText xml:space="preserve"> HYPERLINK "</w:instrText>
        </w:r>
      </w:ins>
      <w:moveTo w:id="1039" w:author="Jule Jaich" w:date="2023-03-16T17:55:00Z">
        <w:r w:rsidRPr="001F194C">
          <w:rPr>
            <w:lang w:val="fr-FR"/>
          </w:rPr>
          <w:instrText>https://doi.org/10.1093/ije/25.4.829</w:instrText>
        </w:r>
      </w:moveTo>
      <w:ins w:id="1040" w:author="Jule Jaich" w:date="2023-03-16T17:55:00Z">
        <w:r>
          <w:rPr>
            <w:lang w:val="fr-FR"/>
          </w:rPr>
          <w:instrText xml:space="preserve">" </w:instrText>
        </w:r>
        <w:r>
          <w:rPr>
            <w:lang w:val="fr-FR"/>
          </w:rPr>
        </w:r>
        <w:r>
          <w:rPr>
            <w:lang w:val="fr-FR"/>
          </w:rPr>
          <w:fldChar w:fldCharType="separate"/>
        </w:r>
        <w:r w:rsidRPr="00DC6936">
          <w:rPr>
            <w:rStyle w:val="Hyperlink"/>
            <w:lang w:val="fr-FR"/>
          </w:rPr>
          <w:t>https://doi.org/10.1093/ije/25.4.829</w:t>
        </w:r>
        <w:r>
          <w:rPr>
            <w:lang w:val="fr-FR"/>
          </w:rPr>
          <w:fldChar w:fldCharType="end"/>
        </w:r>
      </w:ins>
      <w:moveTo w:id="1041" w:author="Jule Jaich" w:date="2023-03-16T17:55:00Z">
        <w:r w:rsidRPr="001F194C">
          <w:rPr>
            <w:lang w:val="fr-FR"/>
          </w:rPr>
          <w:t>.</w:t>
        </w:r>
      </w:moveTo>
      <w:moveToRangeEnd w:id="1036"/>
    </w:p>
    <w:p w14:paraId="74FA5114" w14:textId="6844BF28" w:rsidR="00816C66" w:rsidRPr="0064671C" w:rsidRDefault="0064671C" w:rsidP="00987408">
      <w:pPr>
        <w:pStyle w:val="MDPI71References"/>
        <w:numPr>
          <w:ilvl w:val="0"/>
          <w:numId w:val="44"/>
        </w:numPr>
        <w:rPr>
          <w:ins w:id="1042" w:author="Jule Jaich" w:date="2023-03-16T17:56:00Z"/>
          <w:rFonts w:ascii="Calibri" w:hAnsi="Calibri"/>
          <w:color w:val="auto"/>
          <w:rPrChange w:id="1043" w:author="Jule Jaich" w:date="2023-03-16T17:56:00Z">
            <w:rPr>
              <w:ins w:id="1044" w:author="Jule Jaich" w:date="2023-03-16T17:56:00Z"/>
            </w:rPr>
          </w:rPrChange>
        </w:rPr>
      </w:pPr>
      <w:proofErr w:type="spellStart"/>
      <w:ins w:id="1045" w:author="Jule Jaich" w:date="2023-03-16T17:55:00Z">
        <w:r w:rsidRPr="001F194C">
          <w:rPr>
            <w:lang w:val="fr-FR"/>
          </w:rPr>
          <w:t>Kuntsche</w:t>
        </w:r>
        <w:proofErr w:type="spellEnd"/>
        <w:r w:rsidRPr="001F194C">
          <w:rPr>
            <w:lang w:val="fr-FR"/>
          </w:rPr>
          <w:t xml:space="preserve">, </w:t>
        </w:r>
        <w:proofErr w:type="gramStart"/>
        <w:r w:rsidRPr="001F194C">
          <w:rPr>
            <w:lang w:val="fr-FR"/>
          </w:rPr>
          <w:t>E.;</w:t>
        </w:r>
        <w:proofErr w:type="gramEnd"/>
        <w:r w:rsidRPr="001F194C">
          <w:rPr>
            <w:lang w:val="fr-FR"/>
          </w:rPr>
          <w:t xml:space="preserve"> </w:t>
        </w:r>
        <w:proofErr w:type="spellStart"/>
        <w:r w:rsidRPr="001F194C">
          <w:rPr>
            <w:lang w:val="fr-FR"/>
          </w:rPr>
          <w:t>Kuntsche</w:t>
        </w:r>
        <w:proofErr w:type="spellEnd"/>
        <w:r w:rsidRPr="001F194C">
          <w:rPr>
            <w:lang w:val="fr-FR"/>
          </w:rPr>
          <w:t xml:space="preserve">, S.; </w:t>
        </w:r>
        <w:proofErr w:type="spellStart"/>
        <w:r w:rsidRPr="001F194C">
          <w:rPr>
            <w:lang w:val="fr-FR"/>
          </w:rPr>
          <w:t>Thrul</w:t>
        </w:r>
        <w:proofErr w:type="spellEnd"/>
        <w:r w:rsidRPr="001F194C">
          <w:rPr>
            <w:lang w:val="fr-FR"/>
          </w:rPr>
          <w:t xml:space="preserve">, J.; </w:t>
        </w:r>
        <w:proofErr w:type="spellStart"/>
        <w:r w:rsidRPr="001F194C">
          <w:rPr>
            <w:lang w:val="fr-FR"/>
          </w:rPr>
          <w:t>Gmel</w:t>
        </w:r>
        <w:proofErr w:type="spellEnd"/>
        <w:r w:rsidRPr="001F194C">
          <w:rPr>
            <w:lang w:val="fr-FR"/>
          </w:rPr>
          <w:t xml:space="preserve">, G. Binge </w:t>
        </w:r>
        <w:proofErr w:type="spellStart"/>
        <w:r w:rsidRPr="001F194C">
          <w:rPr>
            <w:lang w:val="fr-FR"/>
          </w:rPr>
          <w:t>drinking</w:t>
        </w:r>
        <w:proofErr w:type="spellEnd"/>
        <w:r w:rsidRPr="001F194C">
          <w:rPr>
            <w:lang w:val="fr-FR"/>
          </w:rPr>
          <w:t xml:space="preserve">: </w:t>
        </w:r>
        <w:proofErr w:type="spellStart"/>
        <w:r w:rsidRPr="001F194C">
          <w:rPr>
            <w:lang w:val="fr-FR"/>
          </w:rPr>
          <w:t>Health</w:t>
        </w:r>
        <w:proofErr w:type="spellEnd"/>
        <w:r w:rsidRPr="001F194C">
          <w:rPr>
            <w:lang w:val="fr-FR"/>
          </w:rPr>
          <w:t xml:space="preserve"> impact, </w:t>
        </w:r>
        <w:proofErr w:type="spellStart"/>
        <w:r w:rsidRPr="001F194C">
          <w:rPr>
            <w:lang w:val="fr-FR"/>
          </w:rPr>
          <w:t>prevalence</w:t>
        </w:r>
        <w:proofErr w:type="spellEnd"/>
        <w:r w:rsidRPr="001F194C">
          <w:rPr>
            <w:lang w:val="fr-FR"/>
          </w:rPr>
          <w:t xml:space="preserve">, </w:t>
        </w:r>
        <w:proofErr w:type="spellStart"/>
        <w:r w:rsidRPr="001F194C">
          <w:rPr>
            <w:lang w:val="fr-FR"/>
          </w:rPr>
          <w:t>correlates</w:t>
        </w:r>
        <w:proofErr w:type="spellEnd"/>
        <w:r w:rsidRPr="001F194C">
          <w:rPr>
            <w:lang w:val="fr-FR"/>
          </w:rPr>
          <w:t xml:space="preserve"> and interventions. </w:t>
        </w:r>
        <w:r w:rsidRPr="001F194C">
          <w:rPr>
            <w:i/>
            <w:iCs/>
          </w:rPr>
          <w:t>Psychol. Health</w:t>
        </w:r>
        <w:r w:rsidRPr="001F194C">
          <w:t xml:space="preserve"> </w:t>
        </w:r>
        <w:r w:rsidRPr="001F194C">
          <w:rPr>
            <w:b/>
            <w:bCs/>
          </w:rPr>
          <w:t>2017</w:t>
        </w:r>
        <w:r w:rsidRPr="001F194C">
          <w:t xml:space="preserve">, </w:t>
        </w:r>
        <w:r w:rsidRPr="001F194C">
          <w:rPr>
            <w:i/>
            <w:iCs/>
          </w:rPr>
          <w:t>32</w:t>
        </w:r>
        <w:r w:rsidRPr="001F194C">
          <w:t xml:space="preserve">, 976–1017, </w:t>
        </w:r>
        <w:r>
          <w:t>DOI</w:t>
        </w:r>
        <w:r w:rsidRPr="001F194C">
          <w:t>:10.1080/08870446.2017.1325889.</w:t>
        </w:r>
      </w:ins>
    </w:p>
    <w:p w14:paraId="6DC454D3" w14:textId="50E6252A" w:rsidR="0064671C" w:rsidRPr="00FE5FCD" w:rsidRDefault="00625135" w:rsidP="00987408">
      <w:pPr>
        <w:pStyle w:val="MDPI71References"/>
        <w:numPr>
          <w:ilvl w:val="0"/>
          <w:numId w:val="44"/>
        </w:numPr>
        <w:rPr>
          <w:ins w:id="1046" w:author="Jule Jaich" w:date="2023-03-16T17:58:00Z"/>
          <w:rFonts w:ascii="Calibri" w:hAnsi="Calibri"/>
          <w:color w:val="auto"/>
          <w:lang w:val="es-ES"/>
          <w:rPrChange w:id="1047" w:author="Microsoft Office User" w:date="2023-03-17T11:44:00Z">
            <w:rPr>
              <w:ins w:id="1048" w:author="Jule Jaich" w:date="2023-03-16T17:58:00Z"/>
            </w:rPr>
          </w:rPrChange>
        </w:rPr>
      </w:pPr>
      <w:moveToRangeStart w:id="1049" w:author="Jule Jaich" w:date="2023-03-16T17:57:00Z" w:name="move129881865"/>
      <w:moveTo w:id="1050" w:author="Jule Jaich" w:date="2023-03-16T17:57:00Z">
        <w:r w:rsidRPr="000C2538">
          <w:rPr>
            <w:lang w:val="es-ES"/>
          </w:rPr>
          <w:t>González-Ospina, A.; Rodríguez-Restrepo, A.; Grajales-Román, M.M.; Espinosa-Chirivi, Y.; Martínez-Gómez, M.L.; Agudelo-Suárez, A.A. Frecuencia y factores asociados al consumo de alcohol, cigarrillo y sustancias psicoactivas, en estudiantes de una Universidad Pública en Colombia</w:t>
        </w:r>
      </w:moveTo>
      <w:ins w:id="1051" w:author="Microsoft Office User" w:date="2023-03-17T11:43:00Z">
        <w:r w:rsidR="00FE5FCD">
          <w:rPr>
            <w:lang w:val="es-ES"/>
          </w:rPr>
          <w:t xml:space="preserve"> [</w:t>
        </w:r>
        <w:proofErr w:type="spellStart"/>
        <w:r w:rsidR="00FE5FCD" w:rsidRPr="00FE5FCD">
          <w:rPr>
            <w:lang w:val="es-ES"/>
          </w:rPr>
          <w:t>Frequency</w:t>
        </w:r>
        <w:proofErr w:type="spellEnd"/>
        <w:r w:rsidR="00FE5FCD" w:rsidRPr="00FE5FCD">
          <w:rPr>
            <w:lang w:val="es-ES"/>
          </w:rPr>
          <w:t xml:space="preserve"> and </w:t>
        </w:r>
        <w:proofErr w:type="spellStart"/>
        <w:r w:rsidR="00FE5FCD" w:rsidRPr="00FE5FCD">
          <w:rPr>
            <w:lang w:val="es-ES"/>
          </w:rPr>
          <w:t>factors</w:t>
        </w:r>
        <w:proofErr w:type="spellEnd"/>
        <w:r w:rsidR="00FE5FCD" w:rsidRPr="00FE5FCD">
          <w:rPr>
            <w:lang w:val="es-ES"/>
          </w:rPr>
          <w:t xml:space="preserve"> </w:t>
        </w:r>
        <w:proofErr w:type="spellStart"/>
        <w:r w:rsidR="00FE5FCD" w:rsidRPr="00FE5FCD">
          <w:rPr>
            <w:lang w:val="es-ES"/>
          </w:rPr>
          <w:t>associated</w:t>
        </w:r>
        <w:proofErr w:type="spellEnd"/>
        <w:r w:rsidR="00FE5FCD" w:rsidRPr="00FE5FCD">
          <w:rPr>
            <w:lang w:val="es-ES"/>
          </w:rPr>
          <w:t xml:space="preserve"> </w:t>
        </w:r>
        <w:proofErr w:type="spellStart"/>
        <w:r w:rsidR="00FE5FCD" w:rsidRPr="00FE5FCD">
          <w:rPr>
            <w:lang w:val="es-ES"/>
          </w:rPr>
          <w:t>with</w:t>
        </w:r>
        <w:proofErr w:type="spellEnd"/>
        <w:r w:rsidR="00FE5FCD" w:rsidRPr="00FE5FCD">
          <w:rPr>
            <w:lang w:val="es-ES"/>
          </w:rPr>
          <w:t xml:space="preserve"> </w:t>
        </w:r>
        <w:proofErr w:type="spellStart"/>
        <w:r w:rsidR="00FE5FCD" w:rsidRPr="00FE5FCD">
          <w:rPr>
            <w:lang w:val="es-ES"/>
          </w:rPr>
          <w:t>the</w:t>
        </w:r>
        <w:proofErr w:type="spellEnd"/>
        <w:r w:rsidR="00FE5FCD" w:rsidRPr="00FE5FCD">
          <w:rPr>
            <w:lang w:val="es-ES"/>
          </w:rPr>
          <w:t xml:space="preserve"> </w:t>
        </w:r>
        <w:proofErr w:type="spellStart"/>
        <w:r w:rsidR="00FE5FCD" w:rsidRPr="00FE5FCD">
          <w:rPr>
            <w:lang w:val="es-ES"/>
          </w:rPr>
          <w:t>consumption</w:t>
        </w:r>
        <w:proofErr w:type="spellEnd"/>
        <w:r w:rsidR="00FE5FCD" w:rsidRPr="00FE5FCD">
          <w:rPr>
            <w:lang w:val="es-ES"/>
          </w:rPr>
          <w:t xml:space="preserve"> </w:t>
        </w:r>
        <w:proofErr w:type="spellStart"/>
        <w:r w:rsidR="00FE5FCD" w:rsidRPr="00FE5FCD">
          <w:rPr>
            <w:lang w:val="es-ES"/>
          </w:rPr>
          <w:t>of</w:t>
        </w:r>
        <w:proofErr w:type="spellEnd"/>
        <w:r w:rsidR="00FE5FCD" w:rsidRPr="00FE5FCD">
          <w:rPr>
            <w:lang w:val="es-ES"/>
          </w:rPr>
          <w:t xml:space="preserve"> alcohol, </w:t>
        </w:r>
        <w:proofErr w:type="spellStart"/>
        <w:r w:rsidR="00FE5FCD" w:rsidRPr="00FE5FCD">
          <w:rPr>
            <w:lang w:val="es-ES"/>
          </w:rPr>
          <w:t>cigarettes</w:t>
        </w:r>
        <w:proofErr w:type="spellEnd"/>
        <w:r w:rsidR="00FE5FCD" w:rsidRPr="00FE5FCD">
          <w:rPr>
            <w:lang w:val="es-ES"/>
          </w:rPr>
          <w:t xml:space="preserve"> and </w:t>
        </w:r>
        <w:proofErr w:type="spellStart"/>
        <w:r w:rsidR="00FE5FCD" w:rsidRPr="00FE5FCD">
          <w:rPr>
            <w:lang w:val="es-ES"/>
          </w:rPr>
          <w:t>psychoactive</w:t>
        </w:r>
        <w:proofErr w:type="spellEnd"/>
        <w:r w:rsidR="00FE5FCD" w:rsidRPr="00FE5FCD">
          <w:rPr>
            <w:lang w:val="es-ES"/>
          </w:rPr>
          <w:t xml:space="preserve"> </w:t>
        </w:r>
        <w:proofErr w:type="spellStart"/>
        <w:r w:rsidR="00FE5FCD" w:rsidRPr="00FE5FCD">
          <w:rPr>
            <w:lang w:val="es-ES"/>
          </w:rPr>
          <w:t>substances</w:t>
        </w:r>
        <w:proofErr w:type="spellEnd"/>
        <w:r w:rsidR="00FE5FCD" w:rsidRPr="00FE5FCD">
          <w:rPr>
            <w:lang w:val="es-ES"/>
          </w:rPr>
          <w:t xml:space="preserve">, in </w:t>
        </w:r>
        <w:proofErr w:type="spellStart"/>
        <w:r w:rsidR="00FE5FCD" w:rsidRPr="00FE5FCD">
          <w:rPr>
            <w:lang w:val="es-ES"/>
          </w:rPr>
          <w:t>students</w:t>
        </w:r>
        <w:proofErr w:type="spellEnd"/>
        <w:r w:rsidR="00FE5FCD" w:rsidRPr="00FE5FCD">
          <w:rPr>
            <w:lang w:val="es-ES"/>
          </w:rPr>
          <w:t xml:space="preserve"> </w:t>
        </w:r>
        <w:proofErr w:type="spellStart"/>
        <w:r w:rsidR="00FE5FCD" w:rsidRPr="00FE5FCD">
          <w:rPr>
            <w:lang w:val="es-ES"/>
          </w:rPr>
          <w:t>of</w:t>
        </w:r>
        <w:proofErr w:type="spellEnd"/>
        <w:r w:rsidR="00FE5FCD" w:rsidRPr="00FE5FCD">
          <w:rPr>
            <w:lang w:val="es-ES"/>
          </w:rPr>
          <w:t xml:space="preserve"> a </w:t>
        </w:r>
        <w:proofErr w:type="spellStart"/>
        <w:r w:rsidR="00FE5FCD" w:rsidRPr="00FE5FCD">
          <w:rPr>
            <w:lang w:val="es-ES"/>
          </w:rPr>
          <w:t>Public</w:t>
        </w:r>
        <w:proofErr w:type="spellEnd"/>
        <w:r w:rsidR="00FE5FCD" w:rsidRPr="00FE5FCD">
          <w:rPr>
            <w:lang w:val="es-ES"/>
          </w:rPr>
          <w:t xml:space="preserve"> </w:t>
        </w:r>
        <w:proofErr w:type="spellStart"/>
        <w:r w:rsidR="00FE5FCD" w:rsidRPr="00FE5FCD">
          <w:rPr>
            <w:lang w:val="es-ES"/>
          </w:rPr>
          <w:t>University</w:t>
        </w:r>
        <w:proofErr w:type="spellEnd"/>
        <w:r w:rsidR="00FE5FCD" w:rsidRPr="00FE5FCD">
          <w:rPr>
            <w:lang w:val="es-ES"/>
          </w:rPr>
          <w:t xml:space="preserve"> in Colombia</w:t>
        </w:r>
        <w:r w:rsidR="00FE5FCD">
          <w:rPr>
            <w:lang w:val="es-ES"/>
          </w:rPr>
          <w:t>]</w:t>
        </w:r>
      </w:ins>
      <w:moveTo w:id="1052" w:author="Jule Jaich" w:date="2023-03-16T17:57:00Z">
        <w:r w:rsidRPr="000C2538">
          <w:rPr>
            <w:lang w:val="es-ES"/>
          </w:rPr>
          <w:t>.</w:t>
        </w:r>
      </w:moveTo>
      <w:ins w:id="1053" w:author="Microsoft Office User" w:date="2023-03-17T11:45:00Z">
        <w:r w:rsidR="00FE5FCD">
          <w:rPr>
            <w:lang w:val="es-ES"/>
          </w:rPr>
          <w:t xml:space="preserve"> </w:t>
        </w:r>
        <w:r w:rsidR="00FE5FCD" w:rsidRPr="00FE5FCD">
          <w:rPr>
            <w:i/>
            <w:iCs/>
            <w:lang w:val="es-ES"/>
            <w:rPrChange w:id="1054" w:author="Microsoft Office User" w:date="2023-03-17T11:46:00Z">
              <w:rPr>
                <w:lang w:val="es-ES"/>
              </w:rPr>
            </w:rPrChange>
          </w:rPr>
          <w:t xml:space="preserve">Rev. </w:t>
        </w:r>
        <w:proofErr w:type="spellStart"/>
        <w:r w:rsidR="00FE5FCD" w:rsidRPr="00FE5FCD">
          <w:rPr>
            <w:i/>
            <w:iCs/>
            <w:lang w:val="es-ES"/>
            <w:rPrChange w:id="1055" w:author="Microsoft Office User" w:date="2023-03-17T11:46:00Z">
              <w:rPr>
                <w:lang w:val="es-ES"/>
              </w:rPr>
            </w:rPrChange>
          </w:rPr>
          <w:t>nac</w:t>
        </w:r>
        <w:proofErr w:type="spellEnd"/>
        <w:r w:rsidR="00FE5FCD" w:rsidRPr="00FE5FCD">
          <w:rPr>
            <w:i/>
            <w:iCs/>
            <w:lang w:val="es-ES"/>
            <w:rPrChange w:id="1056" w:author="Microsoft Office User" w:date="2023-03-17T11:46:00Z">
              <w:rPr>
                <w:lang w:val="es-ES"/>
              </w:rPr>
            </w:rPrChange>
          </w:rPr>
          <w:t xml:space="preserve">. </w:t>
        </w:r>
        <w:proofErr w:type="spellStart"/>
        <w:r w:rsidR="00FE5FCD" w:rsidRPr="00FE5FCD">
          <w:rPr>
            <w:i/>
            <w:iCs/>
            <w:lang w:val="es-ES"/>
            <w:rPrChange w:id="1057" w:author="Microsoft Office User" w:date="2023-03-17T11:46:00Z">
              <w:rPr>
                <w:lang w:val="es-ES"/>
              </w:rPr>
            </w:rPrChange>
          </w:rPr>
          <w:t>odo</w:t>
        </w:r>
      </w:ins>
      <w:proofErr w:type="spellEnd"/>
      <w:ins w:id="1058" w:author="Microsoft Office User" w:date="2023-03-17T11:46:00Z">
        <w:r w:rsidR="00FE5FCD" w:rsidRPr="00FE5FCD">
          <w:rPr>
            <w:i/>
            <w:iCs/>
            <w:lang w:val="es-ES"/>
            <w:rPrChange w:id="1059" w:author="Microsoft Office User" w:date="2023-03-17T11:46:00Z">
              <w:rPr>
                <w:lang w:val="es-ES"/>
              </w:rPr>
            </w:rPrChange>
          </w:rPr>
          <w:t>.</w:t>
        </w:r>
      </w:ins>
      <w:moveTo w:id="1060" w:author="Jule Jaich" w:date="2023-03-16T17:57:00Z">
        <w:r w:rsidRPr="000C2538">
          <w:rPr>
            <w:lang w:val="es-ES"/>
          </w:rPr>
          <w:t xml:space="preserve"> </w:t>
        </w:r>
        <w:r w:rsidRPr="00FE5FCD">
          <w:rPr>
            <w:b/>
            <w:bCs/>
            <w:lang w:val="es-ES"/>
            <w:rPrChange w:id="1061" w:author="Microsoft Office User" w:date="2023-03-17T11:44:00Z">
              <w:rPr>
                <w:b/>
                <w:bCs/>
              </w:rPr>
            </w:rPrChange>
          </w:rPr>
          <w:t>2020</w:t>
        </w:r>
        <w:r w:rsidRPr="00FE5FCD">
          <w:rPr>
            <w:lang w:val="es-ES"/>
            <w:rPrChange w:id="1062" w:author="Microsoft Office User" w:date="2023-03-17T11:44:00Z">
              <w:rPr/>
            </w:rPrChange>
          </w:rPr>
          <w:t xml:space="preserve">, </w:t>
        </w:r>
        <w:r w:rsidRPr="00FE5FCD">
          <w:rPr>
            <w:i/>
            <w:iCs/>
            <w:lang w:val="es-ES"/>
            <w:rPrChange w:id="1063" w:author="Microsoft Office User" w:date="2023-03-17T11:44:00Z">
              <w:rPr>
                <w:i/>
                <w:iCs/>
              </w:rPr>
            </w:rPrChange>
          </w:rPr>
          <w:t>16</w:t>
        </w:r>
        <w:r w:rsidRPr="00FE5FCD">
          <w:rPr>
            <w:lang w:val="es-ES"/>
            <w:rPrChange w:id="1064" w:author="Microsoft Office User" w:date="2023-03-17T11:44:00Z">
              <w:rPr/>
            </w:rPrChange>
          </w:rPr>
          <w:t xml:space="preserve">, 1–19, </w:t>
        </w:r>
      </w:moveTo>
      <w:ins w:id="1065" w:author="Jule Jaich" w:date="2023-03-16T17:58:00Z">
        <w:r w:rsidR="00CE3EBC">
          <w:fldChar w:fldCharType="begin"/>
        </w:r>
        <w:r w:rsidR="00CE3EBC" w:rsidRPr="00FE5FCD">
          <w:rPr>
            <w:lang w:val="es-ES"/>
            <w:rPrChange w:id="1066" w:author="Microsoft Office User" w:date="2023-03-17T11:44:00Z">
              <w:rPr/>
            </w:rPrChange>
          </w:rPr>
          <w:instrText xml:space="preserve"> HYPERLINK "</w:instrText>
        </w:r>
      </w:ins>
      <w:moveTo w:id="1067" w:author="Jule Jaich" w:date="2023-03-16T17:57:00Z">
        <w:r w:rsidR="00CE3EBC" w:rsidRPr="00FE5FCD">
          <w:rPr>
            <w:lang w:val="es-ES"/>
            <w:rPrChange w:id="1068" w:author="Microsoft Office User" w:date="2023-03-17T11:44:00Z">
              <w:rPr/>
            </w:rPrChange>
          </w:rPr>
          <w:instrText>https://doi.org/10.16925/2357-4607.2020.01.02</w:instrText>
        </w:r>
      </w:moveTo>
      <w:ins w:id="1069" w:author="Jule Jaich" w:date="2023-03-16T17:58:00Z">
        <w:r w:rsidR="00CE3EBC" w:rsidRPr="00FE5FCD">
          <w:rPr>
            <w:lang w:val="es-ES"/>
            <w:rPrChange w:id="1070" w:author="Microsoft Office User" w:date="2023-03-17T11:44:00Z">
              <w:rPr/>
            </w:rPrChange>
          </w:rPr>
          <w:instrText xml:space="preserve">" </w:instrText>
        </w:r>
        <w:r w:rsidR="00CE3EBC">
          <w:fldChar w:fldCharType="separate"/>
        </w:r>
      </w:ins>
      <w:moveTo w:id="1071" w:author="Jule Jaich" w:date="2023-03-16T17:57:00Z">
        <w:r w:rsidR="00CE3EBC" w:rsidRPr="00FE5FCD">
          <w:rPr>
            <w:rStyle w:val="Hyperlink"/>
            <w:lang w:val="es-ES"/>
            <w:rPrChange w:id="1072" w:author="Microsoft Office User" w:date="2023-03-17T11:44:00Z">
              <w:rPr>
                <w:rStyle w:val="Hyperlink"/>
              </w:rPr>
            </w:rPrChange>
          </w:rPr>
          <w:t>https://doi.org/10.16925/2357-4607.2020.01.02</w:t>
        </w:r>
      </w:moveTo>
      <w:ins w:id="1073" w:author="Jule Jaich" w:date="2023-03-16T17:58:00Z">
        <w:r w:rsidR="00CE3EBC">
          <w:fldChar w:fldCharType="end"/>
        </w:r>
      </w:ins>
      <w:moveTo w:id="1074" w:author="Jule Jaich" w:date="2023-03-16T17:57:00Z">
        <w:r w:rsidRPr="00FE5FCD">
          <w:rPr>
            <w:lang w:val="es-ES"/>
            <w:rPrChange w:id="1075" w:author="Microsoft Office User" w:date="2023-03-17T11:44:00Z">
              <w:rPr/>
            </w:rPrChange>
          </w:rPr>
          <w:t>.</w:t>
        </w:r>
      </w:moveTo>
      <w:moveToRangeEnd w:id="1049"/>
    </w:p>
    <w:p w14:paraId="393696FF" w14:textId="25BC1CB7" w:rsidR="00CE3EBC" w:rsidRPr="008F72D9" w:rsidRDefault="00CE3EBC" w:rsidP="00987408">
      <w:pPr>
        <w:pStyle w:val="MDPI71References"/>
        <w:numPr>
          <w:ilvl w:val="0"/>
          <w:numId w:val="44"/>
        </w:numPr>
        <w:rPr>
          <w:ins w:id="1076" w:author="Jule Jaich" w:date="2023-03-16T17:58:00Z"/>
          <w:rFonts w:ascii="Calibri" w:hAnsi="Calibri"/>
          <w:color w:val="auto"/>
          <w:rPrChange w:id="1077" w:author="Jule Jaich" w:date="2023-03-16T17:58:00Z">
            <w:rPr>
              <w:ins w:id="1078" w:author="Jule Jaich" w:date="2023-03-16T17:58:00Z"/>
            </w:rPr>
          </w:rPrChange>
        </w:rPr>
      </w:pPr>
      <w:moveToRangeStart w:id="1079" w:author="Jule Jaich" w:date="2023-03-16T17:58:00Z" w:name="move129881903"/>
      <w:moveTo w:id="1080" w:author="Jule Jaich" w:date="2023-03-16T17:58:00Z">
        <w:del w:id="1081" w:author="Jule Jaich" w:date="2023-03-16T17:58:00Z">
          <w:r w:rsidRPr="001F194C" w:rsidDel="00CE3EBC">
            <w:rPr>
              <w:lang w:val="fr-FR"/>
            </w:rPr>
            <w:delText xml:space="preserve">. </w:delText>
          </w:r>
        </w:del>
        <w:r w:rsidRPr="001F194C">
          <w:rPr>
            <w:lang w:val="fr-FR"/>
          </w:rPr>
          <w:t>Mora-</w:t>
        </w:r>
        <w:proofErr w:type="spellStart"/>
        <w:r w:rsidRPr="001F194C">
          <w:rPr>
            <w:lang w:val="fr-FR"/>
          </w:rPr>
          <w:t>Ríos</w:t>
        </w:r>
        <w:proofErr w:type="spellEnd"/>
        <w:r w:rsidRPr="001F194C">
          <w:rPr>
            <w:lang w:val="fr-FR"/>
          </w:rPr>
          <w:t xml:space="preserve">, </w:t>
        </w:r>
        <w:proofErr w:type="gramStart"/>
        <w:r w:rsidRPr="001F194C">
          <w:rPr>
            <w:lang w:val="fr-FR"/>
          </w:rPr>
          <w:t>J.</w:t>
        </w:r>
      </w:moveTo>
      <w:ins w:id="1082" w:author="Jule Jaich" w:date="2023-03-16T19:53:00Z">
        <w:r w:rsidR="00D00F00">
          <w:rPr>
            <w:lang w:val="fr-FR"/>
          </w:rPr>
          <w:t>;</w:t>
        </w:r>
        <w:proofErr w:type="gramEnd"/>
        <w:r w:rsidR="00D00F00">
          <w:rPr>
            <w:lang w:val="fr-FR"/>
          </w:rPr>
          <w:t xml:space="preserve"> </w:t>
        </w:r>
      </w:ins>
      <w:moveTo w:id="1083" w:author="Jule Jaich" w:date="2023-03-16T17:58:00Z">
        <w:del w:id="1084" w:author="Jule Jaich" w:date="2023-03-16T19:53:00Z">
          <w:r w:rsidRPr="001F194C" w:rsidDel="00D00F00">
            <w:rPr>
              <w:lang w:val="fr-FR"/>
            </w:rPr>
            <w:delText xml:space="preserve">, &amp; </w:delText>
          </w:r>
        </w:del>
        <w:proofErr w:type="spellStart"/>
        <w:r w:rsidRPr="001F194C">
          <w:rPr>
            <w:lang w:val="fr-FR"/>
          </w:rPr>
          <w:t>Natera</w:t>
        </w:r>
        <w:proofErr w:type="spellEnd"/>
        <w:r w:rsidRPr="001F194C">
          <w:rPr>
            <w:lang w:val="fr-FR"/>
          </w:rPr>
          <w:t xml:space="preserve">, G. </w:t>
        </w:r>
        <w:del w:id="1085" w:author="Jule Jaich" w:date="2023-03-16T19:54:00Z">
          <w:r w:rsidRPr="001F194C" w:rsidDel="00D00F00">
            <w:rPr>
              <w:lang w:val="fr-FR"/>
            </w:rPr>
            <w:delText xml:space="preserve">(2001). </w:delText>
          </w:r>
        </w:del>
        <w:proofErr w:type="spellStart"/>
        <w:r w:rsidRPr="001F194C">
          <w:rPr>
            <w:lang w:val="fr-FR"/>
          </w:rPr>
          <w:t>Expectativas</w:t>
        </w:r>
        <w:proofErr w:type="spellEnd"/>
        <w:r w:rsidRPr="001F194C">
          <w:rPr>
            <w:lang w:val="fr-FR"/>
          </w:rPr>
          <w:t xml:space="preserve">, </w:t>
        </w:r>
        <w:proofErr w:type="spellStart"/>
        <w:r w:rsidRPr="001F194C">
          <w:rPr>
            <w:lang w:val="fr-FR"/>
          </w:rPr>
          <w:t>consumo</w:t>
        </w:r>
        <w:proofErr w:type="spellEnd"/>
        <w:r w:rsidRPr="001F194C">
          <w:rPr>
            <w:lang w:val="fr-FR"/>
          </w:rPr>
          <w:t xml:space="preserve"> de </w:t>
        </w:r>
        <w:proofErr w:type="spellStart"/>
        <w:r w:rsidRPr="001F194C">
          <w:rPr>
            <w:lang w:val="fr-FR"/>
          </w:rPr>
          <w:t>alcohol</w:t>
        </w:r>
        <w:proofErr w:type="spellEnd"/>
        <w:r w:rsidRPr="001F194C">
          <w:rPr>
            <w:lang w:val="fr-FR"/>
          </w:rPr>
          <w:t xml:space="preserve"> y </w:t>
        </w:r>
        <w:proofErr w:type="spellStart"/>
        <w:r w:rsidRPr="001F194C">
          <w:rPr>
            <w:lang w:val="fr-FR"/>
          </w:rPr>
          <w:t>problemas</w:t>
        </w:r>
        <w:proofErr w:type="spellEnd"/>
        <w:r w:rsidRPr="001F194C">
          <w:rPr>
            <w:lang w:val="fr-FR"/>
          </w:rPr>
          <w:t xml:space="preserve"> </w:t>
        </w:r>
        <w:proofErr w:type="spellStart"/>
        <w:r w:rsidRPr="001F194C">
          <w:rPr>
            <w:lang w:val="fr-FR"/>
          </w:rPr>
          <w:t>asociados</w:t>
        </w:r>
        <w:proofErr w:type="spellEnd"/>
        <w:r w:rsidRPr="001F194C">
          <w:rPr>
            <w:lang w:val="fr-FR"/>
          </w:rPr>
          <w:t xml:space="preserve"> en </w:t>
        </w:r>
        <w:proofErr w:type="spellStart"/>
        <w:r w:rsidRPr="001F194C">
          <w:rPr>
            <w:lang w:val="fr-FR"/>
          </w:rPr>
          <w:t>estudiantes</w:t>
        </w:r>
        <w:proofErr w:type="spellEnd"/>
        <w:r w:rsidRPr="001F194C">
          <w:rPr>
            <w:lang w:val="fr-FR"/>
          </w:rPr>
          <w:t xml:space="preserve"> </w:t>
        </w:r>
        <w:proofErr w:type="spellStart"/>
        <w:r w:rsidRPr="001F194C">
          <w:rPr>
            <w:lang w:val="fr-FR"/>
          </w:rPr>
          <w:t>universitarios</w:t>
        </w:r>
        <w:proofErr w:type="spellEnd"/>
        <w:r w:rsidRPr="001F194C">
          <w:rPr>
            <w:lang w:val="fr-FR"/>
          </w:rPr>
          <w:t xml:space="preserve"> de la </w:t>
        </w:r>
        <w:proofErr w:type="spellStart"/>
        <w:r w:rsidRPr="001F194C">
          <w:rPr>
            <w:lang w:val="fr-FR"/>
          </w:rPr>
          <w:t>ciudad</w:t>
        </w:r>
        <w:proofErr w:type="spellEnd"/>
        <w:r w:rsidRPr="001F194C">
          <w:rPr>
            <w:lang w:val="fr-FR"/>
          </w:rPr>
          <w:t xml:space="preserve"> de México [Expectations, </w:t>
        </w:r>
        <w:proofErr w:type="spellStart"/>
        <w:r w:rsidRPr="001F194C">
          <w:rPr>
            <w:lang w:val="fr-FR"/>
          </w:rPr>
          <w:t>alcohol</w:t>
        </w:r>
        <w:proofErr w:type="spellEnd"/>
        <w:r w:rsidRPr="001F194C">
          <w:rPr>
            <w:lang w:val="fr-FR"/>
          </w:rPr>
          <w:t xml:space="preserve"> </w:t>
        </w:r>
        <w:proofErr w:type="spellStart"/>
        <w:r w:rsidRPr="001F194C">
          <w:rPr>
            <w:lang w:val="fr-FR"/>
          </w:rPr>
          <w:t>consumption</w:t>
        </w:r>
        <w:proofErr w:type="spellEnd"/>
        <w:r w:rsidRPr="001F194C">
          <w:rPr>
            <w:lang w:val="fr-FR"/>
          </w:rPr>
          <w:t xml:space="preserve"> and </w:t>
        </w:r>
        <w:proofErr w:type="spellStart"/>
        <w:r w:rsidRPr="001F194C">
          <w:rPr>
            <w:lang w:val="fr-FR"/>
          </w:rPr>
          <w:t>associated</w:t>
        </w:r>
        <w:proofErr w:type="spellEnd"/>
        <w:r w:rsidRPr="001F194C">
          <w:rPr>
            <w:lang w:val="fr-FR"/>
          </w:rPr>
          <w:t xml:space="preserve"> </w:t>
        </w:r>
        <w:proofErr w:type="spellStart"/>
        <w:r w:rsidRPr="001F194C">
          <w:rPr>
            <w:lang w:val="fr-FR"/>
          </w:rPr>
          <w:t>problems</w:t>
        </w:r>
        <w:proofErr w:type="spellEnd"/>
        <w:r w:rsidRPr="001F194C">
          <w:rPr>
            <w:lang w:val="fr-FR"/>
          </w:rPr>
          <w:t xml:space="preserve"> </w:t>
        </w:r>
        <w:proofErr w:type="spellStart"/>
        <w:r w:rsidRPr="001F194C">
          <w:rPr>
            <w:lang w:val="fr-FR"/>
          </w:rPr>
          <w:t>among</w:t>
        </w:r>
        <w:proofErr w:type="spellEnd"/>
        <w:r w:rsidRPr="001F194C">
          <w:rPr>
            <w:lang w:val="fr-FR"/>
          </w:rPr>
          <w:t xml:space="preserve"> </w:t>
        </w:r>
        <w:proofErr w:type="spellStart"/>
        <w:r w:rsidRPr="001F194C">
          <w:rPr>
            <w:lang w:val="fr-FR"/>
          </w:rPr>
          <w:t>university</w:t>
        </w:r>
        <w:proofErr w:type="spellEnd"/>
        <w:r w:rsidRPr="001F194C">
          <w:rPr>
            <w:lang w:val="fr-FR"/>
          </w:rPr>
          <w:t xml:space="preserve"> </w:t>
        </w:r>
        <w:proofErr w:type="spellStart"/>
        <w:r w:rsidRPr="001F194C">
          <w:rPr>
            <w:lang w:val="fr-FR"/>
          </w:rPr>
          <w:t>students</w:t>
        </w:r>
        <w:proofErr w:type="spellEnd"/>
        <w:r w:rsidRPr="001F194C">
          <w:rPr>
            <w:lang w:val="fr-FR"/>
          </w:rPr>
          <w:t xml:space="preserve"> in Mexico City]. </w:t>
        </w:r>
        <w:proofErr w:type="spellStart"/>
        <w:r w:rsidRPr="00D00F00">
          <w:rPr>
            <w:i/>
            <w:iCs/>
            <w:rPrChange w:id="1086" w:author="Jule Jaich" w:date="2023-03-16T19:53:00Z">
              <w:rPr/>
            </w:rPrChange>
          </w:rPr>
          <w:t>Salud</w:t>
        </w:r>
        <w:proofErr w:type="spellEnd"/>
        <w:r w:rsidRPr="00D00F00">
          <w:rPr>
            <w:i/>
            <w:iCs/>
            <w:rPrChange w:id="1087" w:author="Jule Jaich" w:date="2023-03-16T19:53:00Z">
              <w:rPr/>
            </w:rPrChange>
          </w:rPr>
          <w:t xml:space="preserve"> </w:t>
        </w:r>
        <w:proofErr w:type="spellStart"/>
        <w:r w:rsidRPr="00D00F00">
          <w:rPr>
            <w:i/>
            <w:iCs/>
            <w:rPrChange w:id="1088" w:author="Jule Jaich" w:date="2023-03-16T19:53:00Z">
              <w:rPr/>
            </w:rPrChange>
          </w:rPr>
          <w:t>Pública</w:t>
        </w:r>
      </w:moveTo>
      <w:proofErr w:type="spellEnd"/>
      <w:ins w:id="1089" w:author="Jule Jaich" w:date="2023-03-16T19:55:00Z">
        <w:r w:rsidR="00BF1159">
          <w:rPr>
            <w:i/>
            <w:iCs/>
          </w:rPr>
          <w:t xml:space="preserve"> </w:t>
        </w:r>
      </w:ins>
      <w:moveTo w:id="1090" w:author="Jule Jaich" w:date="2023-03-16T17:58:00Z">
        <w:del w:id="1091" w:author="Jule Jaich" w:date="2023-03-16T19:55:00Z">
          <w:r w:rsidRPr="00D00F00" w:rsidDel="00BF1159">
            <w:rPr>
              <w:i/>
              <w:iCs/>
              <w:rPrChange w:id="1092" w:author="Jule Jaich" w:date="2023-03-16T19:53:00Z">
                <w:rPr/>
              </w:rPrChange>
            </w:rPr>
            <w:delText xml:space="preserve"> de </w:delText>
          </w:r>
        </w:del>
        <w:proofErr w:type="spellStart"/>
        <w:r w:rsidRPr="00D00F00">
          <w:rPr>
            <w:i/>
            <w:iCs/>
            <w:rPrChange w:id="1093" w:author="Jule Jaich" w:date="2023-03-16T19:53:00Z">
              <w:rPr/>
            </w:rPrChange>
          </w:rPr>
          <w:t>Méx</w:t>
        </w:r>
      </w:moveTo>
      <w:proofErr w:type="spellEnd"/>
      <w:ins w:id="1094" w:author="Jule Jaich" w:date="2023-03-16T19:54:00Z">
        <w:r w:rsidR="00BF1159">
          <w:rPr>
            <w:i/>
            <w:iCs/>
          </w:rPr>
          <w:t>.</w:t>
        </w:r>
      </w:ins>
      <w:moveTo w:id="1095" w:author="Jule Jaich" w:date="2023-03-16T17:58:00Z">
        <w:del w:id="1096" w:author="Jule Jaich" w:date="2023-03-16T19:54:00Z">
          <w:r w:rsidRPr="00D00F00" w:rsidDel="00BF1159">
            <w:rPr>
              <w:i/>
              <w:iCs/>
              <w:rPrChange w:id="1097" w:author="Jule Jaich" w:date="2023-03-16T19:53:00Z">
                <w:rPr/>
              </w:rPrChange>
            </w:rPr>
            <w:delText>ico</w:delText>
          </w:r>
        </w:del>
      </w:moveTo>
      <w:ins w:id="1098" w:author="Jule Jaich" w:date="2023-03-16T19:53:00Z">
        <w:r w:rsidR="00D00F00">
          <w:rPr>
            <w:i/>
            <w:iCs/>
          </w:rPr>
          <w:t xml:space="preserve"> </w:t>
        </w:r>
        <w:r w:rsidR="00D00F00" w:rsidRPr="00D00F00">
          <w:rPr>
            <w:b/>
            <w:bCs/>
            <w:rPrChange w:id="1099" w:author="Jule Jaich" w:date="2023-03-16T19:53:00Z">
              <w:rPr>
                <w:i/>
                <w:iCs/>
              </w:rPr>
            </w:rPrChange>
          </w:rPr>
          <w:t>2001</w:t>
        </w:r>
      </w:ins>
      <w:moveTo w:id="1100" w:author="Jule Jaich" w:date="2023-03-16T17:58:00Z">
        <w:r w:rsidRPr="00D00F00">
          <w:t>,</w:t>
        </w:r>
        <w:r w:rsidRPr="001F194C">
          <w:t xml:space="preserve"> </w:t>
        </w:r>
        <w:r w:rsidRPr="00D00F00">
          <w:rPr>
            <w:i/>
            <w:iCs/>
            <w:rPrChange w:id="1101" w:author="Jule Jaich" w:date="2023-03-16T19:53:00Z">
              <w:rPr/>
            </w:rPrChange>
          </w:rPr>
          <w:t>43</w:t>
        </w:r>
        <w:del w:id="1102" w:author="Jule Jaich" w:date="2023-03-16T19:53:00Z">
          <w:r w:rsidRPr="001F194C" w:rsidDel="00D00F00">
            <w:delText>(2)</w:delText>
          </w:r>
        </w:del>
        <w:r w:rsidRPr="001F194C">
          <w:t>, 89-96.</w:t>
        </w:r>
      </w:moveTo>
      <w:moveToRangeEnd w:id="1079"/>
    </w:p>
    <w:p w14:paraId="2D6C850F" w14:textId="24E4B13E" w:rsidR="008F72D9" w:rsidRPr="00436C62" w:rsidRDefault="008F72D9" w:rsidP="00987408">
      <w:pPr>
        <w:pStyle w:val="MDPI71References"/>
        <w:numPr>
          <w:ilvl w:val="0"/>
          <w:numId w:val="44"/>
        </w:numPr>
        <w:rPr>
          <w:ins w:id="1103" w:author="Jule Jaich" w:date="2023-03-16T17:59:00Z"/>
          <w:rFonts w:ascii="Calibri" w:hAnsi="Calibri"/>
          <w:color w:val="auto"/>
          <w:rPrChange w:id="1104" w:author="Jule Jaich" w:date="2023-03-16T17:59:00Z">
            <w:rPr>
              <w:ins w:id="1105" w:author="Jule Jaich" w:date="2023-03-16T17:59:00Z"/>
              <w:lang w:val="fr-FR"/>
            </w:rPr>
          </w:rPrChange>
        </w:rPr>
      </w:pPr>
      <w:moveToRangeStart w:id="1106" w:author="Jule Jaich" w:date="2023-03-16T17:58:00Z" w:name="move129881934"/>
      <w:moveTo w:id="1107" w:author="Jule Jaich" w:date="2023-03-16T17:58:00Z">
        <w:del w:id="1108" w:author="Jule Jaich" w:date="2023-03-16T17:58:00Z">
          <w:r w:rsidRPr="001F194C" w:rsidDel="008F72D9">
            <w:rPr>
              <w:lang w:val="fr-FR"/>
            </w:rPr>
            <w:delText xml:space="preserve">. </w:delText>
          </w:r>
        </w:del>
        <w:proofErr w:type="spellStart"/>
        <w:r w:rsidRPr="001F194C">
          <w:rPr>
            <w:lang w:val="fr-FR"/>
          </w:rPr>
          <w:t>Jaimes</w:t>
        </w:r>
        <w:proofErr w:type="spellEnd"/>
        <w:r w:rsidRPr="001F194C">
          <w:rPr>
            <w:lang w:val="fr-FR"/>
          </w:rPr>
          <w:t>, E.</w:t>
        </w:r>
        <w:del w:id="1109" w:author="Jule Jaich" w:date="2023-03-16T19:56:00Z">
          <w:r w:rsidRPr="001F194C" w:rsidDel="0071345F">
            <w:rPr>
              <w:lang w:val="fr-FR"/>
            </w:rPr>
            <w:delText xml:space="preserve"> </w:delText>
          </w:r>
        </w:del>
        <w:r w:rsidRPr="001F194C">
          <w:rPr>
            <w:lang w:val="fr-FR"/>
          </w:rPr>
          <w:t>L.</w:t>
        </w:r>
      </w:moveTo>
      <w:ins w:id="1110" w:author="Jule Jaich" w:date="2023-03-16T19:56:00Z">
        <w:r w:rsidR="000531DB">
          <w:rPr>
            <w:lang w:val="fr-FR"/>
          </w:rPr>
          <w:t xml:space="preserve"> ; </w:t>
        </w:r>
      </w:ins>
      <w:moveTo w:id="1111" w:author="Jule Jaich" w:date="2023-03-16T17:58:00Z">
        <w:del w:id="1112" w:author="Jule Jaich" w:date="2023-03-16T19:56:00Z">
          <w:r w:rsidRPr="001F194C" w:rsidDel="0071345F">
            <w:rPr>
              <w:lang w:val="fr-FR"/>
            </w:rPr>
            <w:delText xml:space="preserve">, &amp; </w:delText>
          </w:r>
        </w:del>
        <w:proofErr w:type="spellStart"/>
        <w:r w:rsidRPr="001F194C">
          <w:rPr>
            <w:lang w:val="fr-FR"/>
          </w:rPr>
          <w:t>Díaz</w:t>
        </w:r>
        <w:proofErr w:type="spellEnd"/>
        <w:r w:rsidRPr="001F194C">
          <w:rPr>
            <w:lang w:val="fr-FR"/>
          </w:rPr>
          <w:t>, M.</w:t>
        </w:r>
        <w:del w:id="1113" w:author="Jule Jaich" w:date="2023-03-16T19:56:00Z">
          <w:r w:rsidRPr="001F194C" w:rsidDel="000531DB">
            <w:rPr>
              <w:lang w:val="fr-FR"/>
            </w:rPr>
            <w:delText xml:space="preserve"> </w:delText>
          </w:r>
        </w:del>
        <w:r w:rsidRPr="001F194C">
          <w:rPr>
            <w:lang w:val="fr-FR"/>
          </w:rPr>
          <w:t>P.</w:t>
        </w:r>
        <w:del w:id="1114" w:author="Jule Jaich" w:date="2023-03-16T19:56:00Z">
          <w:r w:rsidRPr="001F194C" w:rsidDel="000531DB">
            <w:rPr>
              <w:lang w:val="fr-FR"/>
            </w:rPr>
            <w:delText xml:space="preserve"> </w:delText>
          </w:r>
        </w:del>
        <w:r w:rsidRPr="001F194C">
          <w:rPr>
            <w:lang w:val="fr-FR"/>
          </w:rPr>
          <w:t xml:space="preserve">G. </w:t>
        </w:r>
        <w:del w:id="1115" w:author="Jule Jaich" w:date="2023-03-16T19:56:00Z">
          <w:r w:rsidRPr="001F194C" w:rsidDel="000531DB">
            <w:rPr>
              <w:lang w:val="fr-FR"/>
            </w:rPr>
            <w:delText xml:space="preserve">(2014). </w:delText>
          </w:r>
        </w:del>
        <w:proofErr w:type="spellStart"/>
        <w:r w:rsidRPr="001F194C">
          <w:rPr>
            <w:lang w:val="fr-FR"/>
          </w:rPr>
          <w:t>Estilos</w:t>
        </w:r>
        <w:proofErr w:type="spellEnd"/>
        <w:r w:rsidRPr="001F194C">
          <w:rPr>
            <w:lang w:val="fr-FR"/>
          </w:rPr>
          <w:t xml:space="preserve"> de vida </w:t>
        </w:r>
        <w:proofErr w:type="spellStart"/>
        <w:r w:rsidRPr="001F194C">
          <w:rPr>
            <w:lang w:val="fr-FR"/>
          </w:rPr>
          <w:t>saludable</w:t>
        </w:r>
        <w:proofErr w:type="spellEnd"/>
        <w:r w:rsidRPr="001F194C">
          <w:rPr>
            <w:lang w:val="fr-FR"/>
          </w:rPr>
          <w:t xml:space="preserve"> en </w:t>
        </w:r>
        <w:proofErr w:type="spellStart"/>
        <w:r w:rsidRPr="001F194C">
          <w:rPr>
            <w:lang w:val="fr-FR"/>
          </w:rPr>
          <w:t>estudiantes</w:t>
        </w:r>
        <w:proofErr w:type="spellEnd"/>
        <w:r w:rsidRPr="001F194C">
          <w:rPr>
            <w:lang w:val="fr-FR"/>
          </w:rPr>
          <w:t xml:space="preserve"> de </w:t>
        </w:r>
        <w:proofErr w:type="spellStart"/>
        <w:r w:rsidRPr="001F194C">
          <w:rPr>
            <w:lang w:val="fr-FR"/>
          </w:rPr>
          <w:t>Enfermería</w:t>
        </w:r>
        <w:proofErr w:type="spellEnd"/>
        <w:r w:rsidRPr="001F194C">
          <w:rPr>
            <w:lang w:val="fr-FR"/>
          </w:rPr>
          <w:t xml:space="preserve"> en la </w:t>
        </w:r>
        <w:proofErr w:type="spellStart"/>
        <w:r w:rsidRPr="001F194C">
          <w:rPr>
            <w:lang w:val="fr-FR"/>
          </w:rPr>
          <w:t>Universidad</w:t>
        </w:r>
        <w:proofErr w:type="spellEnd"/>
        <w:r w:rsidRPr="001F194C">
          <w:rPr>
            <w:lang w:val="fr-FR"/>
          </w:rPr>
          <w:t xml:space="preserve"> </w:t>
        </w:r>
        <w:proofErr w:type="spellStart"/>
        <w:r w:rsidRPr="001F194C">
          <w:rPr>
            <w:lang w:val="fr-FR"/>
          </w:rPr>
          <w:t>Cooperativa</w:t>
        </w:r>
        <w:proofErr w:type="spellEnd"/>
        <w:r w:rsidRPr="001F194C">
          <w:rPr>
            <w:lang w:val="fr-FR"/>
          </w:rPr>
          <w:t xml:space="preserve"> de Colombia [</w:t>
        </w:r>
        <w:proofErr w:type="spellStart"/>
        <w:r w:rsidRPr="001F194C">
          <w:rPr>
            <w:lang w:val="fr-FR"/>
          </w:rPr>
          <w:t>Healthy</w:t>
        </w:r>
        <w:proofErr w:type="spellEnd"/>
        <w:r w:rsidRPr="001F194C">
          <w:rPr>
            <w:lang w:val="fr-FR"/>
          </w:rPr>
          <w:t xml:space="preserve"> lifestyles in nursing </w:t>
        </w:r>
        <w:proofErr w:type="spellStart"/>
        <w:r w:rsidRPr="001F194C">
          <w:rPr>
            <w:lang w:val="fr-FR"/>
          </w:rPr>
          <w:t>students</w:t>
        </w:r>
        <w:proofErr w:type="spellEnd"/>
        <w:r w:rsidRPr="001F194C">
          <w:rPr>
            <w:lang w:val="fr-FR"/>
          </w:rPr>
          <w:t xml:space="preserve"> at </w:t>
        </w:r>
        <w:proofErr w:type="spellStart"/>
        <w:r w:rsidRPr="001F194C">
          <w:rPr>
            <w:lang w:val="fr-FR"/>
          </w:rPr>
          <w:t>Universidad</w:t>
        </w:r>
        <w:proofErr w:type="spellEnd"/>
        <w:r w:rsidRPr="001F194C">
          <w:rPr>
            <w:lang w:val="fr-FR"/>
          </w:rPr>
          <w:t xml:space="preserve"> </w:t>
        </w:r>
        <w:proofErr w:type="spellStart"/>
        <w:r w:rsidRPr="001F194C">
          <w:rPr>
            <w:lang w:val="fr-FR"/>
          </w:rPr>
          <w:t>Cooperativa</w:t>
        </w:r>
        <w:proofErr w:type="spellEnd"/>
        <w:r w:rsidRPr="001F194C">
          <w:rPr>
            <w:lang w:val="fr-FR"/>
          </w:rPr>
          <w:t xml:space="preserve"> in Colombia]. </w:t>
        </w:r>
      </w:moveTo>
      <w:proofErr w:type="spellStart"/>
      <w:ins w:id="1116" w:author="Jule Jaich" w:date="2023-03-16T19:58:00Z">
        <w:r w:rsidR="003D4D6A" w:rsidRPr="003D4D6A">
          <w:rPr>
            <w:i/>
            <w:iCs/>
            <w:rPrChange w:id="1117" w:author="Jule Jaich" w:date="2023-03-16T19:58:00Z">
              <w:rPr/>
            </w:rPrChange>
          </w:rPr>
          <w:t>Hacia</w:t>
        </w:r>
        <w:proofErr w:type="spellEnd"/>
        <w:r w:rsidR="003D4D6A" w:rsidRPr="003D4D6A">
          <w:rPr>
            <w:i/>
            <w:iCs/>
            <w:rPrChange w:id="1118" w:author="Jule Jaich" w:date="2023-03-16T19:58:00Z">
              <w:rPr/>
            </w:rPrChange>
          </w:rPr>
          <w:t xml:space="preserve"> </w:t>
        </w:r>
        <w:proofErr w:type="spellStart"/>
        <w:r w:rsidR="003D4D6A" w:rsidRPr="003D4D6A">
          <w:rPr>
            <w:i/>
            <w:iCs/>
            <w:rPrChange w:id="1119" w:author="Jule Jaich" w:date="2023-03-16T19:58:00Z">
              <w:rPr/>
            </w:rPrChange>
          </w:rPr>
          <w:t>Promoc</w:t>
        </w:r>
        <w:proofErr w:type="spellEnd"/>
        <w:r w:rsidR="003D4D6A" w:rsidRPr="003D4D6A">
          <w:rPr>
            <w:i/>
            <w:iCs/>
            <w:rPrChange w:id="1120" w:author="Jule Jaich" w:date="2023-03-16T19:58:00Z">
              <w:rPr/>
            </w:rPrChange>
          </w:rPr>
          <w:t xml:space="preserve">. </w:t>
        </w:r>
        <w:proofErr w:type="spellStart"/>
        <w:r w:rsidR="003D4D6A" w:rsidRPr="003D4D6A">
          <w:rPr>
            <w:i/>
            <w:iCs/>
            <w:rPrChange w:id="1121" w:author="Jule Jaich" w:date="2023-03-16T19:58:00Z">
              <w:rPr/>
            </w:rPrChange>
          </w:rPr>
          <w:t>Salud</w:t>
        </w:r>
        <w:proofErr w:type="spellEnd"/>
        <w:r w:rsidR="003D4D6A" w:rsidRPr="003D4D6A" w:rsidDel="003D4D6A">
          <w:rPr>
            <w:lang w:val="fr-FR"/>
          </w:rPr>
          <w:t xml:space="preserve"> </w:t>
        </w:r>
      </w:ins>
      <w:moveTo w:id="1122" w:author="Jule Jaich" w:date="2023-03-16T17:58:00Z">
        <w:del w:id="1123" w:author="Jule Jaich" w:date="2023-03-16T19:58:00Z">
          <w:r w:rsidRPr="001F194C" w:rsidDel="003D4D6A">
            <w:rPr>
              <w:lang w:val="fr-FR"/>
            </w:rPr>
            <w:delText>Revista Hacia la Promoción de la Salud</w:delText>
          </w:r>
        </w:del>
      </w:moveTo>
      <w:ins w:id="1124" w:author="Jule Jaich" w:date="2023-03-16T19:56:00Z">
        <w:r w:rsidR="000531DB" w:rsidRPr="000531DB">
          <w:rPr>
            <w:b/>
            <w:bCs/>
            <w:lang w:val="fr-FR"/>
            <w:rPrChange w:id="1125" w:author="Jule Jaich" w:date="2023-03-16T19:56:00Z">
              <w:rPr>
                <w:lang w:val="fr-FR"/>
              </w:rPr>
            </w:rPrChange>
          </w:rPr>
          <w:t>2014</w:t>
        </w:r>
      </w:ins>
      <w:moveTo w:id="1126" w:author="Jule Jaich" w:date="2023-03-16T17:58:00Z">
        <w:del w:id="1127" w:author="Jule Jaich" w:date="2023-03-16T19:56:00Z">
          <w:r w:rsidRPr="000531DB" w:rsidDel="000531DB">
            <w:rPr>
              <w:b/>
              <w:bCs/>
              <w:lang w:val="fr-FR"/>
              <w:rPrChange w:id="1128" w:author="Jule Jaich" w:date="2023-03-16T19:56:00Z">
                <w:rPr>
                  <w:lang w:val="fr-FR"/>
                </w:rPr>
              </w:rPrChange>
            </w:rPr>
            <w:delText>,</w:delText>
          </w:r>
        </w:del>
      </w:moveTo>
      <w:ins w:id="1129" w:author="Jule Jaich" w:date="2023-03-16T19:58:00Z">
        <w:r w:rsidR="003D4D6A">
          <w:rPr>
            <w:lang w:val="fr-FR"/>
          </w:rPr>
          <w:t xml:space="preserve">, </w:t>
        </w:r>
      </w:ins>
      <w:moveTo w:id="1130" w:author="Jule Jaich" w:date="2023-03-16T17:58:00Z">
        <w:del w:id="1131" w:author="Jule Jaich" w:date="2023-03-16T19:58:00Z">
          <w:r w:rsidRPr="007E787E" w:rsidDel="003D4D6A">
            <w:rPr>
              <w:i/>
              <w:iCs/>
              <w:lang w:val="fr-FR"/>
              <w:rPrChange w:id="1132" w:author="Jule Jaich" w:date="2023-03-16T19:58:00Z">
                <w:rPr>
                  <w:lang w:val="fr-FR"/>
                </w:rPr>
              </w:rPrChange>
            </w:rPr>
            <w:delText xml:space="preserve"> 19</w:delText>
          </w:r>
        </w:del>
      </w:moveTo>
      <w:ins w:id="1133" w:author="Jule Jaich" w:date="2023-03-16T19:58:00Z">
        <w:r w:rsidR="003D4D6A" w:rsidRPr="007E787E">
          <w:rPr>
            <w:i/>
            <w:iCs/>
            <w:lang w:val="fr-FR"/>
            <w:rPrChange w:id="1134" w:author="Jule Jaich" w:date="2023-03-16T19:58:00Z">
              <w:rPr>
                <w:lang w:val="fr-FR"/>
              </w:rPr>
            </w:rPrChange>
          </w:rPr>
          <w:t>19</w:t>
        </w:r>
      </w:ins>
      <w:moveTo w:id="1135" w:author="Jule Jaich" w:date="2023-03-16T17:58:00Z">
        <w:del w:id="1136" w:author="Jule Jaich" w:date="2023-03-16T19:58:00Z">
          <w:r w:rsidRPr="001F194C" w:rsidDel="003D4D6A">
            <w:rPr>
              <w:lang w:val="fr-FR"/>
            </w:rPr>
            <w:delText>(1)</w:delText>
          </w:r>
        </w:del>
        <w:r w:rsidRPr="001F194C">
          <w:rPr>
            <w:lang w:val="fr-FR"/>
          </w:rPr>
          <w:t>, 68-83.</w:t>
        </w:r>
      </w:moveTo>
      <w:moveToRangeEnd w:id="1106"/>
    </w:p>
    <w:p w14:paraId="64C5E828" w14:textId="22B2010D" w:rsidR="00436C62" w:rsidRPr="008C0F7B" w:rsidRDefault="00436C62" w:rsidP="00987408">
      <w:pPr>
        <w:pStyle w:val="MDPI71References"/>
        <w:numPr>
          <w:ilvl w:val="0"/>
          <w:numId w:val="44"/>
        </w:numPr>
        <w:rPr>
          <w:ins w:id="1137" w:author="Jule Jaich" w:date="2023-03-16T18:02:00Z"/>
          <w:rFonts w:ascii="Calibri" w:hAnsi="Calibri"/>
          <w:color w:val="auto"/>
          <w:rPrChange w:id="1138" w:author="Jule Jaich" w:date="2023-03-16T18:02:00Z">
            <w:rPr>
              <w:ins w:id="1139" w:author="Jule Jaich" w:date="2023-03-16T18:02:00Z"/>
            </w:rPr>
          </w:rPrChange>
        </w:rPr>
      </w:pPr>
      <w:moveToRangeStart w:id="1140" w:author="Jule Jaich" w:date="2023-03-16T17:59:00Z" w:name="move129881970"/>
      <w:moveTo w:id="1141" w:author="Jule Jaich" w:date="2023-03-16T17:59:00Z">
        <w:r w:rsidRPr="001F194C">
          <w:t xml:space="preserve">Gesualdo, C.; Pinquart, M. Health behaviors of German university freshmen during COVID-19 in association with health behaviors of close social ties, living arrangement, and time spent with peers. </w:t>
        </w:r>
        <w:r w:rsidRPr="001F194C">
          <w:rPr>
            <w:i/>
            <w:iCs/>
          </w:rPr>
          <w:t xml:space="preserve">Heal. Psychol. </w:t>
        </w:r>
        <w:proofErr w:type="spellStart"/>
        <w:r w:rsidRPr="001F194C">
          <w:rPr>
            <w:i/>
            <w:iCs/>
          </w:rPr>
          <w:t>Behav</w:t>
        </w:r>
        <w:proofErr w:type="spellEnd"/>
        <w:r w:rsidRPr="001F194C">
          <w:rPr>
            <w:i/>
            <w:iCs/>
          </w:rPr>
          <w:t>. Med.</w:t>
        </w:r>
        <w:r w:rsidRPr="001F194C">
          <w:t xml:space="preserve"> </w:t>
        </w:r>
        <w:r w:rsidRPr="001F194C">
          <w:rPr>
            <w:b/>
            <w:bCs/>
          </w:rPr>
          <w:t>2021</w:t>
        </w:r>
        <w:r w:rsidRPr="001F194C">
          <w:t xml:space="preserve">, </w:t>
        </w:r>
        <w:r w:rsidRPr="001F194C">
          <w:rPr>
            <w:i/>
            <w:iCs/>
          </w:rPr>
          <w:t>9</w:t>
        </w:r>
        <w:r w:rsidRPr="001F194C">
          <w:t xml:space="preserve">, 582–599, </w:t>
        </w:r>
      </w:moveTo>
      <w:ins w:id="1142" w:author="Jule Jaich" w:date="2023-03-16T18:02:00Z">
        <w:r w:rsidR="008C0F7B">
          <w:fldChar w:fldCharType="begin"/>
        </w:r>
        <w:r w:rsidR="008C0F7B">
          <w:instrText xml:space="preserve"> HYPERLINK "</w:instrText>
        </w:r>
      </w:ins>
      <w:moveTo w:id="1143" w:author="Jule Jaich" w:date="2023-03-16T17:59:00Z">
        <w:r w:rsidR="008C0F7B" w:rsidRPr="001F194C">
          <w:instrText>https://doi.org/10.1080/21642850.2021.1947291</w:instrText>
        </w:r>
      </w:moveTo>
      <w:ins w:id="1144" w:author="Jule Jaich" w:date="2023-03-16T18:02:00Z">
        <w:r w:rsidR="008C0F7B">
          <w:instrText xml:space="preserve">" </w:instrText>
        </w:r>
        <w:r w:rsidR="008C0F7B">
          <w:fldChar w:fldCharType="separate"/>
        </w:r>
      </w:ins>
      <w:moveTo w:id="1145" w:author="Jule Jaich" w:date="2023-03-16T17:59:00Z">
        <w:r w:rsidR="008C0F7B" w:rsidRPr="00DC6936">
          <w:rPr>
            <w:rStyle w:val="Hyperlink"/>
          </w:rPr>
          <w:t>https://doi.org/10.1080/21642850.2021.1947291</w:t>
        </w:r>
      </w:moveTo>
      <w:ins w:id="1146" w:author="Jule Jaich" w:date="2023-03-16T18:02:00Z">
        <w:r w:rsidR="008C0F7B">
          <w:fldChar w:fldCharType="end"/>
        </w:r>
      </w:ins>
      <w:moveTo w:id="1147" w:author="Jule Jaich" w:date="2023-03-16T17:59:00Z">
        <w:r w:rsidRPr="001F194C">
          <w:t>.</w:t>
        </w:r>
      </w:moveTo>
      <w:moveToRangeEnd w:id="1140"/>
    </w:p>
    <w:p w14:paraId="7DA5082E" w14:textId="31459EA1" w:rsidR="008C0F7B" w:rsidRPr="00A5204D" w:rsidRDefault="008C0F7B" w:rsidP="00987408">
      <w:pPr>
        <w:pStyle w:val="MDPI71References"/>
        <w:numPr>
          <w:ilvl w:val="0"/>
          <w:numId w:val="44"/>
        </w:numPr>
        <w:rPr>
          <w:ins w:id="1148" w:author="Jule Jaich" w:date="2023-03-16T18:02:00Z"/>
          <w:rFonts w:ascii="Calibri" w:hAnsi="Calibri"/>
          <w:color w:val="auto"/>
          <w:lang w:val="es-ES"/>
          <w:rPrChange w:id="1149" w:author="Microsoft Office User" w:date="2023-03-17T11:48:00Z">
            <w:rPr>
              <w:ins w:id="1150" w:author="Jule Jaich" w:date="2023-03-16T18:02:00Z"/>
            </w:rPr>
          </w:rPrChange>
        </w:rPr>
      </w:pPr>
      <w:proofErr w:type="spellStart"/>
      <w:ins w:id="1151" w:author="Jule Jaich" w:date="2023-03-16T18:02:00Z">
        <w:r w:rsidRPr="00FE5FCD">
          <w:rPr>
            <w:lang w:val="es-ES"/>
            <w:rPrChange w:id="1152" w:author="Microsoft Office User" w:date="2023-03-17T11:43:00Z">
              <w:rPr/>
            </w:rPrChange>
          </w:rPr>
          <w:t>Betancourth</w:t>
        </w:r>
        <w:proofErr w:type="spellEnd"/>
        <w:r>
          <w:rPr>
            <w:lang w:val="es-ES"/>
          </w:rPr>
          <w:t>-</w:t>
        </w:r>
        <w:r w:rsidRPr="000C2538">
          <w:rPr>
            <w:lang w:val="es-ES"/>
          </w:rPr>
          <w:t>Zambrano, S.B.; Bastidas, L.E.T.; Paz, E.G.C. Consumo de alcohol en estudiantes universitarios colombianos</w:t>
        </w:r>
      </w:ins>
      <w:ins w:id="1153" w:author="Microsoft Office User" w:date="2023-03-17T11:47:00Z">
        <w:r w:rsidR="00A5204D">
          <w:rPr>
            <w:lang w:val="es-ES"/>
          </w:rPr>
          <w:t xml:space="preserve"> [</w:t>
        </w:r>
        <w:r w:rsidR="00A5204D" w:rsidRPr="00A5204D">
          <w:rPr>
            <w:lang w:val="es-ES"/>
          </w:rPr>
          <w:t xml:space="preserve">Alcohol </w:t>
        </w:r>
        <w:proofErr w:type="spellStart"/>
        <w:r w:rsidR="00A5204D" w:rsidRPr="00A5204D">
          <w:rPr>
            <w:lang w:val="es-ES"/>
          </w:rPr>
          <w:t>consumption</w:t>
        </w:r>
        <w:proofErr w:type="spellEnd"/>
        <w:r w:rsidR="00A5204D" w:rsidRPr="00A5204D">
          <w:rPr>
            <w:lang w:val="es-ES"/>
          </w:rPr>
          <w:t xml:space="preserve"> in </w:t>
        </w:r>
        <w:proofErr w:type="spellStart"/>
        <w:r w:rsidR="00A5204D" w:rsidRPr="00A5204D">
          <w:rPr>
            <w:lang w:val="es-ES"/>
          </w:rPr>
          <w:t>Colombian</w:t>
        </w:r>
        <w:proofErr w:type="spellEnd"/>
        <w:r w:rsidR="00A5204D" w:rsidRPr="00A5204D">
          <w:rPr>
            <w:lang w:val="es-ES"/>
          </w:rPr>
          <w:t xml:space="preserve"> </w:t>
        </w:r>
        <w:proofErr w:type="spellStart"/>
        <w:r w:rsidR="00A5204D" w:rsidRPr="00A5204D">
          <w:rPr>
            <w:lang w:val="es-ES"/>
          </w:rPr>
          <w:t>university</w:t>
        </w:r>
        <w:proofErr w:type="spellEnd"/>
        <w:r w:rsidR="00A5204D" w:rsidRPr="00A5204D">
          <w:rPr>
            <w:lang w:val="es-ES"/>
          </w:rPr>
          <w:t xml:space="preserve"> </w:t>
        </w:r>
        <w:proofErr w:type="spellStart"/>
        <w:r w:rsidR="00A5204D" w:rsidRPr="00A5204D">
          <w:rPr>
            <w:lang w:val="es-ES"/>
          </w:rPr>
          <w:t>students</w:t>
        </w:r>
        <w:proofErr w:type="spellEnd"/>
        <w:r w:rsidR="00A5204D">
          <w:rPr>
            <w:lang w:val="es-ES"/>
          </w:rPr>
          <w:t>]</w:t>
        </w:r>
      </w:ins>
      <w:ins w:id="1154" w:author="Jule Jaich" w:date="2023-03-16T18:02:00Z">
        <w:r w:rsidRPr="000C2538">
          <w:rPr>
            <w:lang w:val="es-ES"/>
          </w:rPr>
          <w:t xml:space="preserve">. </w:t>
        </w:r>
        <w:r w:rsidRPr="00A5204D">
          <w:rPr>
            <w:i/>
            <w:iCs/>
            <w:lang w:val="es-ES"/>
            <w:rPrChange w:id="1155" w:author="Microsoft Office User" w:date="2023-03-17T11:48:00Z">
              <w:rPr>
                <w:i/>
                <w:iCs/>
              </w:rPr>
            </w:rPrChange>
          </w:rPr>
          <w:t>Univ. y Salud</w:t>
        </w:r>
        <w:r w:rsidRPr="00A5204D">
          <w:rPr>
            <w:lang w:val="es-ES"/>
            <w:rPrChange w:id="1156" w:author="Microsoft Office User" w:date="2023-03-17T11:48:00Z">
              <w:rPr/>
            </w:rPrChange>
          </w:rPr>
          <w:t xml:space="preserve"> </w:t>
        </w:r>
        <w:r w:rsidRPr="00A5204D">
          <w:rPr>
            <w:b/>
            <w:bCs/>
            <w:lang w:val="es-ES"/>
            <w:rPrChange w:id="1157" w:author="Microsoft Office User" w:date="2023-03-17T11:48:00Z">
              <w:rPr>
                <w:b/>
                <w:bCs/>
              </w:rPr>
            </w:rPrChange>
          </w:rPr>
          <w:t>2017</w:t>
        </w:r>
        <w:r w:rsidRPr="00A5204D">
          <w:rPr>
            <w:lang w:val="es-ES"/>
            <w:rPrChange w:id="1158" w:author="Microsoft Office User" w:date="2023-03-17T11:48:00Z">
              <w:rPr/>
            </w:rPrChange>
          </w:rPr>
          <w:t xml:space="preserve">, </w:t>
        </w:r>
        <w:r w:rsidRPr="00A5204D">
          <w:rPr>
            <w:i/>
            <w:iCs/>
            <w:lang w:val="es-ES"/>
            <w:rPrChange w:id="1159" w:author="Microsoft Office User" w:date="2023-03-17T11:48:00Z">
              <w:rPr>
                <w:i/>
                <w:iCs/>
              </w:rPr>
            </w:rPrChange>
          </w:rPr>
          <w:t>19</w:t>
        </w:r>
        <w:r w:rsidRPr="00A5204D">
          <w:rPr>
            <w:lang w:val="es-ES"/>
            <w:rPrChange w:id="1160" w:author="Microsoft Office User" w:date="2023-03-17T11:48:00Z">
              <w:rPr/>
            </w:rPrChange>
          </w:rPr>
          <w:t xml:space="preserve">, 37, </w:t>
        </w:r>
        <w:r>
          <w:fldChar w:fldCharType="begin"/>
        </w:r>
        <w:r w:rsidRPr="00A5204D">
          <w:rPr>
            <w:lang w:val="es-ES"/>
            <w:rPrChange w:id="1161" w:author="Microsoft Office User" w:date="2023-03-17T11:48:00Z">
              <w:rPr/>
            </w:rPrChange>
          </w:rPr>
          <w:instrText xml:space="preserve"> HYPERLINK "https://doi.org/10.22267/rus.171901.67" </w:instrText>
        </w:r>
        <w:r>
          <w:fldChar w:fldCharType="separate"/>
        </w:r>
        <w:r w:rsidRPr="00A5204D">
          <w:rPr>
            <w:rStyle w:val="Hyperlink"/>
            <w:lang w:val="es-ES"/>
            <w:rPrChange w:id="1162" w:author="Microsoft Office User" w:date="2023-03-17T11:48:00Z">
              <w:rPr>
                <w:rStyle w:val="Hyperlink"/>
              </w:rPr>
            </w:rPrChange>
          </w:rPr>
          <w:t>https://doi.org/10.22267/rus.171901.67</w:t>
        </w:r>
        <w:r>
          <w:fldChar w:fldCharType="end"/>
        </w:r>
        <w:r w:rsidRPr="00A5204D">
          <w:rPr>
            <w:lang w:val="es-ES"/>
            <w:rPrChange w:id="1163" w:author="Microsoft Office User" w:date="2023-03-17T11:48:00Z">
              <w:rPr/>
            </w:rPrChange>
          </w:rPr>
          <w:t>.</w:t>
        </w:r>
      </w:ins>
    </w:p>
    <w:p w14:paraId="40192234" w14:textId="2E50DC96" w:rsidR="008C0F7B" w:rsidRPr="00FE5FCD" w:rsidRDefault="00B173DD" w:rsidP="00987408">
      <w:pPr>
        <w:pStyle w:val="MDPI71References"/>
        <w:numPr>
          <w:ilvl w:val="0"/>
          <w:numId w:val="44"/>
        </w:numPr>
        <w:rPr>
          <w:ins w:id="1164" w:author="Jule Jaich" w:date="2023-03-16T18:09:00Z"/>
          <w:rFonts w:ascii="Calibri" w:hAnsi="Calibri"/>
          <w:color w:val="auto"/>
          <w:lang w:val="es-ES"/>
          <w:rPrChange w:id="1165" w:author="Microsoft Office User" w:date="2023-03-17T11:44:00Z">
            <w:rPr>
              <w:ins w:id="1166" w:author="Jule Jaich" w:date="2023-03-16T18:09:00Z"/>
              <w:lang w:val="es-ES"/>
            </w:rPr>
          </w:rPrChange>
        </w:rPr>
      </w:pPr>
      <w:ins w:id="1167" w:author="Jule Jaich" w:date="2023-03-16T18:02:00Z">
        <w:r w:rsidRPr="001F194C">
          <w:t>Arango-</w:t>
        </w:r>
        <w:proofErr w:type="spellStart"/>
        <w:r w:rsidRPr="001F194C">
          <w:t>Paternina</w:t>
        </w:r>
        <w:proofErr w:type="spellEnd"/>
        <w:r w:rsidRPr="001F194C">
          <w:t xml:space="preserve">, C.M.; Cardona-Gómez, J.; </w:t>
        </w:r>
        <w:proofErr w:type="spellStart"/>
        <w:r w:rsidRPr="001F194C">
          <w:t>Arboleda</w:t>
        </w:r>
        <w:proofErr w:type="spellEnd"/>
        <w:r w:rsidRPr="001F194C">
          <w:t xml:space="preserve">-Serna, V.H.; Muñoz-Rodríguez, D.I. Friends, physical activity, and sedentary behavior in university students: A social network analysis. </w:t>
        </w:r>
        <w:r w:rsidRPr="000C2538">
          <w:rPr>
            <w:i/>
            <w:iCs/>
            <w:lang w:val="es-ES"/>
          </w:rPr>
          <w:t>Rev. de la Fac. de Med.</w:t>
        </w:r>
        <w:r w:rsidRPr="000C2538">
          <w:rPr>
            <w:lang w:val="es-ES"/>
          </w:rPr>
          <w:t xml:space="preserve"> </w:t>
        </w:r>
        <w:r w:rsidRPr="000C2538">
          <w:rPr>
            <w:b/>
            <w:bCs/>
            <w:lang w:val="es-ES"/>
          </w:rPr>
          <w:t>2021</w:t>
        </w:r>
        <w:r w:rsidRPr="000C2538">
          <w:rPr>
            <w:lang w:val="es-ES"/>
          </w:rPr>
          <w:t xml:space="preserve">, </w:t>
        </w:r>
        <w:r w:rsidRPr="000C2538">
          <w:rPr>
            <w:i/>
            <w:iCs/>
            <w:lang w:val="es-ES"/>
          </w:rPr>
          <w:t>70</w:t>
        </w:r>
        <w:r w:rsidRPr="000C2538">
          <w:rPr>
            <w:lang w:val="es-ES"/>
          </w:rPr>
          <w:t xml:space="preserve">, e91270–e91270, </w:t>
        </w:r>
      </w:ins>
      <w:ins w:id="1168" w:author="Jule Jaich" w:date="2023-03-16T18:09:00Z">
        <w:r w:rsidR="00617FAA">
          <w:rPr>
            <w:lang w:val="es-ES"/>
          </w:rPr>
          <w:fldChar w:fldCharType="begin"/>
        </w:r>
        <w:r w:rsidR="00617FAA">
          <w:rPr>
            <w:lang w:val="es-ES"/>
          </w:rPr>
          <w:instrText xml:space="preserve"> HYPERLINK "</w:instrText>
        </w:r>
      </w:ins>
      <w:ins w:id="1169" w:author="Jule Jaich" w:date="2023-03-16T18:02:00Z">
        <w:r w:rsidR="00617FAA" w:rsidRPr="000C2538">
          <w:rPr>
            <w:lang w:val="es-ES"/>
          </w:rPr>
          <w:instrText>https://doi.org/10.15446/revfacmed.v70n1.91270</w:instrText>
        </w:r>
      </w:ins>
      <w:ins w:id="1170" w:author="Jule Jaich" w:date="2023-03-16T18:09:00Z">
        <w:r w:rsidR="00617FAA">
          <w:rPr>
            <w:lang w:val="es-ES"/>
          </w:rPr>
          <w:instrText xml:space="preserve">" </w:instrText>
        </w:r>
        <w:r w:rsidR="00617FAA">
          <w:rPr>
            <w:lang w:val="es-ES"/>
          </w:rPr>
        </w:r>
        <w:r w:rsidR="00617FAA">
          <w:rPr>
            <w:lang w:val="es-ES"/>
          </w:rPr>
          <w:fldChar w:fldCharType="separate"/>
        </w:r>
      </w:ins>
      <w:ins w:id="1171" w:author="Jule Jaich" w:date="2023-03-16T18:02:00Z">
        <w:r w:rsidR="00617FAA" w:rsidRPr="00DC6936">
          <w:rPr>
            <w:rStyle w:val="Hyperlink"/>
            <w:lang w:val="es-ES"/>
          </w:rPr>
          <w:t>https://doi.org/10.15446/revfacmed.v70n1.91270</w:t>
        </w:r>
      </w:ins>
      <w:ins w:id="1172" w:author="Jule Jaich" w:date="2023-03-16T18:09:00Z">
        <w:r w:rsidR="00617FAA">
          <w:rPr>
            <w:lang w:val="es-ES"/>
          </w:rPr>
          <w:fldChar w:fldCharType="end"/>
        </w:r>
      </w:ins>
      <w:ins w:id="1173" w:author="Jule Jaich" w:date="2023-03-16T18:02:00Z">
        <w:r w:rsidRPr="000C2538">
          <w:rPr>
            <w:lang w:val="es-ES"/>
          </w:rPr>
          <w:t>.</w:t>
        </w:r>
      </w:ins>
    </w:p>
    <w:p w14:paraId="36D62D1A" w14:textId="31F8913F" w:rsidR="00617FAA" w:rsidRPr="003C0D0A" w:rsidRDefault="00617FAA" w:rsidP="00617FAA">
      <w:pPr>
        <w:pStyle w:val="MDPI71References"/>
        <w:numPr>
          <w:ilvl w:val="0"/>
          <w:numId w:val="44"/>
        </w:numPr>
        <w:rPr>
          <w:ins w:id="1174" w:author="Jule Jaich" w:date="2023-03-16T18:09:00Z"/>
          <w:lang w:val="es-ES"/>
          <w:rPrChange w:id="1175" w:author="Microsoft Office User" w:date="2023-03-17T11:49:00Z">
            <w:rPr>
              <w:ins w:id="1176" w:author="Jule Jaich" w:date="2023-03-16T18:09:00Z"/>
            </w:rPr>
          </w:rPrChange>
        </w:rPr>
      </w:pPr>
      <w:ins w:id="1177" w:author="Jule Jaich" w:date="2023-03-16T18:09:00Z">
        <w:r w:rsidRPr="00FE5FCD">
          <w:rPr>
            <w:lang w:val="es-ES"/>
            <w:rPrChange w:id="1178" w:author="Microsoft Office User" w:date="2023-03-17T11:44:00Z">
              <w:rPr/>
            </w:rPrChange>
          </w:rPr>
          <w:t>Troncoso, C.; Amaya, J.P. Factores sociales en las conductas alimentarias de estudiantes universitarios</w:t>
        </w:r>
      </w:ins>
      <w:ins w:id="1179" w:author="Microsoft Office User" w:date="2023-03-17T11:48:00Z">
        <w:r w:rsidR="00A5204D">
          <w:rPr>
            <w:lang w:val="es-ES"/>
          </w:rPr>
          <w:t xml:space="preserve"> [</w:t>
        </w:r>
        <w:r w:rsidR="00A5204D" w:rsidRPr="00A5204D">
          <w:rPr>
            <w:lang w:val="es-ES"/>
          </w:rPr>
          <w:t xml:space="preserve">Social </w:t>
        </w:r>
        <w:proofErr w:type="spellStart"/>
        <w:r w:rsidR="00A5204D" w:rsidRPr="00A5204D">
          <w:rPr>
            <w:lang w:val="es-ES"/>
          </w:rPr>
          <w:t>factors</w:t>
        </w:r>
        <w:proofErr w:type="spellEnd"/>
        <w:r w:rsidR="00A5204D" w:rsidRPr="00A5204D">
          <w:rPr>
            <w:lang w:val="es-ES"/>
          </w:rPr>
          <w:t xml:space="preserve"> in </w:t>
        </w:r>
        <w:proofErr w:type="spellStart"/>
        <w:r w:rsidR="00A5204D" w:rsidRPr="00A5204D">
          <w:rPr>
            <w:lang w:val="es-ES"/>
          </w:rPr>
          <w:t>the</w:t>
        </w:r>
        <w:proofErr w:type="spellEnd"/>
        <w:r w:rsidR="00A5204D" w:rsidRPr="00A5204D">
          <w:rPr>
            <w:lang w:val="es-ES"/>
          </w:rPr>
          <w:t xml:space="preserve"> </w:t>
        </w:r>
        <w:proofErr w:type="spellStart"/>
        <w:r w:rsidR="00A5204D" w:rsidRPr="00A5204D">
          <w:rPr>
            <w:lang w:val="es-ES"/>
          </w:rPr>
          <w:t>eating</w:t>
        </w:r>
        <w:proofErr w:type="spellEnd"/>
        <w:r w:rsidR="00A5204D" w:rsidRPr="00A5204D">
          <w:rPr>
            <w:lang w:val="es-ES"/>
          </w:rPr>
          <w:t xml:space="preserve"> </w:t>
        </w:r>
        <w:proofErr w:type="spellStart"/>
        <w:r w:rsidR="00A5204D" w:rsidRPr="00A5204D">
          <w:rPr>
            <w:lang w:val="es-ES"/>
          </w:rPr>
          <w:t>behaviors</w:t>
        </w:r>
        <w:proofErr w:type="spellEnd"/>
        <w:r w:rsidR="00A5204D" w:rsidRPr="00A5204D">
          <w:rPr>
            <w:lang w:val="es-ES"/>
          </w:rPr>
          <w:t xml:space="preserve"> </w:t>
        </w:r>
        <w:proofErr w:type="spellStart"/>
        <w:r w:rsidR="00A5204D" w:rsidRPr="00A5204D">
          <w:rPr>
            <w:lang w:val="es-ES"/>
          </w:rPr>
          <w:t>of</w:t>
        </w:r>
        <w:proofErr w:type="spellEnd"/>
        <w:r w:rsidR="00A5204D" w:rsidRPr="00A5204D">
          <w:rPr>
            <w:lang w:val="es-ES"/>
          </w:rPr>
          <w:t xml:space="preserve"> </w:t>
        </w:r>
        <w:proofErr w:type="spellStart"/>
        <w:r w:rsidR="00A5204D" w:rsidRPr="00A5204D">
          <w:rPr>
            <w:lang w:val="es-ES"/>
          </w:rPr>
          <w:t>university</w:t>
        </w:r>
        <w:proofErr w:type="spellEnd"/>
        <w:r w:rsidR="00A5204D" w:rsidRPr="00A5204D">
          <w:rPr>
            <w:lang w:val="es-ES"/>
          </w:rPr>
          <w:t xml:space="preserve"> </w:t>
        </w:r>
        <w:proofErr w:type="spellStart"/>
        <w:r w:rsidR="00A5204D" w:rsidRPr="00A5204D">
          <w:rPr>
            <w:lang w:val="es-ES"/>
          </w:rPr>
          <w:t>students</w:t>
        </w:r>
        <w:proofErr w:type="spellEnd"/>
        <w:r w:rsidR="00A5204D">
          <w:rPr>
            <w:lang w:val="es-ES"/>
          </w:rPr>
          <w:t>]</w:t>
        </w:r>
      </w:ins>
      <w:ins w:id="1180" w:author="Jule Jaich" w:date="2023-03-16T18:09:00Z">
        <w:r w:rsidRPr="00FE5FCD">
          <w:rPr>
            <w:lang w:val="es-ES"/>
            <w:rPrChange w:id="1181" w:author="Microsoft Office User" w:date="2023-03-17T11:44:00Z">
              <w:rPr/>
            </w:rPrChange>
          </w:rPr>
          <w:t>. </w:t>
        </w:r>
        <w:r w:rsidRPr="003C0D0A">
          <w:rPr>
            <w:i/>
            <w:iCs/>
            <w:lang w:val="es-ES"/>
            <w:rPrChange w:id="1182" w:author="Microsoft Office User" w:date="2023-03-17T11:49:00Z">
              <w:rPr>
                <w:i/>
                <w:iCs/>
              </w:rPr>
            </w:rPrChange>
          </w:rPr>
          <w:t xml:space="preserve">Rev. </w:t>
        </w:r>
        <w:proofErr w:type="spellStart"/>
        <w:r w:rsidRPr="003C0D0A">
          <w:rPr>
            <w:i/>
            <w:iCs/>
            <w:lang w:val="es-ES"/>
            <w:rPrChange w:id="1183" w:author="Microsoft Office User" w:date="2023-03-17T11:49:00Z">
              <w:rPr>
                <w:i/>
                <w:iCs/>
              </w:rPr>
            </w:rPrChange>
          </w:rPr>
          <w:t>chil</w:t>
        </w:r>
        <w:proofErr w:type="spellEnd"/>
        <w:r w:rsidRPr="003C0D0A">
          <w:rPr>
            <w:i/>
            <w:iCs/>
            <w:lang w:val="es-ES"/>
            <w:rPrChange w:id="1184" w:author="Microsoft Office User" w:date="2023-03-17T11:49:00Z">
              <w:rPr>
                <w:i/>
                <w:iCs/>
              </w:rPr>
            </w:rPrChange>
          </w:rPr>
          <w:t xml:space="preserve">. </w:t>
        </w:r>
        <w:proofErr w:type="spellStart"/>
        <w:r w:rsidRPr="003C0D0A">
          <w:rPr>
            <w:i/>
            <w:iCs/>
            <w:lang w:val="es-ES"/>
            <w:rPrChange w:id="1185" w:author="Microsoft Office User" w:date="2023-03-17T11:49:00Z">
              <w:rPr>
                <w:i/>
                <w:iCs/>
              </w:rPr>
            </w:rPrChange>
          </w:rPr>
          <w:t>nutr</w:t>
        </w:r>
        <w:proofErr w:type="spellEnd"/>
        <w:r w:rsidRPr="003C0D0A">
          <w:rPr>
            <w:rFonts w:ascii="Arial" w:hAnsi="Arial" w:cs="Arial"/>
            <w:color w:val="222222"/>
            <w:sz w:val="20"/>
            <w:shd w:val="clear" w:color="auto" w:fill="FFFFFF"/>
            <w:lang w:val="es-ES"/>
            <w:rPrChange w:id="1186" w:author="Microsoft Office User" w:date="2023-03-17T11:49:00Z">
              <w:rPr>
                <w:rFonts w:ascii="Arial" w:hAnsi="Arial" w:cs="Arial"/>
                <w:color w:val="222222"/>
                <w:sz w:val="20"/>
                <w:shd w:val="clear" w:color="auto" w:fill="FFFFFF"/>
              </w:rPr>
            </w:rPrChange>
          </w:rPr>
          <w:t>.</w:t>
        </w:r>
        <w:r w:rsidRPr="001F194C">
          <w:rPr>
            <w:lang w:val="fr-FR"/>
          </w:rPr>
          <w:t xml:space="preserve"> </w:t>
        </w:r>
        <w:r w:rsidRPr="003C0D0A">
          <w:rPr>
            <w:b/>
            <w:bCs/>
            <w:lang w:val="es-ES"/>
            <w:rPrChange w:id="1187" w:author="Microsoft Office User" w:date="2023-03-17T11:49:00Z">
              <w:rPr>
                <w:b/>
                <w:bCs/>
              </w:rPr>
            </w:rPrChange>
          </w:rPr>
          <w:t>2009</w:t>
        </w:r>
        <w:r w:rsidRPr="003C0D0A">
          <w:rPr>
            <w:lang w:val="es-ES"/>
            <w:rPrChange w:id="1188" w:author="Microsoft Office User" w:date="2023-03-17T11:49:00Z">
              <w:rPr/>
            </w:rPrChange>
          </w:rPr>
          <w:t xml:space="preserve">, </w:t>
        </w:r>
        <w:r w:rsidRPr="003C0D0A">
          <w:rPr>
            <w:i/>
            <w:iCs/>
            <w:lang w:val="es-ES"/>
            <w:rPrChange w:id="1189" w:author="Microsoft Office User" w:date="2023-03-17T11:49:00Z">
              <w:rPr>
                <w:i/>
                <w:iCs/>
              </w:rPr>
            </w:rPrChange>
          </w:rPr>
          <w:t>36</w:t>
        </w:r>
        <w:r w:rsidRPr="003C0D0A">
          <w:rPr>
            <w:lang w:val="es-ES"/>
            <w:rPrChange w:id="1190" w:author="Microsoft Office User" w:date="2023-03-17T11:49:00Z">
              <w:rPr/>
            </w:rPrChange>
          </w:rPr>
          <w:t>, 1090–1097, https://doi.org/10.4067/s0717-75182009000400005.</w:t>
        </w:r>
      </w:ins>
    </w:p>
    <w:p w14:paraId="50E39F7B" w14:textId="7B60271B" w:rsidR="00617FAA" w:rsidRPr="00617FAA" w:rsidRDefault="00617FAA" w:rsidP="00987408">
      <w:pPr>
        <w:pStyle w:val="MDPI71References"/>
        <w:numPr>
          <w:ilvl w:val="0"/>
          <w:numId w:val="44"/>
        </w:numPr>
        <w:rPr>
          <w:ins w:id="1191" w:author="Jule Jaich" w:date="2023-03-16T18:09:00Z"/>
          <w:rFonts w:ascii="Calibri" w:hAnsi="Calibri"/>
          <w:color w:val="auto"/>
          <w:rPrChange w:id="1192" w:author="Jule Jaich" w:date="2023-03-16T18:09:00Z">
            <w:rPr>
              <w:ins w:id="1193" w:author="Jule Jaich" w:date="2023-03-16T18:09:00Z"/>
              <w:lang w:val="fr-FR"/>
            </w:rPr>
          </w:rPrChange>
        </w:rPr>
      </w:pPr>
      <w:proofErr w:type="spellStart"/>
      <w:ins w:id="1194" w:author="Jule Jaich" w:date="2023-03-16T18:09:00Z">
        <w:r w:rsidRPr="001F194C">
          <w:t>Umberson</w:t>
        </w:r>
        <w:proofErr w:type="spellEnd"/>
        <w:r w:rsidRPr="001F194C">
          <w:t xml:space="preserve">, D.; </w:t>
        </w:r>
        <w:proofErr w:type="spellStart"/>
        <w:r w:rsidRPr="001F194C">
          <w:t>Crosnoe</w:t>
        </w:r>
        <w:proofErr w:type="spellEnd"/>
        <w:r w:rsidRPr="001F194C">
          <w:t xml:space="preserve">, R.; </w:t>
        </w:r>
        <w:proofErr w:type="spellStart"/>
        <w:r w:rsidRPr="001F194C">
          <w:t>Reczek</w:t>
        </w:r>
        <w:proofErr w:type="spellEnd"/>
        <w:r w:rsidRPr="001F194C">
          <w:t xml:space="preserve">, C. Social Relationships and Health Behavior Across the Life Course. </w:t>
        </w:r>
        <w:proofErr w:type="spellStart"/>
        <w:r w:rsidRPr="001F194C">
          <w:rPr>
            <w:i/>
            <w:iCs/>
            <w:lang w:val="fr-FR"/>
          </w:rPr>
          <w:t>Annu</w:t>
        </w:r>
        <w:proofErr w:type="spellEnd"/>
        <w:r w:rsidRPr="001F194C">
          <w:rPr>
            <w:i/>
            <w:iCs/>
            <w:lang w:val="fr-FR"/>
          </w:rPr>
          <w:t xml:space="preserve">. </w:t>
        </w:r>
        <w:proofErr w:type="spellStart"/>
        <w:r w:rsidRPr="001F194C">
          <w:rPr>
            <w:i/>
            <w:iCs/>
            <w:lang w:val="fr-FR"/>
          </w:rPr>
          <w:t>Rev</w:t>
        </w:r>
        <w:proofErr w:type="spellEnd"/>
        <w:r w:rsidRPr="001F194C">
          <w:rPr>
            <w:i/>
            <w:iCs/>
            <w:lang w:val="fr-FR"/>
          </w:rPr>
          <w:t xml:space="preserve">. </w:t>
        </w:r>
        <w:proofErr w:type="spellStart"/>
        <w:r w:rsidRPr="001F194C">
          <w:rPr>
            <w:i/>
            <w:iCs/>
            <w:lang w:val="fr-FR"/>
          </w:rPr>
          <w:t>Sociol</w:t>
        </w:r>
        <w:proofErr w:type="spellEnd"/>
        <w:r w:rsidRPr="001F194C">
          <w:rPr>
            <w:i/>
            <w:iCs/>
            <w:lang w:val="fr-FR"/>
          </w:rPr>
          <w:t>.</w:t>
        </w:r>
        <w:r w:rsidRPr="001F194C">
          <w:rPr>
            <w:lang w:val="fr-FR"/>
          </w:rPr>
          <w:t xml:space="preserve"> </w:t>
        </w:r>
        <w:r w:rsidRPr="001F194C">
          <w:rPr>
            <w:b/>
            <w:bCs/>
            <w:lang w:val="fr-FR"/>
          </w:rPr>
          <w:t>2010</w:t>
        </w:r>
        <w:r w:rsidRPr="001F194C">
          <w:rPr>
            <w:lang w:val="fr-FR"/>
          </w:rPr>
          <w:t xml:space="preserve">, </w:t>
        </w:r>
        <w:r w:rsidRPr="001F194C">
          <w:rPr>
            <w:i/>
            <w:iCs/>
            <w:lang w:val="fr-FR"/>
          </w:rPr>
          <w:t>36</w:t>
        </w:r>
        <w:r w:rsidRPr="001F194C">
          <w:rPr>
            <w:lang w:val="fr-FR"/>
          </w:rPr>
          <w:t xml:space="preserve">, 139–157, </w:t>
        </w:r>
        <w:r>
          <w:rPr>
            <w:lang w:val="fr-FR"/>
          </w:rPr>
          <w:fldChar w:fldCharType="begin"/>
        </w:r>
        <w:r>
          <w:rPr>
            <w:lang w:val="fr-FR"/>
          </w:rPr>
          <w:instrText xml:space="preserve"> HYPERLINK "</w:instrText>
        </w:r>
        <w:r w:rsidRPr="001F194C">
          <w:rPr>
            <w:lang w:val="fr-FR"/>
          </w:rPr>
          <w:instrText>https://doi.org/10.1146/annurev-soc-070308-120011</w:instrText>
        </w:r>
        <w:r>
          <w:rPr>
            <w:lang w:val="fr-FR"/>
          </w:rPr>
          <w:instrText xml:space="preserve">" </w:instrText>
        </w:r>
        <w:r>
          <w:rPr>
            <w:lang w:val="fr-FR"/>
          </w:rPr>
        </w:r>
        <w:r>
          <w:rPr>
            <w:lang w:val="fr-FR"/>
          </w:rPr>
          <w:fldChar w:fldCharType="separate"/>
        </w:r>
        <w:r w:rsidRPr="00DC6936">
          <w:rPr>
            <w:rStyle w:val="Hyperlink"/>
            <w:lang w:val="fr-FR"/>
          </w:rPr>
          <w:t>https://doi.org/10.1146/annurev-soc-070308-120011</w:t>
        </w:r>
        <w:r>
          <w:rPr>
            <w:lang w:val="fr-FR"/>
          </w:rPr>
          <w:fldChar w:fldCharType="end"/>
        </w:r>
        <w:r w:rsidRPr="001F194C">
          <w:rPr>
            <w:lang w:val="fr-FR"/>
          </w:rPr>
          <w:t>.</w:t>
        </w:r>
      </w:ins>
    </w:p>
    <w:p w14:paraId="74E66CF1" w14:textId="49D3E3FD" w:rsidR="00617FAA" w:rsidRPr="001A5183" w:rsidRDefault="008A6235" w:rsidP="00987408">
      <w:pPr>
        <w:pStyle w:val="MDPI71References"/>
        <w:numPr>
          <w:ilvl w:val="0"/>
          <w:numId w:val="44"/>
        </w:numPr>
        <w:rPr>
          <w:ins w:id="1195" w:author="Jule Jaich" w:date="2023-03-16T18:11:00Z"/>
          <w:rFonts w:ascii="Calibri" w:hAnsi="Calibri"/>
          <w:color w:val="auto"/>
          <w:rPrChange w:id="1196" w:author="Jule Jaich" w:date="2023-03-16T18:11:00Z">
            <w:rPr>
              <w:ins w:id="1197" w:author="Jule Jaich" w:date="2023-03-16T18:11:00Z"/>
            </w:rPr>
          </w:rPrChange>
        </w:rPr>
      </w:pPr>
      <w:ins w:id="1198" w:author="Jule Jaich" w:date="2023-03-16T18:10:00Z">
        <w:r w:rsidRPr="001F194C">
          <w:t xml:space="preserve">El Ansari, W.; Stock, C.; </w:t>
        </w:r>
        <w:proofErr w:type="spellStart"/>
        <w:r w:rsidRPr="001F194C">
          <w:t>Mikolajczyk</w:t>
        </w:r>
        <w:proofErr w:type="spellEnd"/>
        <w:r w:rsidRPr="001F194C">
          <w:t xml:space="preserve">, R.T. Relationships between food consumption and living arrangements among university students in four European countries—A cross-sectional study. </w:t>
        </w:r>
        <w:proofErr w:type="spellStart"/>
        <w:r w:rsidRPr="001F194C">
          <w:rPr>
            <w:i/>
            <w:iCs/>
          </w:rPr>
          <w:t>Nutr</w:t>
        </w:r>
        <w:proofErr w:type="spellEnd"/>
        <w:r w:rsidRPr="001F194C">
          <w:rPr>
            <w:i/>
            <w:iCs/>
          </w:rPr>
          <w:t>. J.</w:t>
        </w:r>
        <w:r w:rsidRPr="001F194C">
          <w:t xml:space="preserve"> </w:t>
        </w:r>
        <w:r w:rsidRPr="001F194C">
          <w:rPr>
            <w:b/>
            <w:bCs/>
          </w:rPr>
          <w:t>2012</w:t>
        </w:r>
        <w:r w:rsidRPr="001F194C">
          <w:t xml:space="preserve">, </w:t>
        </w:r>
        <w:r w:rsidRPr="001F194C">
          <w:rPr>
            <w:i/>
            <w:iCs/>
          </w:rPr>
          <w:t>11</w:t>
        </w:r>
        <w:r w:rsidRPr="001F194C">
          <w:t xml:space="preserve">, 28, </w:t>
        </w:r>
      </w:ins>
      <w:ins w:id="1199" w:author="Jule Jaich" w:date="2023-03-16T18:11:00Z">
        <w:r w:rsidR="001A5183">
          <w:fldChar w:fldCharType="begin"/>
        </w:r>
        <w:r w:rsidR="001A5183">
          <w:instrText xml:space="preserve"> HYPERLINK "</w:instrText>
        </w:r>
      </w:ins>
      <w:ins w:id="1200" w:author="Jule Jaich" w:date="2023-03-16T18:10:00Z">
        <w:r w:rsidR="001A5183" w:rsidRPr="001F194C">
          <w:instrText>https://doi.org/10.1186/1475-2891-11-28</w:instrText>
        </w:r>
      </w:ins>
      <w:ins w:id="1201" w:author="Jule Jaich" w:date="2023-03-16T18:11:00Z">
        <w:r w:rsidR="001A5183">
          <w:instrText xml:space="preserve">" </w:instrText>
        </w:r>
        <w:r w:rsidR="001A5183">
          <w:fldChar w:fldCharType="separate"/>
        </w:r>
      </w:ins>
      <w:ins w:id="1202" w:author="Jule Jaich" w:date="2023-03-16T18:10:00Z">
        <w:r w:rsidR="001A5183" w:rsidRPr="00DC6936">
          <w:rPr>
            <w:rStyle w:val="Hyperlink"/>
          </w:rPr>
          <w:t>https://doi.org/10.1186/1475-2891-11-28</w:t>
        </w:r>
      </w:ins>
      <w:ins w:id="1203" w:author="Jule Jaich" w:date="2023-03-16T18:11:00Z">
        <w:r w:rsidR="001A5183">
          <w:fldChar w:fldCharType="end"/>
        </w:r>
      </w:ins>
      <w:ins w:id="1204" w:author="Jule Jaich" w:date="2023-03-16T18:10:00Z">
        <w:r w:rsidRPr="001F194C">
          <w:t>.</w:t>
        </w:r>
      </w:ins>
    </w:p>
    <w:p w14:paraId="5241A877" w14:textId="77777777" w:rsidR="000C6920" w:rsidRPr="001F194C" w:rsidRDefault="000C6920" w:rsidP="000C6920">
      <w:pPr>
        <w:pStyle w:val="MDPI71References"/>
        <w:numPr>
          <w:ilvl w:val="0"/>
          <w:numId w:val="44"/>
        </w:numPr>
        <w:rPr>
          <w:ins w:id="1205" w:author="Jule Jaich" w:date="2023-03-16T18:12:00Z"/>
        </w:rPr>
      </w:pPr>
      <w:ins w:id="1206" w:author="Jule Jaich" w:date="2023-03-16T18:12:00Z">
        <w:r w:rsidRPr="001F194C">
          <w:t xml:space="preserve">Boot, C.R.; </w:t>
        </w:r>
        <w:proofErr w:type="spellStart"/>
        <w:r w:rsidRPr="001F194C">
          <w:t>Rietmeijer</w:t>
        </w:r>
        <w:proofErr w:type="spellEnd"/>
        <w:r w:rsidRPr="001F194C">
          <w:t xml:space="preserve">, C.B.; </w:t>
        </w:r>
        <w:proofErr w:type="spellStart"/>
        <w:r w:rsidRPr="001F194C">
          <w:t>Vonk</w:t>
        </w:r>
        <w:proofErr w:type="spellEnd"/>
        <w:r w:rsidRPr="001F194C">
          <w:t xml:space="preserve">, P.; </w:t>
        </w:r>
        <w:proofErr w:type="spellStart"/>
        <w:r w:rsidRPr="001F194C">
          <w:t>Meijman</w:t>
        </w:r>
        <w:proofErr w:type="spellEnd"/>
        <w:r w:rsidRPr="001F194C">
          <w:t xml:space="preserve">, F.J. Perceived health profiles of Dutch university students living with their parents, alone or with peers. </w:t>
        </w:r>
        <w:r w:rsidRPr="001F194C">
          <w:rPr>
            <w:i/>
            <w:iCs/>
          </w:rPr>
          <w:t xml:space="preserve">Int. J. </w:t>
        </w:r>
        <w:proofErr w:type="spellStart"/>
        <w:r w:rsidRPr="001F194C">
          <w:rPr>
            <w:i/>
            <w:iCs/>
          </w:rPr>
          <w:t>Adolesc</w:t>
        </w:r>
        <w:proofErr w:type="spellEnd"/>
        <w:r w:rsidRPr="001F194C">
          <w:rPr>
            <w:i/>
            <w:iCs/>
          </w:rPr>
          <w:t>. Med. Heal.</w:t>
        </w:r>
        <w:r w:rsidRPr="001F194C">
          <w:t xml:space="preserve"> </w:t>
        </w:r>
        <w:r w:rsidRPr="001F194C">
          <w:rPr>
            <w:b/>
            <w:bCs/>
          </w:rPr>
          <w:t>2009</w:t>
        </w:r>
        <w:r w:rsidRPr="001F194C">
          <w:t xml:space="preserve">, </w:t>
        </w:r>
        <w:r w:rsidRPr="001F194C">
          <w:rPr>
            <w:i/>
            <w:iCs/>
          </w:rPr>
          <w:t>21</w:t>
        </w:r>
        <w:r w:rsidRPr="001F194C">
          <w:t>, 41–50, https://doi.org/10.1515/ijamh.2009.21.1.41.</w:t>
        </w:r>
      </w:ins>
    </w:p>
    <w:p w14:paraId="2439908D" w14:textId="093317D0" w:rsidR="001A5183" w:rsidRPr="00ED1AB0" w:rsidRDefault="00ED1AB0" w:rsidP="00987408">
      <w:pPr>
        <w:pStyle w:val="MDPI71References"/>
        <w:numPr>
          <w:ilvl w:val="0"/>
          <w:numId w:val="44"/>
        </w:numPr>
        <w:rPr>
          <w:ins w:id="1207" w:author="Jule Jaich" w:date="2023-03-16T18:12:00Z"/>
          <w:rFonts w:ascii="Calibri" w:hAnsi="Calibri"/>
          <w:color w:val="auto"/>
          <w:rPrChange w:id="1208" w:author="Jule Jaich" w:date="2023-03-16T18:12:00Z">
            <w:rPr>
              <w:ins w:id="1209" w:author="Jule Jaich" w:date="2023-03-16T18:12:00Z"/>
            </w:rPr>
          </w:rPrChange>
        </w:rPr>
      </w:pPr>
      <w:proofErr w:type="spellStart"/>
      <w:ins w:id="1210" w:author="Jule Jaich" w:date="2023-03-16T18:12:00Z">
        <w:r w:rsidRPr="001F194C">
          <w:t>Deliens</w:t>
        </w:r>
        <w:proofErr w:type="spellEnd"/>
        <w:r w:rsidRPr="001F194C">
          <w:t xml:space="preserve">, T.; </w:t>
        </w:r>
        <w:proofErr w:type="spellStart"/>
        <w:r w:rsidRPr="001F194C">
          <w:t>Clarys</w:t>
        </w:r>
        <w:proofErr w:type="spellEnd"/>
        <w:r w:rsidRPr="001F194C">
          <w:t xml:space="preserve">, P.; De </w:t>
        </w:r>
        <w:proofErr w:type="spellStart"/>
        <w:r w:rsidRPr="001F194C">
          <w:t>Bourdeaudhuij</w:t>
        </w:r>
        <w:proofErr w:type="spellEnd"/>
        <w:r w:rsidRPr="001F194C">
          <w:t xml:space="preserve">, I.; </w:t>
        </w:r>
        <w:proofErr w:type="spellStart"/>
        <w:r w:rsidRPr="001F194C">
          <w:t>Deforche</w:t>
        </w:r>
        <w:proofErr w:type="spellEnd"/>
        <w:r w:rsidRPr="001F194C">
          <w:t xml:space="preserve">, B. Determinants of eating </w:t>
        </w:r>
        <w:proofErr w:type="spellStart"/>
        <w:r w:rsidRPr="001F194C">
          <w:t>behaviour</w:t>
        </w:r>
        <w:proofErr w:type="spellEnd"/>
        <w:r w:rsidRPr="001F194C">
          <w:t xml:space="preserve"> in university students: A qualitative study using focus group discussions. </w:t>
        </w:r>
        <w:r w:rsidRPr="001F194C">
          <w:rPr>
            <w:i/>
            <w:iCs/>
          </w:rPr>
          <w:t>BMC Public Health</w:t>
        </w:r>
        <w:r w:rsidRPr="001F194C">
          <w:t xml:space="preserve"> </w:t>
        </w:r>
        <w:r w:rsidRPr="001F194C">
          <w:rPr>
            <w:b/>
            <w:bCs/>
          </w:rPr>
          <w:t>2014</w:t>
        </w:r>
        <w:r w:rsidRPr="001F194C">
          <w:t xml:space="preserve">, </w:t>
        </w:r>
        <w:r w:rsidRPr="001F194C">
          <w:rPr>
            <w:i/>
            <w:iCs/>
          </w:rPr>
          <w:t>14</w:t>
        </w:r>
        <w:r w:rsidRPr="001F194C">
          <w:t>, 53, doi:10.1186/1471-2458-14-53.</w:t>
        </w:r>
      </w:ins>
    </w:p>
    <w:p w14:paraId="0D0B5E76" w14:textId="21D005A8" w:rsidR="00ED1AB0" w:rsidRPr="00ED1AB0" w:rsidRDefault="00ED1AB0" w:rsidP="00987408">
      <w:pPr>
        <w:pStyle w:val="MDPI71References"/>
        <w:numPr>
          <w:ilvl w:val="0"/>
          <w:numId w:val="44"/>
        </w:numPr>
        <w:rPr>
          <w:ins w:id="1211" w:author="Jule Jaich" w:date="2023-03-16T18:13:00Z"/>
          <w:rFonts w:ascii="Calibri" w:hAnsi="Calibri"/>
          <w:color w:val="auto"/>
          <w:rPrChange w:id="1212" w:author="Jule Jaich" w:date="2023-03-16T18:13:00Z">
            <w:rPr>
              <w:ins w:id="1213" w:author="Jule Jaich" w:date="2023-03-16T18:13:00Z"/>
            </w:rPr>
          </w:rPrChange>
        </w:rPr>
      </w:pPr>
      <w:proofErr w:type="spellStart"/>
      <w:ins w:id="1214" w:author="Jule Jaich" w:date="2023-03-16T18:12:00Z">
        <w:r w:rsidRPr="001F194C">
          <w:rPr>
            <w:lang w:val="fr-FR"/>
          </w:rPr>
          <w:t>Villacé</w:t>
        </w:r>
        <w:proofErr w:type="spellEnd"/>
        <w:r w:rsidRPr="001F194C">
          <w:rPr>
            <w:lang w:val="fr-FR"/>
          </w:rPr>
          <w:t xml:space="preserve">, </w:t>
        </w:r>
        <w:proofErr w:type="gramStart"/>
        <w:r w:rsidRPr="001F194C">
          <w:rPr>
            <w:lang w:val="fr-FR"/>
          </w:rPr>
          <w:t>M.B.</w:t>
        </w:r>
      </w:ins>
      <w:ins w:id="1215" w:author="Jule Jaich" w:date="2023-03-16T20:05:00Z">
        <w:r w:rsidR="00DC4459">
          <w:rPr>
            <w:lang w:val="fr-FR"/>
          </w:rPr>
          <w:t>;</w:t>
        </w:r>
      </w:ins>
      <w:proofErr w:type="gramEnd"/>
      <w:ins w:id="1216" w:author="Jule Jaich" w:date="2023-03-16T18:12:00Z">
        <w:r w:rsidRPr="001F194C">
          <w:rPr>
            <w:lang w:val="fr-FR"/>
          </w:rPr>
          <w:t xml:space="preserve"> Fernández, A.R.</w:t>
        </w:r>
      </w:ins>
      <w:ins w:id="1217" w:author="Jule Jaich" w:date="2023-03-16T20:05:00Z">
        <w:r w:rsidR="00DC4459">
          <w:rPr>
            <w:lang w:val="fr-FR"/>
          </w:rPr>
          <w:t xml:space="preserve">; </w:t>
        </w:r>
      </w:ins>
      <w:ins w:id="1218" w:author="Jule Jaich" w:date="2023-03-16T18:12:00Z">
        <w:r w:rsidRPr="001F194C">
          <w:rPr>
            <w:lang w:val="fr-FR"/>
          </w:rPr>
          <w:t xml:space="preserve">Costa </w:t>
        </w:r>
        <w:proofErr w:type="spellStart"/>
        <w:r w:rsidRPr="001F194C">
          <w:rPr>
            <w:lang w:val="fr-FR"/>
          </w:rPr>
          <w:t>Júnior</w:t>
        </w:r>
        <w:proofErr w:type="spellEnd"/>
        <w:r w:rsidRPr="001F194C">
          <w:rPr>
            <w:lang w:val="fr-FR"/>
          </w:rPr>
          <w:t xml:space="preserve">, M.L.D. </w:t>
        </w:r>
        <w:proofErr w:type="spellStart"/>
        <w:r w:rsidRPr="000C2538">
          <w:rPr>
            <w:lang w:val="fr-FR"/>
          </w:rPr>
          <w:t>Consumo</w:t>
        </w:r>
        <w:proofErr w:type="spellEnd"/>
        <w:r w:rsidRPr="000C2538">
          <w:rPr>
            <w:lang w:val="fr-FR"/>
          </w:rPr>
          <w:t xml:space="preserve"> de </w:t>
        </w:r>
        <w:proofErr w:type="spellStart"/>
        <w:r w:rsidRPr="000C2538">
          <w:rPr>
            <w:lang w:val="fr-FR"/>
          </w:rPr>
          <w:t>alcohol</w:t>
        </w:r>
        <w:proofErr w:type="spellEnd"/>
        <w:r w:rsidRPr="000C2538">
          <w:rPr>
            <w:lang w:val="fr-FR"/>
          </w:rPr>
          <w:t xml:space="preserve"> </w:t>
        </w:r>
        <w:proofErr w:type="spellStart"/>
        <w:r w:rsidRPr="000C2538">
          <w:rPr>
            <w:lang w:val="fr-FR"/>
          </w:rPr>
          <w:t>según</w:t>
        </w:r>
        <w:proofErr w:type="spellEnd"/>
        <w:r w:rsidRPr="000C2538">
          <w:rPr>
            <w:lang w:val="fr-FR"/>
          </w:rPr>
          <w:t xml:space="preserve"> </w:t>
        </w:r>
        <w:proofErr w:type="spellStart"/>
        <w:r w:rsidRPr="000C2538">
          <w:rPr>
            <w:lang w:val="fr-FR"/>
          </w:rPr>
          <w:t>características</w:t>
        </w:r>
        <w:proofErr w:type="spellEnd"/>
        <w:r w:rsidRPr="000C2538">
          <w:rPr>
            <w:lang w:val="fr-FR"/>
          </w:rPr>
          <w:t xml:space="preserve"> </w:t>
        </w:r>
        <w:proofErr w:type="spellStart"/>
        <w:r w:rsidRPr="000C2538">
          <w:rPr>
            <w:lang w:val="fr-FR"/>
          </w:rPr>
          <w:t>sociodemográficas</w:t>
        </w:r>
        <w:proofErr w:type="spellEnd"/>
        <w:r w:rsidRPr="000C2538">
          <w:rPr>
            <w:lang w:val="fr-FR"/>
          </w:rPr>
          <w:t xml:space="preserve"> en </w:t>
        </w:r>
        <w:proofErr w:type="spellStart"/>
        <w:r w:rsidRPr="000C2538">
          <w:rPr>
            <w:lang w:val="fr-FR"/>
          </w:rPr>
          <w:t>jóvenes</w:t>
        </w:r>
        <w:proofErr w:type="spellEnd"/>
        <w:r w:rsidRPr="000C2538">
          <w:rPr>
            <w:lang w:val="fr-FR"/>
          </w:rPr>
          <w:t xml:space="preserve"> de 18 a 24 </w:t>
        </w:r>
        <w:proofErr w:type="spellStart"/>
        <w:r w:rsidRPr="000C2538">
          <w:rPr>
            <w:lang w:val="fr-FR"/>
          </w:rPr>
          <w:t>años</w:t>
        </w:r>
        <w:proofErr w:type="spellEnd"/>
        <w:r w:rsidRPr="000C2538">
          <w:rPr>
            <w:lang w:val="fr-FR"/>
          </w:rPr>
          <w:t xml:space="preserve"> [</w:t>
        </w:r>
        <w:proofErr w:type="spellStart"/>
        <w:r w:rsidRPr="000C2538">
          <w:rPr>
            <w:lang w:val="fr-FR"/>
          </w:rPr>
          <w:t>Alcohol</w:t>
        </w:r>
        <w:proofErr w:type="spellEnd"/>
        <w:r w:rsidRPr="000C2538">
          <w:rPr>
            <w:lang w:val="fr-FR"/>
          </w:rPr>
          <w:t xml:space="preserve"> </w:t>
        </w:r>
        <w:proofErr w:type="spellStart"/>
        <w:r w:rsidRPr="000C2538">
          <w:rPr>
            <w:lang w:val="fr-FR"/>
          </w:rPr>
          <w:t>consumption</w:t>
        </w:r>
        <w:proofErr w:type="spellEnd"/>
        <w:r w:rsidRPr="000C2538">
          <w:rPr>
            <w:lang w:val="fr-FR"/>
          </w:rPr>
          <w:t xml:space="preserve"> </w:t>
        </w:r>
        <w:proofErr w:type="spellStart"/>
        <w:r w:rsidRPr="000C2538">
          <w:rPr>
            <w:lang w:val="fr-FR"/>
          </w:rPr>
          <w:t>according</w:t>
        </w:r>
        <w:proofErr w:type="spellEnd"/>
        <w:r w:rsidRPr="000C2538">
          <w:rPr>
            <w:lang w:val="fr-FR"/>
          </w:rPr>
          <w:t xml:space="preserve"> to </w:t>
        </w:r>
        <w:proofErr w:type="spellStart"/>
        <w:r w:rsidRPr="000C2538">
          <w:rPr>
            <w:lang w:val="fr-FR"/>
          </w:rPr>
          <w:t>sociodemographic</w:t>
        </w:r>
        <w:proofErr w:type="spellEnd"/>
        <w:r w:rsidRPr="000C2538">
          <w:rPr>
            <w:lang w:val="fr-FR"/>
          </w:rPr>
          <w:t xml:space="preserve"> </w:t>
        </w:r>
        <w:proofErr w:type="spellStart"/>
        <w:r w:rsidRPr="000C2538">
          <w:rPr>
            <w:lang w:val="fr-FR"/>
          </w:rPr>
          <w:t>characteristics</w:t>
        </w:r>
        <w:proofErr w:type="spellEnd"/>
        <w:r w:rsidRPr="000C2538">
          <w:rPr>
            <w:lang w:val="fr-FR"/>
          </w:rPr>
          <w:t xml:space="preserve"> in </w:t>
        </w:r>
        <w:proofErr w:type="spellStart"/>
        <w:r w:rsidRPr="000C2538">
          <w:rPr>
            <w:lang w:val="fr-FR"/>
          </w:rPr>
          <w:t>young</w:t>
        </w:r>
        <w:proofErr w:type="spellEnd"/>
        <w:r w:rsidRPr="000C2538">
          <w:rPr>
            <w:lang w:val="fr-FR"/>
          </w:rPr>
          <w:t xml:space="preserve"> people </w:t>
        </w:r>
        <w:proofErr w:type="spellStart"/>
        <w:r w:rsidRPr="000C2538">
          <w:rPr>
            <w:lang w:val="fr-FR"/>
          </w:rPr>
          <w:t>aged</w:t>
        </w:r>
        <w:proofErr w:type="spellEnd"/>
        <w:r w:rsidRPr="000C2538">
          <w:rPr>
            <w:lang w:val="fr-FR"/>
          </w:rPr>
          <w:t xml:space="preserve"> 18 to 24]. </w:t>
        </w:r>
        <w:r w:rsidRPr="002F3A4C">
          <w:rPr>
            <w:i/>
            <w:iCs/>
            <w:rPrChange w:id="1219" w:author="Jule Jaich" w:date="2023-03-16T20:07:00Z">
              <w:rPr/>
            </w:rPrChange>
          </w:rPr>
          <w:t>Rev Lat</w:t>
        </w:r>
      </w:ins>
      <w:ins w:id="1220" w:author="Jule Jaich" w:date="2023-03-16T20:07:00Z">
        <w:r w:rsidR="00EF539D" w:rsidRPr="002F3A4C">
          <w:rPr>
            <w:i/>
            <w:iCs/>
            <w:rPrChange w:id="1221" w:author="Jule Jaich" w:date="2023-03-16T20:07:00Z">
              <w:rPr/>
            </w:rPrChange>
          </w:rPr>
          <w:t xml:space="preserve"> </w:t>
        </w:r>
      </w:ins>
      <w:ins w:id="1222" w:author="Jule Jaich" w:date="2023-03-16T18:12:00Z">
        <w:r w:rsidRPr="002F3A4C">
          <w:rPr>
            <w:i/>
            <w:iCs/>
            <w:rPrChange w:id="1223" w:author="Jule Jaich" w:date="2023-03-16T20:07:00Z">
              <w:rPr/>
            </w:rPrChange>
          </w:rPr>
          <w:t xml:space="preserve">Am </w:t>
        </w:r>
        <w:proofErr w:type="spellStart"/>
        <w:r w:rsidRPr="002F3A4C">
          <w:rPr>
            <w:i/>
            <w:iCs/>
            <w:rPrChange w:id="1224" w:author="Jule Jaich" w:date="2023-03-16T20:07:00Z">
              <w:rPr/>
            </w:rPrChange>
          </w:rPr>
          <w:t>Enfermagem</w:t>
        </w:r>
      </w:ins>
      <w:proofErr w:type="spellEnd"/>
      <w:ins w:id="1225" w:author="Jule Jaich" w:date="2023-03-16T20:06:00Z">
        <w:r w:rsidR="00DC4459">
          <w:t xml:space="preserve"> </w:t>
        </w:r>
        <w:r w:rsidR="00DC4459" w:rsidRPr="00DC4459">
          <w:rPr>
            <w:b/>
            <w:bCs/>
            <w:rPrChange w:id="1226" w:author="Jule Jaich" w:date="2023-03-16T20:06:00Z">
              <w:rPr/>
            </w:rPrChange>
          </w:rPr>
          <w:t>2013</w:t>
        </w:r>
        <w:r w:rsidR="00DC4459">
          <w:t xml:space="preserve">, </w:t>
        </w:r>
        <w:r w:rsidR="00DC4459" w:rsidRPr="00DC4459">
          <w:rPr>
            <w:i/>
            <w:iCs/>
            <w:rPrChange w:id="1227" w:author="Jule Jaich" w:date="2023-03-16T20:06:00Z">
              <w:rPr/>
            </w:rPrChange>
          </w:rPr>
          <w:t>21</w:t>
        </w:r>
      </w:ins>
      <w:ins w:id="1228" w:author="Jule Jaich" w:date="2023-03-16T18:12:00Z">
        <w:r w:rsidRPr="001F194C">
          <w:t>, 1144-1150.</w:t>
        </w:r>
        <w:r>
          <w:t xml:space="preserve"> DOI</w:t>
        </w:r>
        <w:r w:rsidRPr="001F194C">
          <w:t>:0.1590/S0104-11692013000500018</w:t>
        </w:r>
      </w:ins>
    </w:p>
    <w:p w14:paraId="79751F31" w14:textId="5C9AE6E5" w:rsidR="00176B87" w:rsidRPr="001F194C" w:rsidRDefault="00176B87" w:rsidP="00176B87">
      <w:pPr>
        <w:pStyle w:val="MDPI71References"/>
        <w:numPr>
          <w:ilvl w:val="0"/>
          <w:numId w:val="44"/>
        </w:numPr>
        <w:rPr>
          <w:ins w:id="1229" w:author="Jule Jaich" w:date="2023-03-16T18:14:00Z"/>
        </w:rPr>
      </w:pPr>
      <w:ins w:id="1230" w:author="Jule Jaich" w:date="2023-03-16T18:14:00Z">
        <w:r w:rsidRPr="001F194C">
          <w:t>Foster, S.L.;</w:t>
        </w:r>
        <w:r w:rsidR="001F6009">
          <w:t xml:space="preserve"> Martinez</w:t>
        </w:r>
        <w:r w:rsidRPr="001F194C">
          <w:t xml:space="preserve"> Jr., C.R.</w:t>
        </w:r>
        <w:r w:rsidR="001F6009">
          <w:t xml:space="preserve"> </w:t>
        </w:r>
        <w:r w:rsidRPr="001F194C">
          <w:t xml:space="preserve">Ethnicity: Conceptual and methodological issues in child clinical research. </w:t>
        </w:r>
        <w:r w:rsidRPr="001F194C">
          <w:rPr>
            <w:i/>
            <w:iCs/>
          </w:rPr>
          <w:t>J. Clin. Child Psychol.</w:t>
        </w:r>
        <w:r w:rsidRPr="001F194C">
          <w:t xml:space="preserve"> </w:t>
        </w:r>
        <w:r w:rsidRPr="001F194C">
          <w:rPr>
            <w:b/>
            <w:bCs/>
          </w:rPr>
          <w:t>1995</w:t>
        </w:r>
        <w:r w:rsidRPr="001F194C">
          <w:t xml:space="preserve">, </w:t>
        </w:r>
        <w:r w:rsidRPr="001F194C">
          <w:rPr>
            <w:i/>
            <w:iCs/>
          </w:rPr>
          <w:t>24</w:t>
        </w:r>
        <w:r w:rsidRPr="001F194C">
          <w:t>, 214–226, https://doi.org/10.1207/s15374424jccp2402_9.</w:t>
        </w:r>
      </w:ins>
    </w:p>
    <w:p w14:paraId="03CC1326" w14:textId="5FF24168" w:rsidR="00ED1AB0" w:rsidRPr="003D6135" w:rsidRDefault="003D6135" w:rsidP="00987408">
      <w:pPr>
        <w:pStyle w:val="MDPI71References"/>
        <w:numPr>
          <w:ilvl w:val="0"/>
          <w:numId w:val="44"/>
        </w:numPr>
        <w:rPr>
          <w:ins w:id="1231" w:author="Jule Jaich" w:date="2023-03-16T18:15:00Z"/>
          <w:rFonts w:ascii="Calibri" w:hAnsi="Calibri"/>
          <w:color w:val="auto"/>
          <w:rPrChange w:id="1232" w:author="Jule Jaich" w:date="2023-03-16T18:15:00Z">
            <w:rPr>
              <w:ins w:id="1233" w:author="Jule Jaich" w:date="2023-03-16T18:15:00Z"/>
            </w:rPr>
          </w:rPrChange>
        </w:rPr>
      </w:pPr>
      <w:ins w:id="1234" w:author="Jule Jaich" w:date="2023-03-16T18:15:00Z">
        <w:r w:rsidRPr="001F194C">
          <w:t xml:space="preserve">Douglas, K.A.; Collins, J.L.; Warren, C.; </w:t>
        </w:r>
        <w:proofErr w:type="spellStart"/>
        <w:r w:rsidRPr="001F194C">
          <w:t>Kann</w:t>
        </w:r>
        <w:proofErr w:type="spellEnd"/>
        <w:r w:rsidRPr="001F194C">
          <w:t xml:space="preserve">, L.; Gold, R.; Clayton, S.; Ross, J.G.; Kolbe, L.J. Results From the 1995 National College Health Risk Behavior Survey. </w:t>
        </w:r>
        <w:r w:rsidRPr="001F194C">
          <w:rPr>
            <w:i/>
            <w:iCs/>
          </w:rPr>
          <w:t>J. Am. Coll. Heal.</w:t>
        </w:r>
        <w:r w:rsidRPr="001F194C">
          <w:t xml:space="preserve"> </w:t>
        </w:r>
        <w:r w:rsidRPr="001F194C">
          <w:rPr>
            <w:b/>
            <w:bCs/>
          </w:rPr>
          <w:t>1997</w:t>
        </w:r>
        <w:r w:rsidRPr="001F194C">
          <w:t xml:space="preserve">, </w:t>
        </w:r>
        <w:r w:rsidRPr="001F194C">
          <w:rPr>
            <w:i/>
            <w:iCs/>
          </w:rPr>
          <w:t>46</w:t>
        </w:r>
        <w:r w:rsidRPr="001F194C">
          <w:t xml:space="preserve">, 55–67, </w:t>
        </w:r>
        <w:r>
          <w:fldChar w:fldCharType="begin"/>
        </w:r>
        <w:r>
          <w:instrText xml:space="preserve"> HYPERLINK "</w:instrText>
        </w:r>
        <w:r w:rsidRPr="001F194C">
          <w:instrText>https://doi.org/10.1080/07448489709595589</w:instrText>
        </w:r>
        <w:r>
          <w:instrText xml:space="preserve">" </w:instrText>
        </w:r>
        <w:r>
          <w:fldChar w:fldCharType="separate"/>
        </w:r>
        <w:r w:rsidRPr="00DC6936">
          <w:rPr>
            <w:rStyle w:val="Hyperlink"/>
          </w:rPr>
          <w:t>https://doi.org/10.1080/07448489709595589</w:t>
        </w:r>
        <w:r>
          <w:fldChar w:fldCharType="end"/>
        </w:r>
        <w:r w:rsidRPr="001F194C">
          <w:t>.</w:t>
        </w:r>
      </w:ins>
    </w:p>
    <w:p w14:paraId="5B9EF885" w14:textId="0CEC6ABF" w:rsidR="00754A9D" w:rsidRPr="001F194C" w:rsidRDefault="00754A9D" w:rsidP="00754A9D">
      <w:pPr>
        <w:pStyle w:val="MDPI71References"/>
        <w:numPr>
          <w:ilvl w:val="0"/>
          <w:numId w:val="44"/>
        </w:numPr>
        <w:rPr>
          <w:ins w:id="1235" w:author="Jule Jaich" w:date="2023-03-16T18:15:00Z"/>
        </w:rPr>
      </w:pPr>
      <w:ins w:id="1236" w:author="Jule Jaich" w:date="2023-03-16T18:15:00Z">
        <w:r w:rsidRPr="001F194C">
          <w:t>George, D.</w:t>
        </w:r>
      </w:ins>
      <w:ins w:id="1237" w:author="Jule Jaich" w:date="2023-03-16T19:25:00Z">
        <w:r w:rsidR="00BB1E34">
          <w:t xml:space="preserve">; </w:t>
        </w:r>
      </w:ins>
      <w:ins w:id="1238" w:author="Jule Jaich" w:date="2023-03-16T18:15:00Z">
        <w:r w:rsidRPr="001F194C">
          <w:t xml:space="preserve">Mallery, P. </w:t>
        </w:r>
        <w:r w:rsidRPr="00BB1E34">
          <w:rPr>
            <w:i/>
            <w:iCs/>
            <w:rPrChange w:id="1239" w:author="Jule Jaich" w:date="2023-03-16T19:25:00Z">
              <w:rPr/>
            </w:rPrChange>
          </w:rPr>
          <w:t>Using SPSS for Windows step by step: A simple guide and reference</w:t>
        </w:r>
      </w:ins>
      <w:ins w:id="1240" w:author="Jule Jaich" w:date="2023-03-16T19:25:00Z">
        <w:r w:rsidR="00BB1E34">
          <w:t xml:space="preserve">, </w:t>
        </w:r>
      </w:ins>
      <w:ins w:id="1241" w:author="Jule Jaich" w:date="2023-03-16T18:15:00Z">
        <w:r w:rsidRPr="001F194C">
          <w:t>4th ed.</w:t>
        </w:r>
      </w:ins>
      <w:ins w:id="1242" w:author="Jule Jaich" w:date="2023-03-16T19:25:00Z">
        <w:r w:rsidR="00BB1E34">
          <w:t>;</w:t>
        </w:r>
      </w:ins>
      <w:ins w:id="1243" w:author="Jule Jaich" w:date="2023-03-16T18:15:00Z">
        <w:r w:rsidRPr="001F194C">
          <w:t xml:space="preserve"> Pearson Education</w:t>
        </w:r>
      </w:ins>
      <w:ins w:id="1244" w:author="Jule Jaich" w:date="2023-03-16T19:35:00Z">
        <w:r w:rsidR="00F73B7E">
          <w:t xml:space="preserve">: London, England, </w:t>
        </w:r>
      </w:ins>
      <w:ins w:id="1245" w:author="Jule Jaich" w:date="2023-03-16T19:33:00Z">
        <w:r w:rsidR="000A48E8">
          <w:t>2003.</w:t>
        </w:r>
      </w:ins>
    </w:p>
    <w:p w14:paraId="4F12DD53" w14:textId="7EC710CD" w:rsidR="003D6135" w:rsidRPr="009C6855" w:rsidRDefault="009C6855" w:rsidP="00987408">
      <w:pPr>
        <w:pStyle w:val="MDPI71References"/>
        <w:numPr>
          <w:ilvl w:val="0"/>
          <w:numId w:val="44"/>
        </w:numPr>
        <w:rPr>
          <w:ins w:id="1246" w:author="Jule Jaich" w:date="2023-03-16T18:16:00Z"/>
          <w:rFonts w:ascii="Calibri" w:hAnsi="Calibri"/>
          <w:color w:val="auto"/>
          <w:rPrChange w:id="1247" w:author="Jule Jaich" w:date="2023-03-16T18:16:00Z">
            <w:rPr>
              <w:ins w:id="1248" w:author="Jule Jaich" w:date="2023-03-16T18:16:00Z"/>
            </w:rPr>
          </w:rPrChange>
        </w:rPr>
      </w:pPr>
      <w:ins w:id="1249" w:author="Jule Jaich" w:date="2023-03-16T18:16:00Z">
        <w:r w:rsidRPr="001F194C">
          <w:t xml:space="preserve">Saunders, J.B.; </w:t>
        </w:r>
        <w:proofErr w:type="spellStart"/>
        <w:r w:rsidRPr="001F194C">
          <w:t>Aasland</w:t>
        </w:r>
        <w:proofErr w:type="spellEnd"/>
        <w:r w:rsidRPr="001F194C">
          <w:t xml:space="preserve">, O.G.; </w:t>
        </w:r>
        <w:proofErr w:type="spellStart"/>
        <w:r w:rsidRPr="001F194C">
          <w:t>Babor</w:t>
        </w:r>
        <w:proofErr w:type="spellEnd"/>
        <w:r w:rsidRPr="001F194C">
          <w:t xml:space="preserve">, T.F.; De La Fuente, J.R.; Grant, M. Development of the Alcohol Use Disorders Identification Test (AUDIT): WHO Collaborative Project on Early Detection of Persons with Harmful Alcohol Consumption-II. </w:t>
        </w:r>
        <w:r w:rsidRPr="001F194C">
          <w:rPr>
            <w:i/>
            <w:iCs/>
          </w:rPr>
          <w:t>Addiction</w:t>
        </w:r>
        <w:r w:rsidRPr="001F194C">
          <w:t xml:space="preserve"> </w:t>
        </w:r>
        <w:r w:rsidRPr="001F194C">
          <w:rPr>
            <w:b/>
            <w:bCs/>
          </w:rPr>
          <w:t>1993</w:t>
        </w:r>
        <w:r w:rsidRPr="001F194C">
          <w:t xml:space="preserve">, </w:t>
        </w:r>
        <w:r w:rsidRPr="001F194C">
          <w:rPr>
            <w:i/>
            <w:iCs/>
          </w:rPr>
          <w:t>88</w:t>
        </w:r>
        <w:r w:rsidRPr="001F194C">
          <w:t xml:space="preserve">, 791–804, </w:t>
        </w:r>
        <w:r>
          <w:t>DOI</w:t>
        </w:r>
        <w:r w:rsidRPr="001F194C">
          <w:t>:10.1111/j.1360-0443.1993.tb02093.x.</w:t>
        </w:r>
      </w:ins>
    </w:p>
    <w:p w14:paraId="5417AB1B" w14:textId="30C2FC4C" w:rsidR="009C6855" w:rsidRPr="00FD2730" w:rsidRDefault="009C6855" w:rsidP="00987408">
      <w:pPr>
        <w:pStyle w:val="MDPI71References"/>
        <w:numPr>
          <w:ilvl w:val="0"/>
          <w:numId w:val="44"/>
        </w:numPr>
        <w:rPr>
          <w:ins w:id="1250" w:author="Jule Jaich" w:date="2023-03-16T18:17:00Z"/>
          <w:rFonts w:ascii="Calibri" w:hAnsi="Calibri"/>
          <w:color w:val="auto"/>
          <w:rPrChange w:id="1251" w:author="Jule Jaich" w:date="2023-03-16T18:17:00Z">
            <w:rPr>
              <w:ins w:id="1252" w:author="Jule Jaich" w:date="2023-03-16T18:17:00Z"/>
            </w:rPr>
          </w:rPrChange>
        </w:rPr>
      </w:pPr>
      <w:ins w:id="1253" w:author="Jule Jaich" w:date="2023-03-16T18:17:00Z">
        <w:r w:rsidRPr="001F194C">
          <w:t xml:space="preserve">Fan, X.; Zhu, Z.; Zhuang, J.; Liu, Y.; Tang, Y.; Chen, P.; Cao, Z.-B. </w:t>
        </w:r>
        <w:proofErr w:type="gramStart"/>
        <w:r w:rsidRPr="001F194C">
          <w:t>Gender</w:t>
        </w:r>
        <w:proofErr w:type="gramEnd"/>
        <w:r w:rsidRPr="001F194C">
          <w:t xml:space="preserve"> and age differences in the association between living arrangement and physical activity levels among youth aged 9–19 years in Shanghai, China: a cross-sectional questionnaire study. </w:t>
        </w:r>
        <w:r w:rsidRPr="001F194C">
          <w:rPr>
            <w:i/>
            <w:iCs/>
          </w:rPr>
          <w:t>BMC Public Heal.</w:t>
        </w:r>
        <w:r w:rsidRPr="001F194C">
          <w:t xml:space="preserve"> </w:t>
        </w:r>
        <w:r w:rsidRPr="001F194C">
          <w:rPr>
            <w:b/>
            <w:bCs/>
          </w:rPr>
          <w:t>2019</w:t>
        </w:r>
        <w:r w:rsidRPr="001F194C">
          <w:t xml:space="preserve">, </w:t>
        </w:r>
        <w:r w:rsidRPr="001F194C">
          <w:rPr>
            <w:i/>
            <w:iCs/>
          </w:rPr>
          <w:t>19</w:t>
        </w:r>
        <w:r w:rsidRPr="001F194C">
          <w:t xml:space="preserve">, 1–9, </w:t>
        </w:r>
        <w:r w:rsidR="00FD2730">
          <w:fldChar w:fldCharType="begin"/>
        </w:r>
        <w:r w:rsidR="00FD2730">
          <w:instrText xml:space="preserve"> HYPERLINK "</w:instrText>
        </w:r>
        <w:r w:rsidR="00FD2730" w:rsidRPr="001F194C">
          <w:instrText>https://doi.org/10.1186/s12889-019-7383-z</w:instrText>
        </w:r>
        <w:r w:rsidR="00FD2730">
          <w:instrText xml:space="preserve">" </w:instrText>
        </w:r>
        <w:r w:rsidR="00FD2730">
          <w:fldChar w:fldCharType="separate"/>
        </w:r>
        <w:r w:rsidR="00FD2730" w:rsidRPr="00DC6936">
          <w:rPr>
            <w:rStyle w:val="Hyperlink"/>
          </w:rPr>
          <w:t>https://doi.org/10.1186/s12889-019-7383-z</w:t>
        </w:r>
        <w:r w:rsidR="00FD2730">
          <w:fldChar w:fldCharType="end"/>
        </w:r>
        <w:r w:rsidRPr="001F194C">
          <w:t>.</w:t>
        </w:r>
      </w:ins>
    </w:p>
    <w:p w14:paraId="32558B8D" w14:textId="3C4F06DB" w:rsidR="00FD2730" w:rsidRPr="00FD2730" w:rsidRDefault="00FD2730" w:rsidP="00987408">
      <w:pPr>
        <w:pStyle w:val="MDPI71References"/>
        <w:numPr>
          <w:ilvl w:val="0"/>
          <w:numId w:val="44"/>
        </w:numPr>
        <w:rPr>
          <w:ins w:id="1254" w:author="Jule Jaich" w:date="2023-03-16T18:17:00Z"/>
          <w:rFonts w:ascii="Calibri" w:hAnsi="Calibri"/>
          <w:color w:val="auto"/>
          <w:rPrChange w:id="1255" w:author="Jule Jaich" w:date="2023-03-16T18:17:00Z">
            <w:rPr>
              <w:ins w:id="1256" w:author="Jule Jaich" w:date="2023-03-16T18:17:00Z"/>
            </w:rPr>
          </w:rPrChange>
        </w:rPr>
      </w:pPr>
      <w:proofErr w:type="spellStart"/>
      <w:ins w:id="1257" w:author="Jule Jaich" w:date="2023-03-16T18:17:00Z">
        <w:r w:rsidRPr="001F194C">
          <w:t>Gfroerer</w:t>
        </w:r>
        <w:proofErr w:type="spellEnd"/>
        <w:r w:rsidRPr="001F194C">
          <w:t xml:space="preserve">, J.C.; Greenblatt, J.C.; A Wright, D. Substance use in the US college-age population: differences according to educational status and living </w:t>
        </w:r>
        <w:proofErr w:type="gramStart"/>
        <w:r w:rsidRPr="001F194C">
          <w:t>arrangement..</w:t>
        </w:r>
        <w:proofErr w:type="gramEnd"/>
        <w:r w:rsidRPr="001F194C">
          <w:t xml:space="preserve"> </w:t>
        </w:r>
        <w:r w:rsidRPr="001F194C">
          <w:rPr>
            <w:i/>
            <w:iCs/>
          </w:rPr>
          <w:t>Am. J. Public Heal.</w:t>
        </w:r>
        <w:r w:rsidRPr="001F194C">
          <w:t xml:space="preserve"> </w:t>
        </w:r>
        <w:r w:rsidRPr="001F194C">
          <w:rPr>
            <w:b/>
            <w:bCs/>
          </w:rPr>
          <w:t>1997</w:t>
        </w:r>
        <w:r w:rsidRPr="001F194C">
          <w:t xml:space="preserve">, </w:t>
        </w:r>
        <w:r w:rsidRPr="001F194C">
          <w:rPr>
            <w:i/>
            <w:iCs/>
          </w:rPr>
          <w:t>87</w:t>
        </w:r>
        <w:r w:rsidRPr="001F194C">
          <w:t xml:space="preserve">, 62–65, </w:t>
        </w:r>
        <w:r>
          <w:fldChar w:fldCharType="begin"/>
        </w:r>
        <w:r>
          <w:instrText xml:space="preserve"> HYPERLINK "</w:instrText>
        </w:r>
        <w:r w:rsidRPr="001F194C">
          <w:instrText>https://doi.org/10.2105/ajph.87.1.62</w:instrText>
        </w:r>
        <w:r>
          <w:instrText xml:space="preserve">" </w:instrText>
        </w:r>
        <w:r>
          <w:fldChar w:fldCharType="separate"/>
        </w:r>
        <w:r w:rsidRPr="00DC6936">
          <w:rPr>
            <w:rStyle w:val="Hyperlink"/>
          </w:rPr>
          <w:t>https://doi.org/10.2105/ajph.87.1.62</w:t>
        </w:r>
        <w:r>
          <w:fldChar w:fldCharType="end"/>
        </w:r>
        <w:r w:rsidRPr="001F194C">
          <w:t>.</w:t>
        </w:r>
      </w:ins>
    </w:p>
    <w:p w14:paraId="4C37BFA5" w14:textId="3582FA25" w:rsidR="00FD2730" w:rsidRPr="009360BE" w:rsidRDefault="00FD2730" w:rsidP="00FD2730">
      <w:pPr>
        <w:pStyle w:val="MDPI71References"/>
        <w:numPr>
          <w:ilvl w:val="0"/>
          <w:numId w:val="44"/>
        </w:numPr>
        <w:jc w:val="left"/>
        <w:rPr>
          <w:ins w:id="1258" w:author="Jule Jaich" w:date="2023-03-16T18:18:00Z"/>
          <w:rFonts w:ascii="Calibri" w:hAnsi="Calibri"/>
          <w:color w:val="auto"/>
          <w:rPrChange w:id="1259" w:author="Jule Jaich" w:date="2023-03-16T18:18:00Z">
            <w:rPr>
              <w:ins w:id="1260" w:author="Jule Jaich" w:date="2023-03-16T18:18:00Z"/>
            </w:rPr>
          </w:rPrChange>
        </w:rPr>
      </w:pPr>
      <w:proofErr w:type="spellStart"/>
      <w:ins w:id="1261" w:author="Jule Jaich" w:date="2023-03-16T18:17:00Z">
        <w:r w:rsidRPr="001F194C">
          <w:rPr>
            <w:lang w:val="it-IT"/>
          </w:rPr>
          <w:t>Albarracín</w:t>
        </w:r>
        <w:proofErr w:type="spellEnd"/>
        <w:r w:rsidRPr="001F194C">
          <w:rPr>
            <w:lang w:val="it-IT"/>
          </w:rPr>
          <w:t xml:space="preserve"> </w:t>
        </w:r>
        <w:proofErr w:type="spellStart"/>
        <w:r w:rsidRPr="001F194C">
          <w:rPr>
            <w:lang w:val="it-IT"/>
          </w:rPr>
          <w:t>Ordoñez</w:t>
        </w:r>
        <w:proofErr w:type="spellEnd"/>
        <w:r w:rsidRPr="001F194C">
          <w:rPr>
            <w:lang w:val="it-IT"/>
          </w:rPr>
          <w:t>, M</w:t>
        </w:r>
      </w:ins>
      <w:ins w:id="1262" w:author="Jule Jaich" w:date="2023-03-16T20:08:00Z">
        <w:r w:rsidR="008E34AF">
          <w:rPr>
            <w:lang w:val="it-IT"/>
          </w:rPr>
          <w:t>.;</w:t>
        </w:r>
      </w:ins>
      <w:ins w:id="1263" w:author="Jule Jaich" w:date="2023-03-16T18:17:00Z">
        <w:r w:rsidRPr="001F194C">
          <w:rPr>
            <w:lang w:val="it-IT"/>
          </w:rPr>
          <w:t xml:space="preserve"> </w:t>
        </w:r>
        <w:proofErr w:type="spellStart"/>
        <w:r w:rsidRPr="001F194C">
          <w:rPr>
            <w:lang w:val="it-IT"/>
          </w:rPr>
          <w:t>Muñoz</w:t>
        </w:r>
        <w:proofErr w:type="spellEnd"/>
        <w:r w:rsidRPr="001F194C">
          <w:rPr>
            <w:lang w:val="it-IT"/>
          </w:rPr>
          <w:t xml:space="preserve"> Ortega, L.</w:t>
        </w:r>
      </w:ins>
      <w:ins w:id="1264" w:author="Jule Jaich" w:date="2023-03-16T20:08:00Z">
        <w:r w:rsidR="008E34AF">
          <w:rPr>
            <w:lang w:val="it-IT"/>
          </w:rPr>
          <w:t xml:space="preserve"> </w:t>
        </w:r>
      </w:ins>
      <w:proofErr w:type="spellStart"/>
      <w:ins w:id="1265" w:author="Jule Jaich" w:date="2023-03-16T18:17:00Z">
        <w:r w:rsidRPr="000C2538">
          <w:rPr>
            <w:lang w:val="it-IT"/>
          </w:rPr>
          <w:t>Factores</w:t>
        </w:r>
        <w:proofErr w:type="spellEnd"/>
        <w:r w:rsidRPr="000C2538">
          <w:rPr>
            <w:lang w:val="it-IT"/>
          </w:rPr>
          <w:t xml:space="preserve"> </w:t>
        </w:r>
        <w:proofErr w:type="spellStart"/>
        <w:r w:rsidRPr="000C2538">
          <w:rPr>
            <w:lang w:val="it-IT"/>
          </w:rPr>
          <w:t>asociados</w:t>
        </w:r>
        <w:proofErr w:type="spellEnd"/>
        <w:r w:rsidRPr="000C2538">
          <w:rPr>
            <w:lang w:val="it-IT"/>
          </w:rPr>
          <w:t xml:space="preserve"> al consumo de alcohol en </w:t>
        </w:r>
        <w:proofErr w:type="spellStart"/>
        <w:r w:rsidRPr="000C2538">
          <w:rPr>
            <w:lang w:val="it-IT"/>
          </w:rPr>
          <w:t>estudiantes</w:t>
        </w:r>
        <w:proofErr w:type="spellEnd"/>
        <w:r w:rsidRPr="000C2538">
          <w:rPr>
            <w:lang w:val="it-IT"/>
          </w:rPr>
          <w:t xml:space="preserve"> de </w:t>
        </w:r>
        <w:proofErr w:type="spellStart"/>
        <w:r w:rsidRPr="000C2538">
          <w:rPr>
            <w:lang w:val="it-IT"/>
          </w:rPr>
          <w:t>los</w:t>
        </w:r>
        <w:proofErr w:type="spellEnd"/>
        <w:r w:rsidRPr="000C2538">
          <w:rPr>
            <w:lang w:val="it-IT"/>
          </w:rPr>
          <w:t xml:space="preserve"> </w:t>
        </w:r>
        <w:proofErr w:type="spellStart"/>
        <w:r w:rsidRPr="000C2538">
          <w:rPr>
            <w:lang w:val="it-IT"/>
          </w:rPr>
          <w:t>dos</w:t>
        </w:r>
        <w:proofErr w:type="spellEnd"/>
        <w:r w:rsidRPr="000C2538">
          <w:rPr>
            <w:lang w:val="it-IT"/>
          </w:rPr>
          <w:t xml:space="preserve"> </w:t>
        </w:r>
        <w:proofErr w:type="spellStart"/>
        <w:r w:rsidRPr="000C2538">
          <w:rPr>
            <w:lang w:val="it-IT"/>
          </w:rPr>
          <w:t>primeros</w:t>
        </w:r>
        <w:proofErr w:type="spellEnd"/>
        <w:r w:rsidRPr="000C2538">
          <w:rPr>
            <w:lang w:val="it-IT"/>
          </w:rPr>
          <w:t xml:space="preserve"> </w:t>
        </w:r>
        <w:proofErr w:type="spellStart"/>
        <w:r w:rsidRPr="000C2538">
          <w:rPr>
            <w:lang w:val="it-IT"/>
          </w:rPr>
          <w:t>años</w:t>
        </w:r>
        <w:proofErr w:type="spellEnd"/>
        <w:r w:rsidRPr="000C2538">
          <w:rPr>
            <w:lang w:val="it-IT"/>
          </w:rPr>
          <w:t xml:space="preserve"> de </w:t>
        </w:r>
        <w:proofErr w:type="spellStart"/>
        <w:r w:rsidRPr="000C2538">
          <w:rPr>
            <w:lang w:val="it-IT"/>
          </w:rPr>
          <w:t>carrera</w:t>
        </w:r>
        <w:proofErr w:type="spellEnd"/>
        <w:r w:rsidRPr="000C2538">
          <w:rPr>
            <w:lang w:val="it-IT"/>
          </w:rPr>
          <w:t xml:space="preserve"> universitaria [</w:t>
        </w:r>
        <w:proofErr w:type="spellStart"/>
        <w:r w:rsidRPr="000C2538">
          <w:rPr>
            <w:lang w:val="it-IT"/>
          </w:rPr>
          <w:t>Factors</w:t>
        </w:r>
        <w:proofErr w:type="spellEnd"/>
        <w:r w:rsidRPr="000C2538">
          <w:rPr>
            <w:lang w:val="it-IT"/>
          </w:rPr>
          <w:t xml:space="preserve"> </w:t>
        </w:r>
        <w:proofErr w:type="spellStart"/>
        <w:r w:rsidRPr="000C2538">
          <w:rPr>
            <w:lang w:val="it-IT"/>
          </w:rPr>
          <w:t>associated</w:t>
        </w:r>
        <w:proofErr w:type="spellEnd"/>
        <w:r w:rsidRPr="000C2538">
          <w:rPr>
            <w:lang w:val="it-IT"/>
          </w:rPr>
          <w:t xml:space="preserve"> with alcohol </w:t>
        </w:r>
        <w:proofErr w:type="spellStart"/>
        <w:r w:rsidRPr="000C2538">
          <w:rPr>
            <w:lang w:val="it-IT"/>
          </w:rPr>
          <w:t>consumption</w:t>
        </w:r>
        <w:proofErr w:type="spellEnd"/>
        <w:r w:rsidRPr="000C2538">
          <w:rPr>
            <w:lang w:val="it-IT"/>
          </w:rPr>
          <w:t xml:space="preserve"> in </w:t>
        </w:r>
        <w:proofErr w:type="spellStart"/>
        <w:r w:rsidRPr="000C2538">
          <w:rPr>
            <w:lang w:val="it-IT"/>
          </w:rPr>
          <w:t>students</w:t>
        </w:r>
        <w:proofErr w:type="spellEnd"/>
        <w:r w:rsidRPr="000C2538">
          <w:rPr>
            <w:lang w:val="it-IT"/>
          </w:rPr>
          <w:t xml:space="preserve"> in the first </w:t>
        </w:r>
        <w:proofErr w:type="spellStart"/>
        <w:r w:rsidRPr="000C2538">
          <w:rPr>
            <w:lang w:val="it-IT"/>
          </w:rPr>
          <w:t>two</w:t>
        </w:r>
        <w:proofErr w:type="spellEnd"/>
        <w:r w:rsidRPr="000C2538">
          <w:rPr>
            <w:lang w:val="it-IT"/>
          </w:rPr>
          <w:t xml:space="preserve"> </w:t>
        </w:r>
        <w:proofErr w:type="spellStart"/>
        <w:r w:rsidRPr="000C2538">
          <w:rPr>
            <w:lang w:val="it-IT"/>
          </w:rPr>
          <w:t>years</w:t>
        </w:r>
        <w:proofErr w:type="spellEnd"/>
        <w:r w:rsidRPr="000C2538">
          <w:rPr>
            <w:lang w:val="it-IT"/>
          </w:rPr>
          <w:t xml:space="preserve"> of </w:t>
        </w:r>
        <w:proofErr w:type="spellStart"/>
        <w:r w:rsidRPr="000C2538">
          <w:rPr>
            <w:lang w:val="it-IT"/>
          </w:rPr>
          <w:t>university</w:t>
        </w:r>
        <w:proofErr w:type="spellEnd"/>
        <w:r w:rsidRPr="000C2538">
          <w:rPr>
            <w:lang w:val="it-IT"/>
          </w:rPr>
          <w:t xml:space="preserve">]. </w:t>
        </w:r>
        <w:proofErr w:type="spellStart"/>
        <w:r w:rsidRPr="00883618">
          <w:rPr>
            <w:i/>
            <w:iCs/>
            <w:rPrChange w:id="1266" w:author="Jule Jaich" w:date="2023-03-16T20:09:00Z">
              <w:rPr/>
            </w:rPrChange>
          </w:rPr>
          <w:t>Liberabit</w:t>
        </w:r>
      </w:ins>
      <w:proofErr w:type="spellEnd"/>
      <w:ins w:id="1267" w:author="Jule Jaich" w:date="2023-03-16T20:08:00Z">
        <w:r w:rsidR="008E34AF">
          <w:t xml:space="preserve"> </w:t>
        </w:r>
        <w:r w:rsidR="008E34AF" w:rsidRPr="008E34AF">
          <w:rPr>
            <w:b/>
            <w:bCs/>
            <w:rPrChange w:id="1268" w:author="Jule Jaich" w:date="2023-03-16T20:08:00Z">
              <w:rPr/>
            </w:rPrChange>
          </w:rPr>
          <w:t>2008</w:t>
        </w:r>
        <w:r w:rsidR="008E34AF">
          <w:t xml:space="preserve">, </w:t>
        </w:r>
        <w:r w:rsidR="008E34AF" w:rsidRPr="008E34AF">
          <w:rPr>
            <w:i/>
            <w:iCs/>
            <w:rPrChange w:id="1269" w:author="Jule Jaich" w:date="2023-03-16T20:08:00Z">
              <w:rPr/>
            </w:rPrChange>
          </w:rPr>
          <w:t>14</w:t>
        </w:r>
      </w:ins>
      <w:ins w:id="1270" w:author="Jule Jaich" w:date="2023-03-16T18:17:00Z">
        <w:r w:rsidRPr="001F194C">
          <w:t>, 49-61</w:t>
        </w:r>
        <w:r w:rsidR="009360BE">
          <w:t>.</w:t>
        </w:r>
      </w:ins>
    </w:p>
    <w:p w14:paraId="658EA7BC" w14:textId="38E8E2DA" w:rsidR="009360BE" w:rsidRPr="009360BE" w:rsidRDefault="009360BE" w:rsidP="00FD2730">
      <w:pPr>
        <w:pStyle w:val="MDPI71References"/>
        <w:numPr>
          <w:ilvl w:val="0"/>
          <w:numId w:val="44"/>
        </w:numPr>
        <w:jc w:val="left"/>
        <w:rPr>
          <w:ins w:id="1271" w:author="Jule Jaich" w:date="2023-03-16T18:18:00Z"/>
          <w:rFonts w:ascii="Calibri" w:hAnsi="Calibri"/>
          <w:color w:val="auto"/>
          <w:rPrChange w:id="1272" w:author="Jule Jaich" w:date="2023-03-16T18:18:00Z">
            <w:rPr>
              <w:ins w:id="1273" w:author="Jule Jaich" w:date="2023-03-16T18:18:00Z"/>
            </w:rPr>
          </w:rPrChange>
        </w:rPr>
      </w:pPr>
      <w:ins w:id="1274" w:author="Jule Jaich" w:date="2023-03-16T18:18:00Z">
        <w:r w:rsidRPr="001F194C">
          <w:t xml:space="preserve">Friese, B.; Grube, J.; Moore, R.; Jennings, V.K. Parents' Rules about Underage Drinking: A Qualitative Study of Why Parents Let Teens Drink. </w:t>
        </w:r>
        <w:r w:rsidRPr="001F194C">
          <w:rPr>
            <w:i/>
            <w:iCs/>
          </w:rPr>
          <w:t>J. Drug Educ.</w:t>
        </w:r>
        <w:r w:rsidRPr="001F194C">
          <w:t xml:space="preserve"> </w:t>
        </w:r>
        <w:r w:rsidRPr="001F194C">
          <w:rPr>
            <w:b/>
            <w:bCs/>
          </w:rPr>
          <w:t>2012</w:t>
        </w:r>
        <w:r w:rsidRPr="001F194C">
          <w:t xml:space="preserve">, </w:t>
        </w:r>
        <w:r w:rsidRPr="001F194C">
          <w:rPr>
            <w:i/>
            <w:iCs/>
          </w:rPr>
          <w:t>42</w:t>
        </w:r>
        <w:r w:rsidRPr="001F194C">
          <w:t xml:space="preserve">, 379–391, </w:t>
        </w:r>
        <w:r>
          <w:fldChar w:fldCharType="begin"/>
        </w:r>
        <w:r>
          <w:instrText xml:space="preserve"> HYPERLINK "</w:instrText>
        </w:r>
        <w:r w:rsidRPr="001F194C">
          <w:instrText>https://doi.org/10.2190/de.42.4.a</w:instrText>
        </w:r>
        <w:r>
          <w:instrText xml:space="preserve">" </w:instrText>
        </w:r>
        <w:r>
          <w:fldChar w:fldCharType="separate"/>
        </w:r>
        <w:r w:rsidRPr="00DC6936">
          <w:rPr>
            <w:rStyle w:val="Hyperlink"/>
          </w:rPr>
          <w:t>https://doi.org/10.2190/de.42.4.a</w:t>
        </w:r>
        <w:r>
          <w:fldChar w:fldCharType="end"/>
        </w:r>
        <w:r w:rsidRPr="001F194C">
          <w:t>.</w:t>
        </w:r>
      </w:ins>
    </w:p>
    <w:p w14:paraId="0F4B08B1" w14:textId="7C05C663" w:rsidR="009360BE" w:rsidRPr="009360BE" w:rsidRDefault="009360BE" w:rsidP="00FD2730">
      <w:pPr>
        <w:pStyle w:val="MDPI71References"/>
        <w:numPr>
          <w:ilvl w:val="0"/>
          <w:numId w:val="44"/>
        </w:numPr>
        <w:jc w:val="left"/>
        <w:rPr>
          <w:ins w:id="1275" w:author="Jule Jaich" w:date="2023-03-16T18:18:00Z"/>
          <w:rFonts w:ascii="Calibri" w:hAnsi="Calibri"/>
          <w:color w:val="auto"/>
          <w:rPrChange w:id="1276" w:author="Jule Jaich" w:date="2023-03-16T18:18:00Z">
            <w:rPr>
              <w:ins w:id="1277" w:author="Jule Jaich" w:date="2023-03-16T18:18:00Z"/>
            </w:rPr>
          </w:rPrChange>
        </w:rPr>
      </w:pPr>
      <w:ins w:id="1278" w:author="Jule Jaich" w:date="2023-03-16T18:18:00Z">
        <w:r w:rsidRPr="001F194C">
          <w:t xml:space="preserve">Cooke, M.E.; Neale, Z.E.; Barr, P.B.; Myers, J.; Dick, D.M.; Kendler, K.S.; Edwards, A.C. The Role of Social, Familial, and Individual-Level Factors on Multiple Alcohol Use Outcomes During the First Year of University. </w:t>
        </w:r>
        <w:r w:rsidRPr="001F194C">
          <w:rPr>
            <w:i/>
            <w:iCs/>
          </w:rPr>
          <w:t>Alcohol. Clin. Exp. Res.</w:t>
        </w:r>
        <w:r w:rsidRPr="001F194C">
          <w:t xml:space="preserve"> </w:t>
        </w:r>
        <w:r w:rsidRPr="001F194C">
          <w:rPr>
            <w:b/>
            <w:bCs/>
          </w:rPr>
          <w:t>2017</w:t>
        </w:r>
        <w:r w:rsidRPr="001F194C">
          <w:t xml:space="preserve">, </w:t>
        </w:r>
        <w:r w:rsidRPr="001F194C">
          <w:rPr>
            <w:i/>
            <w:iCs/>
          </w:rPr>
          <w:t>41</w:t>
        </w:r>
        <w:r w:rsidRPr="001F194C">
          <w:t xml:space="preserve">, 1783–1793, </w:t>
        </w:r>
        <w:r>
          <w:fldChar w:fldCharType="begin"/>
        </w:r>
        <w:r>
          <w:instrText xml:space="preserve"> HYPERLINK "</w:instrText>
        </w:r>
        <w:r w:rsidRPr="001F194C">
          <w:instrText>https://doi.org/10.1111/acer.13478</w:instrText>
        </w:r>
        <w:r>
          <w:instrText xml:space="preserve">" </w:instrText>
        </w:r>
        <w:r>
          <w:fldChar w:fldCharType="separate"/>
        </w:r>
        <w:r w:rsidRPr="00DC6936">
          <w:rPr>
            <w:rStyle w:val="Hyperlink"/>
          </w:rPr>
          <w:t>https://doi.org/10.1111/acer.13478</w:t>
        </w:r>
        <w:r>
          <w:fldChar w:fldCharType="end"/>
        </w:r>
        <w:r w:rsidRPr="001F194C">
          <w:t>.</w:t>
        </w:r>
      </w:ins>
    </w:p>
    <w:p w14:paraId="2861008E" w14:textId="21F265C3" w:rsidR="009360BE" w:rsidRPr="00A55D63" w:rsidRDefault="00A55D63" w:rsidP="00FD2730">
      <w:pPr>
        <w:pStyle w:val="MDPI71References"/>
        <w:numPr>
          <w:ilvl w:val="0"/>
          <w:numId w:val="44"/>
        </w:numPr>
        <w:jc w:val="left"/>
        <w:rPr>
          <w:ins w:id="1279" w:author="Jule Jaich" w:date="2023-03-16T18:19:00Z"/>
          <w:rFonts w:ascii="Calibri" w:hAnsi="Calibri"/>
          <w:color w:val="auto"/>
          <w:rPrChange w:id="1280" w:author="Jule Jaich" w:date="2023-03-16T18:19:00Z">
            <w:rPr>
              <w:ins w:id="1281" w:author="Jule Jaich" w:date="2023-03-16T18:19:00Z"/>
            </w:rPr>
          </w:rPrChange>
        </w:rPr>
      </w:pPr>
      <w:ins w:id="1282" w:author="Jule Jaich" w:date="2023-03-16T18:19:00Z">
        <w:r w:rsidRPr="001F194C">
          <w:t xml:space="preserve">Rodriguez, L.M.; </w:t>
        </w:r>
        <w:proofErr w:type="spellStart"/>
        <w:r w:rsidRPr="001F194C">
          <w:t>Øverup</w:t>
        </w:r>
        <w:proofErr w:type="spellEnd"/>
        <w:r w:rsidRPr="001F194C">
          <w:t xml:space="preserve">, C.S.; Neighbors, C. Perceptions of partners’ problematic alcohol use affect relationship outcomes beyond partner self-reported drinking: Alcohol use in committed romantic </w:t>
        </w:r>
        <w:proofErr w:type="gramStart"/>
        <w:r w:rsidRPr="001F194C">
          <w:t>relationships..</w:t>
        </w:r>
        <w:proofErr w:type="gramEnd"/>
        <w:r w:rsidRPr="001F194C">
          <w:t xml:space="preserve"> </w:t>
        </w:r>
        <w:r w:rsidRPr="001F194C">
          <w:rPr>
            <w:i/>
            <w:iCs/>
          </w:rPr>
          <w:t xml:space="preserve">Psychol. Addict. </w:t>
        </w:r>
        <w:proofErr w:type="spellStart"/>
        <w:r w:rsidRPr="001F194C">
          <w:rPr>
            <w:i/>
            <w:iCs/>
          </w:rPr>
          <w:t>Behav</w:t>
        </w:r>
        <w:proofErr w:type="spellEnd"/>
        <w:r w:rsidRPr="001F194C">
          <w:rPr>
            <w:i/>
            <w:iCs/>
          </w:rPr>
          <w:t>.</w:t>
        </w:r>
        <w:r w:rsidRPr="001F194C">
          <w:t xml:space="preserve"> </w:t>
        </w:r>
        <w:r w:rsidRPr="001F194C">
          <w:rPr>
            <w:b/>
            <w:bCs/>
          </w:rPr>
          <w:t>2013</w:t>
        </w:r>
        <w:r w:rsidRPr="001F194C">
          <w:t xml:space="preserve">, </w:t>
        </w:r>
        <w:r w:rsidRPr="001F194C">
          <w:rPr>
            <w:i/>
            <w:iCs/>
          </w:rPr>
          <w:t>27</w:t>
        </w:r>
        <w:r w:rsidRPr="001F194C">
          <w:t xml:space="preserve">, 627–638, </w:t>
        </w:r>
        <w:r>
          <w:fldChar w:fldCharType="begin"/>
        </w:r>
        <w:r>
          <w:instrText xml:space="preserve"> HYPERLINK "</w:instrText>
        </w:r>
        <w:r w:rsidRPr="001F194C">
          <w:instrText>https://doi.org/10.1037/a0031737</w:instrText>
        </w:r>
        <w:r>
          <w:instrText xml:space="preserve">" </w:instrText>
        </w:r>
        <w:r>
          <w:fldChar w:fldCharType="separate"/>
        </w:r>
        <w:r w:rsidRPr="00DC6936">
          <w:rPr>
            <w:rStyle w:val="Hyperlink"/>
          </w:rPr>
          <w:t>https://doi.org/10.1037/a0031737</w:t>
        </w:r>
        <w:r>
          <w:fldChar w:fldCharType="end"/>
        </w:r>
        <w:r w:rsidRPr="001F194C">
          <w:t>.</w:t>
        </w:r>
      </w:ins>
    </w:p>
    <w:p w14:paraId="4970E099" w14:textId="53A565F9" w:rsidR="00A55D63" w:rsidRPr="00D965D6" w:rsidRDefault="00D965D6" w:rsidP="00FD2730">
      <w:pPr>
        <w:pStyle w:val="MDPI71References"/>
        <w:numPr>
          <w:ilvl w:val="0"/>
          <w:numId w:val="44"/>
        </w:numPr>
        <w:jc w:val="left"/>
        <w:rPr>
          <w:ins w:id="1283" w:author="Jule Jaich" w:date="2023-03-16T18:20:00Z"/>
          <w:rFonts w:ascii="Calibri" w:hAnsi="Calibri"/>
          <w:color w:val="auto"/>
          <w:rPrChange w:id="1284" w:author="Jule Jaich" w:date="2023-03-16T18:20:00Z">
            <w:rPr>
              <w:ins w:id="1285" w:author="Jule Jaich" w:date="2023-03-16T18:20:00Z"/>
            </w:rPr>
          </w:rPrChange>
        </w:rPr>
      </w:pPr>
      <w:proofErr w:type="spellStart"/>
      <w:ins w:id="1286" w:author="Jule Jaich" w:date="2023-03-16T18:19:00Z">
        <w:r w:rsidRPr="001F194C">
          <w:t>Narr</w:t>
        </w:r>
        <w:proofErr w:type="spellEnd"/>
        <w:r w:rsidRPr="001F194C">
          <w:t xml:space="preserve">, R.K.; Allen, J.P.; Tan, J.S.; Loeb, E.L. Close Friendship </w:t>
        </w:r>
        <w:proofErr w:type="gramStart"/>
        <w:r w:rsidRPr="001F194C">
          <w:t>Strength</w:t>
        </w:r>
        <w:proofErr w:type="gramEnd"/>
        <w:r w:rsidRPr="001F194C">
          <w:t xml:space="preserve"> and Broader Peer Group Desirability as Differential Predictors of Adult Mental Health. </w:t>
        </w:r>
        <w:r w:rsidRPr="001F194C">
          <w:rPr>
            <w:i/>
            <w:iCs/>
          </w:rPr>
          <w:t>Child Dev.</w:t>
        </w:r>
        <w:r w:rsidRPr="001F194C">
          <w:t xml:space="preserve"> </w:t>
        </w:r>
        <w:r w:rsidRPr="001F194C">
          <w:rPr>
            <w:b/>
            <w:bCs/>
          </w:rPr>
          <w:t>2017</w:t>
        </w:r>
        <w:r w:rsidRPr="001F194C">
          <w:t xml:space="preserve">, </w:t>
        </w:r>
        <w:r w:rsidRPr="001F194C">
          <w:rPr>
            <w:i/>
            <w:iCs/>
          </w:rPr>
          <w:t>90</w:t>
        </w:r>
        <w:r w:rsidRPr="001F194C">
          <w:t xml:space="preserve">, 298–313, </w:t>
        </w:r>
      </w:ins>
      <w:ins w:id="1287" w:author="Jule Jaich" w:date="2023-03-16T18:20:00Z">
        <w:r>
          <w:fldChar w:fldCharType="begin"/>
        </w:r>
        <w:r>
          <w:instrText xml:space="preserve"> HYPERLINK "</w:instrText>
        </w:r>
      </w:ins>
      <w:ins w:id="1288" w:author="Jule Jaich" w:date="2023-03-16T18:19:00Z">
        <w:r w:rsidRPr="001F194C">
          <w:instrText>https://doi.org/10.1111/cdev.12905</w:instrText>
        </w:r>
      </w:ins>
      <w:ins w:id="1289" w:author="Jule Jaich" w:date="2023-03-16T18:20:00Z">
        <w:r>
          <w:instrText xml:space="preserve">" </w:instrText>
        </w:r>
        <w:r>
          <w:fldChar w:fldCharType="separate"/>
        </w:r>
      </w:ins>
      <w:ins w:id="1290" w:author="Jule Jaich" w:date="2023-03-16T18:19:00Z">
        <w:r w:rsidRPr="00DC6936">
          <w:rPr>
            <w:rStyle w:val="Hyperlink"/>
          </w:rPr>
          <w:t>https://doi.org/10.1111/cdev.12905</w:t>
        </w:r>
      </w:ins>
      <w:ins w:id="1291" w:author="Jule Jaich" w:date="2023-03-16T18:20:00Z">
        <w:r>
          <w:fldChar w:fldCharType="end"/>
        </w:r>
      </w:ins>
      <w:ins w:id="1292" w:author="Jule Jaich" w:date="2023-03-16T18:19:00Z">
        <w:r w:rsidRPr="001F194C">
          <w:t>.</w:t>
        </w:r>
      </w:ins>
    </w:p>
    <w:p w14:paraId="2DF11E46" w14:textId="3D270432" w:rsidR="00D965D6" w:rsidRPr="00D965D6" w:rsidRDefault="00D965D6" w:rsidP="00FD2730">
      <w:pPr>
        <w:pStyle w:val="MDPI71References"/>
        <w:numPr>
          <w:ilvl w:val="0"/>
          <w:numId w:val="44"/>
        </w:numPr>
        <w:jc w:val="left"/>
        <w:rPr>
          <w:ins w:id="1293" w:author="Jule Jaich" w:date="2023-03-16T18:20:00Z"/>
          <w:rFonts w:ascii="Calibri" w:hAnsi="Calibri"/>
          <w:color w:val="auto"/>
          <w:rPrChange w:id="1294" w:author="Jule Jaich" w:date="2023-03-16T18:20:00Z">
            <w:rPr>
              <w:ins w:id="1295" w:author="Jule Jaich" w:date="2023-03-16T18:20:00Z"/>
            </w:rPr>
          </w:rPrChange>
        </w:rPr>
      </w:pPr>
      <w:proofErr w:type="spellStart"/>
      <w:ins w:id="1296" w:author="Jule Jaich" w:date="2023-03-16T18:20:00Z">
        <w:r w:rsidRPr="001F194C">
          <w:t>Lackman</w:t>
        </w:r>
        <w:proofErr w:type="spellEnd"/>
        <w:r w:rsidRPr="001F194C">
          <w:t xml:space="preserve">, J.; Smith, M.L.; McNeill, E.B. Freshman College Students’ Reasons for Enrolling in and Anticipated Benefits from a Basic College Physical Education Activity Course. </w:t>
        </w:r>
        <w:r w:rsidRPr="001F194C">
          <w:rPr>
            <w:i/>
            <w:iCs/>
          </w:rPr>
          <w:t>Front. Public Heal.</w:t>
        </w:r>
        <w:r w:rsidRPr="001F194C">
          <w:t xml:space="preserve"> </w:t>
        </w:r>
        <w:r w:rsidRPr="001F194C">
          <w:rPr>
            <w:b/>
            <w:bCs/>
          </w:rPr>
          <w:t>2015</w:t>
        </w:r>
        <w:r w:rsidRPr="001F194C">
          <w:t xml:space="preserve">, </w:t>
        </w:r>
        <w:r w:rsidRPr="001F194C">
          <w:rPr>
            <w:i/>
            <w:iCs/>
          </w:rPr>
          <w:t>3</w:t>
        </w:r>
        <w:r w:rsidRPr="001F194C">
          <w:t xml:space="preserve">, 162, </w:t>
        </w:r>
        <w:r>
          <w:fldChar w:fldCharType="begin"/>
        </w:r>
        <w:r>
          <w:instrText xml:space="preserve"> HYPERLINK "</w:instrText>
        </w:r>
        <w:r w:rsidRPr="001F194C">
          <w:instrText>https://doi.org/10.3389/fpubh.2015.00162</w:instrText>
        </w:r>
        <w:r>
          <w:instrText xml:space="preserve">" </w:instrText>
        </w:r>
        <w:r>
          <w:fldChar w:fldCharType="separate"/>
        </w:r>
        <w:r w:rsidRPr="00DC6936">
          <w:rPr>
            <w:rStyle w:val="Hyperlink"/>
          </w:rPr>
          <w:t>https://doi.org/10.3389/fpubh.2015.00162</w:t>
        </w:r>
        <w:r>
          <w:fldChar w:fldCharType="end"/>
        </w:r>
        <w:r w:rsidRPr="001F194C">
          <w:t>.</w:t>
        </w:r>
      </w:ins>
    </w:p>
    <w:p w14:paraId="35F67EDF" w14:textId="43138F47" w:rsidR="00D965D6" w:rsidRPr="00B521A9" w:rsidRDefault="00B521A9" w:rsidP="00FD2730">
      <w:pPr>
        <w:pStyle w:val="MDPI71References"/>
        <w:numPr>
          <w:ilvl w:val="0"/>
          <w:numId w:val="44"/>
        </w:numPr>
        <w:jc w:val="left"/>
        <w:rPr>
          <w:ins w:id="1297" w:author="Jule Jaich" w:date="2023-03-16T18:20:00Z"/>
          <w:rFonts w:ascii="Calibri" w:hAnsi="Calibri"/>
          <w:color w:val="auto"/>
          <w:rPrChange w:id="1298" w:author="Jule Jaich" w:date="2023-03-16T18:20:00Z">
            <w:rPr>
              <w:ins w:id="1299" w:author="Jule Jaich" w:date="2023-03-16T18:20:00Z"/>
            </w:rPr>
          </w:rPrChange>
        </w:rPr>
      </w:pPr>
      <w:ins w:id="1300" w:author="Jule Jaich" w:date="2023-03-16T18:20:00Z">
        <w:r w:rsidRPr="001F194C">
          <w:t xml:space="preserve">Holmberg, C.; Larsson, C.; </w:t>
        </w:r>
        <w:proofErr w:type="spellStart"/>
        <w:r w:rsidRPr="001F194C">
          <w:t>Korp</w:t>
        </w:r>
        <w:proofErr w:type="spellEnd"/>
        <w:r w:rsidRPr="001F194C">
          <w:t xml:space="preserve">, P.; Lindgren, E.-C.; Jonsson, L.; </w:t>
        </w:r>
        <w:proofErr w:type="spellStart"/>
        <w:r w:rsidRPr="001F194C">
          <w:t>Fröberg</w:t>
        </w:r>
        <w:proofErr w:type="spellEnd"/>
        <w:r w:rsidRPr="001F194C">
          <w:t xml:space="preserve">, A.; E Chaplin, J.; Berg, C. Empowering aspects for healthy food and physical activity habits: adolescents’ experiences of a school-based intervention in a disadvantaged urban community. </w:t>
        </w:r>
        <w:r w:rsidRPr="001F194C">
          <w:rPr>
            <w:i/>
            <w:iCs/>
          </w:rPr>
          <w:t>Int. J. Qual. Stud. Heal. Well-being</w:t>
        </w:r>
        <w:r w:rsidRPr="001F194C">
          <w:t xml:space="preserve"> </w:t>
        </w:r>
        <w:r w:rsidRPr="001F194C">
          <w:rPr>
            <w:b/>
            <w:bCs/>
          </w:rPr>
          <w:t>2018</w:t>
        </w:r>
        <w:r w:rsidRPr="001F194C">
          <w:t xml:space="preserve">, </w:t>
        </w:r>
        <w:r w:rsidRPr="001F194C">
          <w:rPr>
            <w:i/>
            <w:iCs/>
          </w:rPr>
          <w:t>13</w:t>
        </w:r>
        <w:r w:rsidRPr="001F194C">
          <w:t xml:space="preserve">, </w:t>
        </w:r>
        <w:r>
          <w:fldChar w:fldCharType="begin"/>
        </w:r>
        <w:r>
          <w:instrText xml:space="preserve"> HYPERLINK "</w:instrText>
        </w:r>
        <w:r w:rsidRPr="001F194C">
          <w:instrText>https://doi.org/10.1080/17482631.2018.1487759</w:instrText>
        </w:r>
        <w:r>
          <w:instrText xml:space="preserve">" </w:instrText>
        </w:r>
        <w:r>
          <w:fldChar w:fldCharType="separate"/>
        </w:r>
        <w:r w:rsidRPr="00DC6936">
          <w:rPr>
            <w:rStyle w:val="Hyperlink"/>
          </w:rPr>
          <w:t>https://doi.org/10.1080/17482631.2018.1487759</w:t>
        </w:r>
        <w:r>
          <w:fldChar w:fldCharType="end"/>
        </w:r>
        <w:r w:rsidRPr="001F194C">
          <w:t>.</w:t>
        </w:r>
      </w:ins>
    </w:p>
    <w:p w14:paraId="3CD8A6E6" w14:textId="52D091C9" w:rsidR="00B521A9" w:rsidRDefault="00A524CF">
      <w:pPr>
        <w:pStyle w:val="MDPI71References"/>
        <w:numPr>
          <w:ilvl w:val="0"/>
          <w:numId w:val="44"/>
        </w:numPr>
        <w:jc w:val="left"/>
        <w:rPr>
          <w:ins w:id="1301" w:author="Jule Jaich" w:date="2023-03-16T16:53:00Z"/>
          <w:rFonts w:ascii="Calibri" w:hAnsi="Calibri"/>
          <w:color w:val="auto"/>
        </w:rPr>
        <w:pPrChange w:id="1302" w:author="Jule Jaich" w:date="2023-03-16T18:17:00Z">
          <w:pPr>
            <w:pStyle w:val="MDPI71References"/>
            <w:numPr>
              <w:numId w:val="0"/>
            </w:numPr>
            <w:ind w:left="0" w:firstLine="0"/>
          </w:pPr>
        </w:pPrChange>
      </w:pPr>
      <w:proofErr w:type="spellStart"/>
      <w:ins w:id="1303" w:author="Jule Jaich" w:date="2023-03-16T18:21:00Z">
        <w:r w:rsidRPr="001F194C">
          <w:t>Pokhrel</w:t>
        </w:r>
        <w:proofErr w:type="spellEnd"/>
        <w:r w:rsidRPr="001F194C">
          <w:t xml:space="preserve">, P.; Bennett, B.L.; </w:t>
        </w:r>
        <w:proofErr w:type="spellStart"/>
        <w:r w:rsidRPr="001F194C">
          <w:t>Regmi</w:t>
        </w:r>
        <w:proofErr w:type="spellEnd"/>
        <w:r w:rsidRPr="001F194C">
          <w:t xml:space="preserve">, S.; </w:t>
        </w:r>
        <w:proofErr w:type="spellStart"/>
        <w:r w:rsidRPr="001F194C">
          <w:t>Idrisov</w:t>
        </w:r>
        <w:proofErr w:type="spellEnd"/>
        <w:r w:rsidRPr="001F194C">
          <w:t xml:space="preserve">, B.; </w:t>
        </w:r>
        <w:proofErr w:type="spellStart"/>
        <w:r w:rsidRPr="001F194C">
          <w:t>Galimov</w:t>
        </w:r>
        <w:proofErr w:type="spellEnd"/>
        <w:r w:rsidRPr="001F194C">
          <w:t xml:space="preserve">, A.; </w:t>
        </w:r>
        <w:proofErr w:type="spellStart"/>
        <w:r w:rsidRPr="001F194C">
          <w:t>Akhmadeeva</w:t>
        </w:r>
        <w:proofErr w:type="spellEnd"/>
        <w:r w:rsidRPr="001F194C">
          <w:t xml:space="preserve">, L.; Sussman, S. Individualism-Collectivism, Social Self-Control and Adolescent Substance Use and Risky Sexual Behavior. </w:t>
        </w:r>
        <w:r w:rsidRPr="001F194C">
          <w:rPr>
            <w:i/>
            <w:iCs/>
          </w:rPr>
          <w:t>Subst. Use Misuse</w:t>
        </w:r>
        <w:r w:rsidRPr="001F194C">
          <w:t xml:space="preserve"> </w:t>
        </w:r>
        <w:r w:rsidRPr="001F194C">
          <w:rPr>
            <w:b/>
            <w:bCs/>
          </w:rPr>
          <w:t>2017</w:t>
        </w:r>
        <w:r w:rsidRPr="001F194C">
          <w:t xml:space="preserve">, </w:t>
        </w:r>
        <w:r w:rsidRPr="001F194C">
          <w:rPr>
            <w:i/>
            <w:iCs/>
          </w:rPr>
          <w:t>53</w:t>
        </w:r>
        <w:r w:rsidRPr="001F194C">
          <w:t>, 1057–1067, https://doi.org/10.1080/10826084.2017.1392983.</w:t>
        </w:r>
      </w:ins>
    </w:p>
    <w:p w14:paraId="3A905610" w14:textId="117808F3" w:rsidR="006B6589" w:rsidRDefault="001F194C" w:rsidP="001E4625">
      <w:pPr>
        <w:pStyle w:val="MDPI71References"/>
        <w:numPr>
          <w:ilvl w:val="0"/>
          <w:numId w:val="0"/>
        </w:numPr>
        <w:ind w:left="425" w:hanging="425"/>
        <w:rPr>
          <w:ins w:id="1304" w:author="Jule Jaich" w:date="2023-03-16T16:53:00Z"/>
          <w:lang w:val="it-IT"/>
        </w:rPr>
      </w:pPr>
      <w:r w:rsidRPr="001F194C">
        <w:rPr>
          <w:lang w:val="it-IT"/>
        </w:rPr>
        <w:t xml:space="preserve"> </w:t>
      </w:r>
      <w:ins w:id="1305" w:author="Jule Jaich" w:date="2023-03-16T16:51:00Z">
        <w:r w:rsidR="001E4625">
          <w:rPr>
            <w:lang w:val="it-IT"/>
          </w:rPr>
          <w:tab/>
        </w:r>
      </w:ins>
    </w:p>
    <w:p w14:paraId="7BD3C661" w14:textId="5EB45DD6" w:rsidR="001F194C" w:rsidRPr="001F194C" w:rsidDel="00460194" w:rsidRDefault="001F194C">
      <w:pPr>
        <w:pStyle w:val="MDPI71References"/>
        <w:numPr>
          <w:ilvl w:val="0"/>
          <w:numId w:val="0"/>
        </w:numPr>
        <w:ind w:left="425" w:hanging="425"/>
        <w:rPr>
          <w:del w:id="1306" w:author="Jule Jaich" w:date="2023-03-16T18:26:00Z"/>
        </w:rPr>
        <w:pPrChange w:id="1307" w:author="Jule Jaich" w:date="2023-03-16T16:51:00Z">
          <w:pPr>
            <w:pStyle w:val="MDPI71References"/>
          </w:pPr>
        </w:pPrChange>
      </w:pPr>
      <w:del w:id="1308" w:author="Jule Jaich" w:date="2023-03-16T18:26:00Z">
        <w:r w:rsidRPr="001F194C" w:rsidDel="00460194">
          <w:rPr>
            <w:lang w:val="it-IT"/>
          </w:rPr>
          <w:delText xml:space="preserve">Albarracín Ordoñez, M., &amp; Muñoz Ortega, L. (2008). </w:delText>
        </w:r>
        <w:r w:rsidRPr="00656931" w:rsidDel="00460194">
          <w:rPr>
            <w:lang w:val="it-IT"/>
            <w:rPrChange w:id="1309" w:author="Microsoft Office User" w:date="2023-03-08T11:32:00Z">
              <w:rPr/>
            </w:rPrChange>
          </w:rPr>
          <w:delText xml:space="preserve">Factores asociados al consumo de alcohol en estudiantes de los dos primeros años de carrera universitaria [Factors associated with alcohol consumption in students in the first two years of university]. </w:delText>
        </w:r>
        <w:r w:rsidRPr="001F194C" w:rsidDel="00460194">
          <w:delText>Liberabit, 14(14), 49-61.</w:delText>
        </w:r>
      </w:del>
    </w:p>
    <w:p w14:paraId="066E6217" w14:textId="65703EFB" w:rsidR="001F194C" w:rsidRPr="00656931" w:rsidDel="00B173DD" w:rsidRDefault="001F194C" w:rsidP="001F194C">
      <w:pPr>
        <w:pStyle w:val="MDPI71References"/>
        <w:rPr>
          <w:del w:id="1310" w:author="Jule Jaich" w:date="2023-03-16T18:02:00Z"/>
          <w:lang w:val="es-ES"/>
          <w:rPrChange w:id="1311" w:author="Microsoft Office User" w:date="2023-03-08T11:32:00Z">
            <w:rPr>
              <w:del w:id="1312" w:author="Jule Jaich" w:date="2023-03-16T18:02:00Z"/>
            </w:rPr>
          </w:rPrChange>
        </w:rPr>
      </w:pPr>
      <w:del w:id="1313" w:author="Jule Jaich" w:date="2023-03-16T18:02:00Z">
        <w:r w:rsidRPr="001F194C" w:rsidDel="00B173DD">
          <w:delText xml:space="preserve">2. Arango-Paternina, C.M.; Cardona-Gómez, J.; Arboleda-Serna, V.H.; Muñoz-Rodríguez, D.I. Friends, physical activity, and sedentary behavior in university students: A social network analysis. </w:delText>
        </w:r>
        <w:r w:rsidRPr="00656931" w:rsidDel="00B173DD">
          <w:rPr>
            <w:i/>
            <w:iCs/>
            <w:lang w:val="es-ES"/>
            <w:rPrChange w:id="1314" w:author="Microsoft Office User" w:date="2023-03-08T11:32:00Z">
              <w:rPr>
                <w:i/>
                <w:iCs/>
              </w:rPr>
            </w:rPrChange>
          </w:rPr>
          <w:delText>Rev. de la Fac. de Med.</w:delText>
        </w:r>
        <w:r w:rsidRPr="00656931" w:rsidDel="00B173DD">
          <w:rPr>
            <w:lang w:val="es-ES"/>
            <w:rPrChange w:id="1315" w:author="Microsoft Office User" w:date="2023-03-08T11:32:00Z">
              <w:rPr/>
            </w:rPrChange>
          </w:rPr>
          <w:delText xml:space="preserve"> </w:delText>
        </w:r>
        <w:r w:rsidRPr="00656931" w:rsidDel="00B173DD">
          <w:rPr>
            <w:b/>
            <w:bCs/>
            <w:lang w:val="es-ES"/>
            <w:rPrChange w:id="1316" w:author="Microsoft Office User" w:date="2023-03-08T11:32:00Z">
              <w:rPr>
                <w:b/>
                <w:bCs/>
              </w:rPr>
            </w:rPrChange>
          </w:rPr>
          <w:delText>2021</w:delText>
        </w:r>
        <w:r w:rsidRPr="00656931" w:rsidDel="00B173DD">
          <w:rPr>
            <w:lang w:val="es-ES"/>
            <w:rPrChange w:id="1317" w:author="Microsoft Office User" w:date="2023-03-08T11:32:00Z">
              <w:rPr/>
            </w:rPrChange>
          </w:rPr>
          <w:delText xml:space="preserve">, </w:delText>
        </w:r>
        <w:r w:rsidRPr="00656931" w:rsidDel="00B173DD">
          <w:rPr>
            <w:i/>
            <w:iCs/>
            <w:lang w:val="es-ES"/>
            <w:rPrChange w:id="1318" w:author="Microsoft Office User" w:date="2023-03-08T11:32:00Z">
              <w:rPr>
                <w:i/>
                <w:iCs/>
              </w:rPr>
            </w:rPrChange>
          </w:rPr>
          <w:delText>70</w:delText>
        </w:r>
        <w:r w:rsidRPr="00656931" w:rsidDel="00B173DD">
          <w:rPr>
            <w:lang w:val="es-ES"/>
            <w:rPrChange w:id="1319" w:author="Microsoft Office User" w:date="2023-03-08T11:32:00Z">
              <w:rPr/>
            </w:rPrChange>
          </w:rPr>
          <w:delText>, e91270–e91270, https://doi.org/10.15446/revfacmed.v70n1.91270.</w:delText>
        </w:r>
      </w:del>
    </w:p>
    <w:p w14:paraId="53B5C0BB" w14:textId="15BFC3F2" w:rsidR="001F194C" w:rsidRPr="001F194C" w:rsidDel="008C0F7B" w:rsidRDefault="001F194C" w:rsidP="001F194C">
      <w:pPr>
        <w:pStyle w:val="MDPI71References"/>
        <w:rPr>
          <w:del w:id="1320" w:author="Jule Jaich" w:date="2023-03-16T18:02:00Z"/>
        </w:rPr>
      </w:pPr>
      <w:del w:id="1321" w:author="Jule Jaich" w:date="2023-03-16T18:02:00Z">
        <w:r w:rsidRPr="00656931" w:rsidDel="008C0F7B">
          <w:rPr>
            <w:lang w:val="es-ES"/>
            <w:rPrChange w:id="1322" w:author="Microsoft Office User" w:date="2023-03-08T11:32:00Z">
              <w:rPr/>
            </w:rPrChange>
          </w:rPr>
          <w:delText xml:space="preserve">3. Zambrano, S.B.; Bastidas, L.E.T.; Paz, E.G.C. Consumo de alcohol en estudiantes universitarios colombianos. </w:delText>
        </w:r>
        <w:r w:rsidRPr="001F194C" w:rsidDel="008C0F7B">
          <w:rPr>
            <w:i/>
            <w:iCs/>
          </w:rPr>
          <w:delText>Univ. y Salud</w:delText>
        </w:r>
        <w:r w:rsidRPr="001F194C" w:rsidDel="008C0F7B">
          <w:delText xml:space="preserve"> </w:delText>
        </w:r>
        <w:r w:rsidRPr="001F194C" w:rsidDel="008C0F7B">
          <w:rPr>
            <w:b/>
            <w:bCs/>
          </w:rPr>
          <w:delText>2017</w:delText>
        </w:r>
        <w:r w:rsidRPr="001F194C" w:rsidDel="008C0F7B">
          <w:delText xml:space="preserve">, </w:delText>
        </w:r>
        <w:r w:rsidRPr="001F194C" w:rsidDel="008C0F7B">
          <w:rPr>
            <w:i/>
            <w:iCs/>
          </w:rPr>
          <w:delText>19</w:delText>
        </w:r>
        <w:r w:rsidRPr="001F194C" w:rsidDel="008C0F7B">
          <w:delText>, 37, https://doi.org/10.22267/rus.171901.67.</w:delText>
        </w:r>
      </w:del>
    </w:p>
    <w:p w14:paraId="7EAF9E7F" w14:textId="10B89A78" w:rsidR="001F194C" w:rsidRPr="001F194C" w:rsidDel="00460194" w:rsidRDefault="001F194C" w:rsidP="001F194C">
      <w:pPr>
        <w:pStyle w:val="MDPI71References"/>
        <w:rPr>
          <w:del w:id="1323" w:author="Jule Jaich" w:date="2023-03-16T18:26:00Z"/>
        </w:rPr>
      </w:pPr>
      <w:del w:id="1324" w:author="Jule Jaich" w:date="2023-03-16T18:26:00Z">
        <w:r w:rsidRPr="001F194C" w:rsidDel="00460194">
          <w:delText xml:space="preserve">4. </w:delText>
        </w:r>
      </w:del>
      <w:del w:id="1325" w:author="Jule Jaich" w:date="2023-03-16T18:11:00Z">
        <w:r w:rsidRPr="001F194C" w:rsidDel="000C6920">
          <w:delText xml:space="preserve">Boot, C.R.; Rietmeijer, C.B.; Vonk, P.; Meijman, F.J. Perceived health profiles of Dutch university students living with their parents, alone or with peers. </w:delText>
        </w:r>
        <w:r w:rsidRPr="001F194C" w:rsidDel="000C6920">
          <w:rPr>
            <w:i/>
            <w:iCs/>
          </w:rPr>
          <w:delText>Int. J. Adolesc. Med. Heal.</w:delText>
        </w:r>
        <w:r w:rsidRPr="001F194C" w:rsidDel="000C6920">
          <w:delText xml:space="preserve"> </w:delText>
        </w:r>
        <w:r w:rsidRPr="001F194C" w:rsidDel="000C6920">
          <w:rPr>
            <w:b/>
            <w:bCs/>
          </w:rPr>
          <w:delText>2009</w:delText>
        </w:r>
        <w:r w:rsidRPr="001F194C" w:rsidDel="000C6920">
          <w:delText xml:space="preserve">, </w:delText>
        </w:r>
        <w:r w:rsidRPr="001F194C" w:rsidDel="000C6920">
          <w:rPr>
            <w:i/>
            <w:iCs/>
          </w:rPr>
          <w:delText>21</w:delText>
        </w:r>
        <w:r w:rsidRPr="001F194C" w:rsidDel="000C6920">
          <w:delText>, 41–50, https://doi.org/10.1515/ijamh.2009.21.1.41.</w:delText>
        </w:r>
      </w:del>
    </w:p>
    <w:p w14:paraId="326062CD" w14:textId="0BBAEB12" w:rsidR="001F194C" w:rsidRPr="001F194C" w:rsidDel="00460194" w:rsidRDefault="001F194C" w:rsidP="001F194C">
      <w:pPr>
        <w:pStyle w:val="MDPI71References"/>
        <w:rPr>
          <w:del w:id="1326" w:author="Jule Jaich" w:date="2023-03-16T18:26:00Z"/>
        </w:rPr>
      </w:pPr>
      <w:del w:id="1327" w:author="Jule Jaich" w:date="2023-03-16T18:26:00Z">
        <w:r w:rsidRPr="001F194C" w:rsidDel="00460194">
          <w:delText xml:space="preserve">5. Cooke, M.E.; Neale, Z.E.; Barr, P.B.; Myers, J.; Dick, D.M.; Kendler, K.S.; Edwards, A.C. The Role of Social, Familial, and Individual-Level Factors on Multiple Alcohol Use Outcomes During the First Year of University. </w:delText>
        </w:r>
        <w:r w:rsidRPr="001F194C" w:rsidDel="00460194">
          <w:rPr>
            <w:i/>
            <w:iCs/>
          </w:rPr>
          <w:delText>Alcohol. Clin. Exp. Res.</w:delText>
        </w:r>
        <w:r w:rsidRPr="001F194C" w:rsidDel="00460194">
          <w:delText xml:space="preserve"> </w:delText>
        </w:r>
        <w:r w:rsidRPr="001F194C" w:rsidDel="00460194">
          <w:rPr>
            <w:b/>
            <w:bCs/>
          </w:rPr>
          <w:delText>2017</w:delText>
        </w:r>
        <w:r w:rsidRPr="001F194C" w:rsidDel="00460194">
          <w:delText xml:space="preserve">, </w:delText>
        </w:r>
        <w:r w:rsidRPr="001F194C" w:rsidDel="00460194">
          <w:rPr>
            <w:i/>
            <w:iCs/>
          </w:rPr>
          <w:delText>41</w:delText>
        </w:r>
        <w:r w:rsidRPr="001F194C" w:rsidDel="00460194">
          <w:delText>, 1783–1793, https://doi.org/10.1111/acer.13478.</w:delText>
        </w:r>
      </w:del>
    </w:p>
    <w:p w14:paraId="36BB2545" w14:textId="1CD8D7E6" w:rsidR="001F194C" w:rsidRPr="001F194C" w:rsidDel="003D6135" w:rsidRDefault="001F194C" w:rsidP="001F194C">
      <w:pPr>
        <w:pStyle w:val="MDPI71References"/>
        <w:rPr>
          <w:del w:id="1328" w:author="Jule Jaich" w:date="2023-03-16T18:15:00Z"/>
        </w:rPr>
      </w:pPr>
      <w:del w:id="1329" w:author="Jule Jaich" w:date="2023-03-16T18:26:00Z">
        <w:r w:rsidRPr="001F194C" w:rsidDel="00460194">
          <w:delText xml:space="preserve">6. </w:delText>
        </w:r>
      </w:del>
      <w:del w:id="1330" w:author="Jule Jaich" w:date="2023-03-16T18:12:00Z">
        <w:r w:rsidRPr="001F194C" w:rsidDel="000C6920">
          <w:delText xml:space="preserve">Deliens, T.; Clarys, P.; De Bourdeaudhuij, I.; Deforche, B. Determinants of eating behaviour in university students: A qualitative study using focus group discussions. </w:delText>
        </w:r>
        <w:r w:rsidRPr="001F194C" w:rsidDel="000C6920">
          <w:rPr>
            <w:i/>
            <w:iCs/>
          </w:rPr>
          <w:delText>BMC Public Health</w:delText>
        </w:r>
        <w:r w:rsidRPr="001F194C" w:rsidDel="000C6920">
          <w:delText xml:space="preserve"> </w:delText>
        </w:r>
        <w:r w:rsidRPr="001F194C" w:rsidDel="000C6920">
          <w:rPr>
            <w:b/>
            <w:bCs/>
          </w:rPr>
          <w:delText>2014</w:delText>
        </w:r>
        <w:r w:rsidRPr="001F194C" w:rsidDel="000C6920">
          <w:delText xml:space="preserve">, </w:delText>
        </w:r>
        <w:r w:rsidRPr="001F194C" w:rsidDel="000C6920">
          <w:rPr>
            <w:i/>
            <w:iCs/>
          </w:rPr>
          <w:delText>14</w:delText>
        </w:r>
        <w:r w:rsidRPr="001F194C" w:rsidDel="000C6920">
          <w:delText>, 53, doi:10.1186/1471-2458-14-53.</w:delText>
        </w:r>
      </w:del>
    </w:p>
    <w:p w14:paraId="449196E4" w14:textId="6197E18C" w:rsidR="001F194C" w:rsidRPr="001F194C" w:rsidDel="008A6235" w:rsidRDefault="001F194C" w:rsidP="005C290A">
      <w:pPr>
        <w:pStyle w:val="MDPI71References"/>
        <w:rPr>
          <w:del w:id="1331" w:author="Jule Jaich" w:date="2023-03-16T18:10:00Z"/>
        </w:rPr>
      </w:pPr>
      <w:del w:id="1332" w:author="Jule Jaich" w:date="2023-03-16T18:15:00Z">
        <w:r w:rsidRPr="001F194C" w:rsidDel="003D6135">
          <w:delText xml:space="preserve">7. Douglas, K.A.; Collins, J.L.; Warren, C.; Kann, L.; Gold, R.; Clayton, S.; Ross, J.G.; Kolbe, L.J. Results From the 1995 National College Health Risk Behavior Survey. </w:delText>
        </w:r>
        <w:r w:rsidRPr="003D6135" w:rsidDel="003D6135">
          <w:rPr>
            <w:i/>
            <w:iCs/>
          </w:rPr>
          <w:delText>J. Am. Coll. Heal.</w:delText>
        </w:r>
        <w:r w:rsidRPr="001F194C" w:rsidDel="003D6135">
          <w:delText xml:space="preserve"> </w:delText>
        </w:r>
        <w:r w:rsidRPr="003D6135" w:rsidDel="003D6135">
          <w:rPr>
            <w:b/>
            <w:bCs/>
          </w:rPr>
          <w:delText>1997</w:delText>
        </w:r>
        <w:r w:rsidRPr="001F194C" w:rsidDel="003D6135">
          <w:delText xml:space="preserve">, </w:delText>
        </w:r>
        <w:r w:rsidRPr="003D6135" w:rsidDel="003D6135">
          <w:rPr>
            <w:i/>
            <w:iCs/>
          </w:rPr>
          <w:delText>46</w:delText>
        </w:r>
        <w:r w:rsidRPr="001F194C" w:rsidDel="003D6135">
          <w:delText>, 55–67, https://doi.org/10.1080/07448489709595589.</w:delText>
        </w:r>
      </w:del>
    </w:p>
    <w:p w14:paraId="205685F7" w14:textId="45DF5B89" w:rsidR="001F194C" w:rsidRPr="001F194C" w:rsidDel="00460194" w:rsidRDefault="001F194C" w:rsidP="003D6135">
      <w:pPr>
        <w:pStyle w:val="MDPI71References"/>
        <w:rPr>
          <w:del w:id="1333" w:author="Jule Jaich" w:date="2023-03-16T18:26:00Z"/>
        </w:rPr>
      </w:pPr>
      <w:del w:id="1334" w:author="Jule Jaich" w:date="2023-03-16T18:10:00Z">
        <w:r w:rsidRPr="001F194C" w:rsidDel="008A6235">
          <w:delText xml:space="preserve">8. El Ansari, W.; Stock, C.; Mikolajczyk, R.T. Relationships between food consumption and living arrangements among university students in four European countries—A cross-sectional study. </w:delText>
        </w:r>
        <w:r w:rsidRPr="008A6235" w:rsidDel="008A6235">
          <w:rPr>
            <w:i/>
            <w:iCs/>
          </w:rPr>
          <w:delText>Nutr. J.</w:delText>
        </w:r>
        <w:r w:rsidRPr="001F194C" w:rsidDel="008A6235">
          <w:delText xml:space="preserve"> </w:delText>
        </w:r>
        <w:r w:rsidRPr="008A6235" w:rsidDel="008A6235">
          <w:rPr>
            <w:b/>
            <w:bCs/>
          </w:rPr>
          <w:delText>2012</w:delText>
        </w:r>
        <w:r w:rsidRPr="001F194C" w:rsidDel="008A6235">
          <w:delText xml:space="preserve">, </w:delText>
        </w:r>
        <w:r w:rsidRPr="008A6235" w:rsidDel="008A6235">
          <w:rPr>
            <w:i/>
            <w:iCs/>
          </w:rPr>
          <w:delText>11</w:delText>
        </w:r>
        <w:r w:rsidRPr="001F194C" w:rsidDel="008A6235">
          <w:delText>, 28, https://doi.org/10.1186/1475-2891-11-28.</w:delText>
        </w:r>
      </w:del>
    </w:p>
    <w:p w14:paraId="325E261B" w14:textId="720881F6" w:rsidR="001F194C" w:rsidRPr="001F194C" w:rsidDel="00176B87" w:rsidRDefault="001F194C" w:rsidP="001F194C">
      <w:pPr>
        <w:pStyle w:val="MDPI71References"/>
        <w:rPr>
          <w:del w:id="1335" w:author="Jule Jaich" w:date="2023-03-16T18:13:00Z"/>
        </w:rPr>
      </w:pPr>
      <w:del w:id="1336" w:author="Jule Jaich" w:date="2023-03-16T18:26:00Z">
        <w:r w:rsidRPr="001F194C" w:rsidDel="00460194">
          <w:delText xml:space="preserve">9. Fan, X.; Zhu, Z.; Zhuang, J.; Liu, Y.; Tang, Y.; Chen, P.; Cao, Z.-B. Gender and age differences in the association between living arrangement and physical activity levels among youth aged 9–19 years in Shanghai, China: a cross-sectional questionnaire study. </w:delText>
        </w:r>
        <w:r w:rsidRPr="001F194C" w:rsidDel="00460194">
          <w:rPr>
            <w:i/>
            <w:iCs/>
          </w:rPr>
          <w:delText>BMC Public Heal.</w:delText>
        </w:r>
        <w:r w:rsidRPr="001F194C" w:rsidDel="00460194">
          <w:delText xml:space="preserve"> </w:delText>
        </w:r>
        <w:r w:rsidRPr="001F194C" w:rsidDel="00460194">
          <w:rPr>
            <w:b/>
            <w:bCs/>
          </w:rPr>
          <w:delText>2019</w:delText>
        </w:r>
        <w:r w:rsidRPr="001F194C" w:rsidDel="00460194">
          <w:delText xml:space="preserve">, </w:delText>
        </w:r>
        <w:r w:rsidRPr="001F194C" w:rsidDel="00460194">
          <w:rPr>
            <w:i/>
            <w:iCs/>
          </w:rPr>
          <w:delText>19</w:delText>
        </w:r>
        <w:r w:rsidRPr="001F194C" w:rsidDel="00460194">
          <w:delText>, 1–9, https://doi.org/10.1186/s12889-019-7383-z.</w:delText>
        </w:r>
      </w:del>
    </w:p>
    <w:p w14:paraId="60E89753" w14:textId="4B6EC210" w:rsidR="001F194C" w:rsidRPr="001F194C" w:rsidDel="00460194" w:rsidRDefault="001F194C" w:rsidP="00176B87">
      <w:pPr>
        <w:pStyle w:val="MDPI71References"/>
        <w:rPr>
          <w:del w:id="1337" w:author="Jule Jaich" w:date="2023-03-16T18:26:00Z"/>
        </w:rPr>
      </w:pPr>
      <w:del w:id="1338" w:author="Jule Jaich" w:date="2023-03-16T18:13:00Z">
        <w:r w:rsidRPr="001F194C" w:rsidDel="00176B87">
          <w:delText xml:space="preserve">10. Foster, S.L.; Jr., C.R.M. Ethnicity: Conceptual and methodological issues in child clinical research. </w:delText>
        </w:r>
        <w:r w:rsidRPr="00176B87" w:rsidDel="00176B87">
          <w:rPr>
            <w:i/>
            <w:iCs/>
          </w:rPr>
          <w:delText>J. Clin. Child Psychol.</w:delText>
        </w:r>
        <w:r w:rsidRPr="001F194C" w:rsidDel="00176B87">
          <w:delText xml:space="preserve"> </w:delText>
        </w:r>
        <w:r w:rsidRPr="00176B87" w:rsidDel="00176B87">
          <w:rPr>
            <w:b/>
            <w:bCs/>
          </w:rPr>
          <w:delText>1995</w:delText>
        </w:r>
        <w:r w:rsidRPr="001F194C" w:rsidDel="00176B87">
          <w:delText xml:space="preserve">, </w:delText>
        </w:r>
        <w:r w:rsidRPr="00176B87" w:rsidDel="00176B87">
          <w:rPr>
            <w:i/>
            <w:iCs/>
          </w:rPr>
          <w:delText>24</w:delText>
        </w:r>
        <w:r w:rsidRPr="001F194C" w:rsidDel="00176B87">
          <w:delText>, 214–226, https://doi.org/10.1207/s15374424jccp2402_9.</w:delText>
        </w:r>
      </w:del>
    </w:p>
    <w:p w14:paraId="560229DC" w14:textId="0E84A686" w:rsidR="001F194C" w:rsidRPr="001F194C" w:rsidDel="00460194" w:rsidRDefault="001F194C" w:rsidP="001F194C">
      <w:pPr>
        <w:pStyle w:val="MDPI71References"/>
        <w:rPr>
          <w:del w:id="1339" w:author="Jule Jaich" w:date="2023-03-16T18:26:00Z"/>
        </w:rPr>
      </w:pPr>
      <w:del w:id="1340" w:author="Jule Jaich" w:date="2023-03-16T18:26:00Z">
        <w:r w:rsidRPr="001F194C" w:rsidDel="00460194">
          <w:delText xml:space="preserve">11. Friese, B.; Grube, J.; Moore, R.; Jennings, V.K. Parents' Rules about Underage Drinking: A Qualitative Study of Why Parents Let Teens Drink. </w:delText>
        </w:r>
        <w:r w:rsidRPr="001F194C" w:rsidDel="00460194">
          <w:rPr>
            <w:i/>
            <w:iCs/>
          </w:rPr>
          <w:delText>J. Drug Educ.</w:delText>
        </w:r>
        <w:r w:rsidRPr="001F194C" w:rsidDel="00460194">
          <w:delText xml:space="preserve"> </w:delText>
        </w:r>
        <w:r w:rsidRPr="001F194C" w:rsidDel="00460194">
          <w:rPr>
            <w:b/>
            <w:bCs/>
          </w:rPr>
          <w:delText>2012</w:delText>
        </w:r>
        <w:r w:rsidRPr="001F194C" w:rsidDel="00460194">
          <w:delText xml:space="preserve">, </w:delText>
        </w:r>
        <w:r w:rsidRPr="001F194C" w:rsidDel="00460194">
          <w:rPr>
            <w:i/>
            <w:iCs/>
          </w:rPr>
          <w:delText>42</w:delText>
        </w:r>
        <w:r w:rsidRPr="001F194C" w:rsidDel="00460194">
          <w:delText>, 379–391, https://doi.org/10.2190/de.42.4.a.</w:delText>
        </w:r>
      </w:del>
    </w:p>
    <w:p w14:paraId="2C0CCD8A" w14:textId="34827C9F" w:rsidR="001F194C" w:rsidRPr="001F194C" w:rsidDel="00460194" w:rsidRDefault="001F194C" w:rsidP="001F194C">
      <w:pPr>
        <w:pStyle w:val="MDPI71References"/>
        <w:rPr>
          <w:del w:id="1341" w:author="Jule Jaich" w:date="2023-03-16T18:26:00Z"/>
        </w:rPr>
      </w:pPr>
      <w:del w:id="1342" w:author="Jule Jaich" w:date="2023-03-16T18:26:00Z">
        <w:r w:rsidRPr="001F194C" w:rsidDel="00460194">
          <w:delText>12. George, D., &amp; Mallery, P. (2003). Using SPSS for Windows step by step: A simple guide and reference (4th ed.). Pearson Education.</w:delText>
        </w:r>
      </w:del>
    </w:p>
    <w:p w14:paraId="02360133" w14:textId="25AB21FA" w:rsidR="001F194C" w:rsidRPr="001F194C" w:rsidDel="00460194" w:rsidRDefault="001F194C" w:rsidP="001F194C">
      <w:pPr>
        <w:pStyle w:val="MDPI71References"/>
        <w:rPr>
          <w:del w:id="1343" w:author="Jule Jaich" w:date="2023-03-16T18:26:00Z"/>
        </w:rPr>
      </w:pPr>
      <w:del w:id="1344" w:author="Jule Jaich" w:date="2023-03-16T18:26:00Z">
        <w:r w:rsidRPr="001F194C" w:rsidDel="00460194">
          <w:delText xml:space="preserve">13. </w:delText>
        </w:r>
      </w:del>
      <w:moveFromRangeStart w:id="1345" w:author="Jule Jaich" w:date="2023-03-16T17:59:00Z" w:name="move129881970"/>
      <w:moveFrom w:id="1346" w:author="Jule Jaich" w:date="2023-03-16T17:59:00Z">
        <w:del w:id="1347" w:author="Jule Jaich" w:date="2023-03-16T18:26:00Z">
          <w:r w:rsidRPr="001F194C" w:rsidDel="00460194">
            <w:delText xml:space="preserve">Gesualdo, C.; Pinquart, M. Health behaviors of German university freshmen during COVID-19 in association with health behaviors of close social ties, living arrangement, and time spent with peers. </w:delText>
          </w:r>
          <w:r w:rsidRPr="001F194C" w:rsidDel="00460194">
            <w:rPr>
              <w:i/>
              <w:iCs/>
            </w:rPr>
            <w:delText>Heal. Psychol. Behav. Med.</w:delText>
          </w:r>
          <w:r w:rsidRPr="001F194C" w:rsidDel="00460194">
            <w:delText xml:space="preserve"> </w:delText>
          </w:r>
          <w:r w:rsidRPr="001F194C" w:rsidDel="00460194">
            <w:rPr>
              <w:b/>
              <w:bCs/>
            </w:rPr>
            <w:delText>2021</w:delText>
          </w:r>
          <w:r w:rsidRPr="001F194C" w:rsidDel="00460194">
            <w:delText xml:space="preserve">, </w:delText>
          </w:r>
          <w:r w:rsidRPr="001F194C" w:rsidDel="00460194">
            <w:rPr>
              <w:i/>
              <w:iCs/>
            </w:rPr>
            <w:delText>9</w:delText>
          </w:r>
          <w:r w:rsidRPr="001F194C" w:rsidDel="00460194">
            <w:delText>, 582–599, https://doi.org/10.1080/21642850.2021.1947291.</w:delText>
          </w:r>
        </w:del>
      </w:moveFrom>
      <w:moveFromRangeEnd w:id="1345"/>
    </w:p>
    <w:p w14:paraId="6CD8C1BD" w14:textId="3EDB082A" w:rsidR="001F194C" w:rsidRPr="001F194C" w:rsidDel="00625135" w:rsidRDefault="001F194C" w:rsidP="001F194C">
      <w:pPr>
        <w:pStyle w:val="MDPI71References"/>
        <w:rPr>
          <w:del w:id="1348" w:author="Jule Jaich" w:date="2023-03-16T17:57:00Z"/>
        </w:rPr>
      </w:pPr>
      <w:del w:id="1349" w:author="Jule Jaich" w:date="2023-03-16T18:26:00Z">
        <w:r w:rsidRPr="001F194C" w:rsidDel="00460194">
          <w:delText xml:space="preserve">14. Gfroerer, J.C.; Greenblatt, J.C.; A Wright, D. Substance use in the US college-age population: differences according to educational status and living arrangement.. </w:delText>
        </w:r>
        <w:r w:rsidRPr="001F194C" w:rsidDel="00460194">
          <w:rPr>
            <w:i/>
            <w:iCs/>
          </w:rPr>
          <w:delText>Am. J. Public Heal.</w:delText>
        </w:r>
        <w:r w:rsidRPr="001F194C" w:rsidDel="00460194">
          <w:delText xml:space="preserve"> </w:delText>
        </w:r>
        <w:r w:rsidRPr="001F194C" w:rsidDel="00460194">
          <w:rPr>
            <w:b/>
            <w:bCs/>
          </w:rPr>
          <w:delText>1997</w:delText>
        </w:r>
        <w:r w:rsidRPr="001F194C" w:rsidDel="00460194">
          <w:delText xml:space="preserve">, </w:delText>
        </w:r>
        <w:r w:rsidRPr="001F194C" w:rsidDel="00460194">
          <w:rPr>
            <w:i/>
            <w:iCs/>
          </w:rPr>
          <w:delText>87</w:delText>
        </w:r>
        <w:r w:rsidRPr="001F194C" w:rsidDel="00460194">
          <w:delText>, 62–65, https://doi.org/10.2105/ajph.87.1.62.</w:delText>
        </w:r>
      </w:del>
    </w:p>
    <w:p w14:paraId="528D630D" w14:textId="198924AF" w:rsidR="001F194C" w:rsidRPr="001F194C" w:rsidDel="00460194" w:rsidRDefault="001F194C" w:rsidP="00625135">
      <w:pPr>
        <w:pStyle w:val="MDPI71References"/>
        <w:rPr>
          <w:del w:id="1350" w:author="Jule Jaich" w:date="2023-03-16T18:26:00Z"/>
        </w:rPr>
      </w:pPr>
      <w:del w:id="1351" w:author="Jule Jaich" w:date="2023-03-16T17:57:00Z">
        <w:r w:rsidRPr="00625135" w:rsidDel="00625135">
          <w:rPr>
            <w:lang w:val="es-ES"/>
            <w:rPrChange w:id="1352" w:author="Jule Jaich" w:date="2023-03-16T17:57:00Z">
              <w:rPr/>
            </w:rPrChange>
          </w:rPr>
          <w:delText xml:space="preserve">15. </w:delText>
        </w:r>
      </w:del>
      <w:moveFromRangeStart w:id="1353" w:author="Jule Jaich" w:date="2023-03-16T17:57:00Z" w:name="move129881865"/>
      <w:moveFrom w:id="1354" w:author="Jule Jaich" w:date="2023-03-16T17:57:00Z">
        <w:del w:id="1355" w:author="Jule Jaich" w:date="2023-03-16T18:26:00Z">
          <w:r w:rsidRPr="00625135" w:rsidDel="00460194">
            <w:rPr>
              <w:lang w:val="es-ES"/>
              <w:rPrChange w:id="1356" w:author="Jule Jaich" w:date="2023-03-16T17:57:00Z">
                <w:rPr/>
              </w:rPrChange>
            </w:rPr>
            <w:delText xml:space="preserve">González-Ospina, A.; Rodríguez-Restrepo, A.; Grajales-Román, M.M.; Espinosa-Chirivi, Y.; Martínez-Gómez, M.L.; Agudelo-Suárez, A.A. Frecuencia y factores asociados al consumo de alcohol, cigarrillo y sustancias psicoactivas, en estudiantes de una Universidad Pública en Colombia. </w:delText>
          </w:r>
          <w:r w:rsidRPr="00625135" w:rsidDel="00460194">
            <w:rPr>
              <w:b/>
              <w:bCs/>
            </w:rPr>
            <w:delText>2020</w:delText>
          </w:r>
          <w:r w:rsidRPr="001F194C" w:rsidDel="00460194">
            <w:delText xml:space="preserve">, </w:delText>
          </w:r>
          <w:r w:rsidRPr="00625135" w:rsidDel="00460194">
            <w:rPr>
              <w:i/>
              <w:iCs/>
            </w:rPr>
            <w:delText>16</w:delText>
          </w:r>
          <w:r w:rsidRPr="001F194C" w:rsidDel="00460194">
            <w:delText>, 1–19, https://doi.org/10.16925/2357-4607.2020.01.02.</w:delText>
          </w:r>
        </w:del>
      </w:moveFrom>
      <w:moveFromRangeEnd w:id="1353"/>
    </w:p>
    <w:p w14:paraId="151DD027" w14:textId="57AC0928" w:rsidR="001F194C" w:rsidRPr="001F194C" w:rsidDel="00460194" w:rsidRDefault="001F194C" w:rsidP="001F194C">
      <w:pPr>
        <w:pStyle w:val="MDPI71References"/>
        <w:rPr>
          <w:del w:id="1357" w:author="Jule Jaich" w:date="2023-03-16T18:26:00Z"/>
        </w:rPr>
      </w:pPr>
      <w:del w:id="1358" w:author="Jule Jaich" w:date="2023-03-16T18:26:00Z">
        <w:r w:rsidRPr="001F194C" w:rsidDel="00460194">
          <w:delText xml:space="preserve">16. Holmberg, C.; Larsson, C.; Korp, P.; Lindgren, E.-C.; Jonsson, L.; Fröberg, A.; E Chaplin, J.; Berg, C. Empowering aspects for healthy food and physical activity habits: adolescents’ experiences of a school-based intervention in a disadvantaged urban community. </w:delText>
        </w:r>
        <w:r w:rsidRPr="001F194C" w:rsidDel="00460194">
          <w:rPr>
            <w:i/>
            <w:iCs/>
          </w:rPr>
          <w:delText>Int. J. Qual. Stud. Heal. Well-being</w:delText>
        </w:r>
        <w:r w:rsidRPr="001F194C" w:rsidDel="00460194">
          <w:delText xml:space="preserve"> </w:delText>
        </w:r>
        <w:r w:rsidRPr="001F194C" w:rsidDel="00460194">
          <w:rPr>
            <w:b/>
            <w:bCs/>
          </w:rPr>
          <w:delText>2018</w:delText>
        </w:r>
        <w:r w:rsidRPr="001F194C" w:rsidDel="00460194">
          <w:delText xml:space="preserve">, </w:delText>
        </w:r>
        <w:r w:rsidRPr="001F194C" w:rsidDel="00460194">
          <w:rPr>
            <w:i/>
            <w:iCs/>
          </w:rPr>
          <w:delText>13</w:delText>
        </w:r>
        <w:r w:rsidRPr="001F194C" w:rsidDel="00460194">
          <w:delText>, https://doi.org/10.1080/17482631.2018.1487759.</w:delText>
        </w:r>
      </w:del>
    </w:p>
    <w:p w14:paraId="33C72742" w14:textId="0FFEDDE6" w:rsidR="001F194C" w:rsidRPr="001F194C" w:rsidDel="00460194" w:rsidRDefault="001F194C" w:rsidP="001F194C">
      <w:pPr>
        <w:pStyle w:val="MDPI71References"/>
        <w:rPr>
          <w:del w:id="1359" w:author="Jule Jaich" w:date="2023-03-16T18:26:00Z"/>
          <w:lang w:val="fr-FR"/>
        </w:rPr>
      </w:pPr>
      <w:del w:id="1360" w:author="Jule Jaich" w:date="2023-03-16T18:26:00Z">
        <w:r w:rsidRPr="001F194C" w:rsidDel="00460194">
          <w:rPr>
            <w:lang w:val="fr-FR"/>
          </w:rPr>
          <w:delText>17</w:delText>
        </w:r>
      </w:del>
      <w:moveFromRangeStart w:id="1361" w:author="Jule Jaich" w:date="2023-03-16T17:58:00Z" w:name="move129881934"/>
      <w:moveFrom w:id="1362" w:author="Jule Jaich" w:date="2023-03-16T17:58:00Z">
        <w:del w:id="1363" w:author="Jule Jaich" w:date="2023-03-16T18:26:00Z">
          <w:r w:rsidRPr="001F194C" w:rsidDel="00460194">
            <w:rPr>
              <w:lang w:val="fr-FR"/>
            </w:rPr>
            <w:delText>. Jaimes, E. L., &amp; Díaz, M. P. G. (2014). Estilos de vida saludable en estudiantes de Enfermería en la Universidad Cooperativa de Colombia [Healthy lifestyles in nursing students at Universidad Cooperativa in Colombia]. Revista Hacia la Promoción de la Salud, 19(1), 68-83.</w:delText>
          </w:r>
        </w:del>
      </w:moveFrom>
      <w:moveFromRangeEnd w:id="1361"/>
    </w:p>
    <w:p w14:paraId="7A39E691" w14:textId="0B644F0A" w:rsidR="001F194C" w:rsidRPr="001F194C" w:rsidDel="0064671C" w:rsidRDefault="001F194C" w:rsidP="001F194C">
      <w:pPr>
        <w:pStyle w:val="MDPI71References"/>
        <w:rPr>
          <w:del w:id="1364" w:author="Jule Jaich" w:date="2023-03-16T17:56:00Z"/>
        </w:rPr>
      </w:pPr>
      <w:del w:id="1365" w:author="Jule Jaich" w:date="2023-03-16T17:56:00Z">
        <w:r w:rsidRPr="001F194C" w:rsidDel="0064671C">
          <w:rPr>
            <w:lang w:val="fr-FR"/>
          </w:rPr>
          <w:delText xml:space="preserve">18. Kuntsche, E.; Kuntsche, S.; Thrul, J.; Gmel, G. Binge drinking: Health impact, prevalence, correlates and interventions. </w:delText>
        </w:r>
        <w:r w:rsidRPr="001F194C" w:rsidDel="0064671C">
          <w:rPr>
            <w:i/>
            <w:iCs/>
          </w:rPr>
          <w:delText>Psychol. Health</w:delText>
        </w:r>
        <w:r w:rsidRPr="001F194C" w:rsidDel="0064671C">
          <w:delText xml:space="preserve"> </w:delText>
        </w:r>
        <w:r w:rsidRPr="001F194C" w:rsidDel="0064671C">
          <w:rPr>
            <w:b/>
            <w:bCs/>
          </w:rPr>
          <w:delText>2017</w:delText>
        </w:r>
        <w:r w:rsidRPr="001F194C" w:rsidDel="0064671C">
          <w:delText xml:space="preserve">, </w:delText>
        </w:r>
        <w:r w:rsidRPr="001F194C" w:rsidDel="0064671C">
          <w:rPr>
            <w:i/>
            <w:iCs/>
          </w:rPr>
          <w:delText>32</w:delText>
        </w:r>
        <w:r w:rsidRPr="001F194C" w:rsidDel="0064671C">
          <w:delText xml:space="preserve">, 976–1017, </w:delText>
        </w:r>
      </w:del>
      <w:del w:id="1366" w:author="Jule Jaich" w:date="2023-03-16T17:36:00Z">
        <w:r w:rsidRPr="001F194C" w:rsidDel="00FE4484">
          <w:delText>doi</w:delText>
        </w:r>
      </w:del>
      <w:del w:id="1367" w:author="Jule Jaich" w:date="2023-03-16T17:56:00Z">
        <w:r w:rsidRPr="001F194C" w:rsidDel="0064671C">
          <w:delText>:10.1080/08870446.2017.1325889.</w:delText>
        </w:r>
      </w:del>
    </w:p>
    <w:p w14:paraId="1A4F2F7B" w14:textId="520BD650" w:rsidR="001F194C" w:rsidRPr="001F194C" w:rsidDel="00460194" w:rsidRDefault="001F194C" w:rsidP="001F194C">
      <w:pPr>
        <w:pStyle w:val="MDPI71References"/>
        <w:rPr>
          <w:del w:id="1368" w:author="Jule Jaich" w:date="2023-03-16T18:26:00Z"/>
        </w:rPr>
      </w:pPr>
      <w:del w:id="1369" w:author="Jule Jaich" w:date="2023-03-16T18:26:00Z">
        <w:r w:rsidRPr="001F194C" w:rsidDel="00460194">
          <w:delText xml:space="preserve">19. Lackman, J.; Smith, M.L.; McNeill, E.B. Freshman College Students’ Reasons for Enrolling in and Anticipated Benefits from a Basic College Physical Education Activity Course. </w:delText>
        </w:r>
        <w:r w:rsidRPr="001F194C" w:rsidDel="00460194">
          <w:rPr>
            <w:i/>
            <w:iCs/>
          </w:rPr>
          <w:delText>Front. Public Heal.</w:delText>
        </w:r>
        <w:r w:rsidRPr="001F194C" w:rsidDel="00460194">
          <w:delText xml:space="preserve"> </w:delText>
        </w:r>
        <w:r w:rsidRPr="001F194C" w:rsidDel="00460194">
          <w:rPr>
            <w:b/>
            <w:bCs/>
          </w:rPr>
          <w:delText>2015</w:delText>
        </w:r>
        <w:r w:rsidRPr="001F194C" w:rsidDel="00460194">
          <w:delText xml:space="preserve">, </w:delText>
        </w:r>
        <w:r w:rsidRPr="001F194C" w:rsidDel="00460194">
          <w:rPr>
            <w:i/>
            <w:iCs/>
          </w:rPr>
          <w:delText>3</w:delText>
        </w:r>
        <w:r w:rsidRPr="001F194C" w:rsidDel="00460194">
          <w:delText>, 162, https://doi.org/10.3389/fpubh.2015.00162.</w:delText>
        </w:r>
      </w:del>
    </w:p>
    <w:p w14:paraId="6ADD3D40" w14:textId="48883278" w:rsidR="001F194C" w:rsidRPr="001F194C" w:rsidDel="007C7CC0" w:rsidRDefault="001F194C" w:rsidP="001F194C">
      <w:pPr>
        <w:pStyle w:val="MDPI71References"/>
        <w:rPr>
          <w:del w:id="1370" w:author="Jule Jaich" w:date="2023-03-16T17:54:00Z"/>
          <w:lang w:val="fr-FR"/>
        </w:rPr>
      </w:pPr>
      <w:del w:id="1371" w:author="Jule Jaich" w:date="2023-03-16T18:26:00Z">
        <w:r w:rsidRPr="001F194C" w:rsidDel="00460194">
          <w:delText xml:space="preserve">20. </w:delText>
        </w:r>
      </w:del>
      <w:moveFromRangeStart w:id="1372" w:author="Jule Jaich" w:date="2023-03-16T17:55:00Z" w:name="move129881719"/>
      <w:moveFrom w:id="1373" w:author="Jule Jaich" w:date="2023-03-16T17:55:00Z">
        <w:del w:id="1374" w:author="Jule Jaich" w:date="2023-03-16T18:26:00Z">
          <w:r w:rsidRPr="001F194C" w:rsidDel="00460194">
            <w:delText xml:space="preserve">Lusky, A.; Barell, V.; Lubin, F.; Kaplan, G.; Layani, V.; Shohat, Z.; Lev, B.; Wiener, M. Relationship between Morbidity and Extreme Values of Body Mass Index in Adolescents. </w:delText>
          </w:r>
          <w:r w:rsidRPr="001F194C" w:rsidDel="00460194">
            <w:rPr>
              <w:i/>
              <w:iCs/>
              <w:lang w:val="fr-FR"/>
            </w:rPr>
            <w:delText>Leuk. Res.</w:delText>
          </w:r>
          <w:r w:rsidRPr="001F194C" w:rsidDel="00460194">
            <w:rPr>
              <w:lang w:val="fr-FR"/>
            </w:rPr>
            <w:delText xml:space="preserve"> </w:delText>
          </w:r>
          <w:r w:rsidRPr="001F194C" w:rsidDel="00460194">
            <w:rPr>
              <w:b/>
              <w:bCs/>
              <w:lang w:val="fr-FR"/>
            </w:rPr>
            <w:delText>1996</w:delText>
          </w:r>
          <w:r w:rsidRPr="001F194C" w:rsidDel="00460194">
            <w:rPr>
              <w:lang w:val="fr-FR"/>
            </w:rPr>
            <w:delText xml:space="preserve">, </w:delText>
          </w:r>
          <w:r w:rsidRPr="001F194C" w:rsidDel="00460194">
            <w:rPr>
              <w:i/>
              <w:iCs/>
              <w:lang w:val="fr-FR"/>
            </w:rPr>
            <w:delText>25</w:delText>
          </w:r>
          <w:r w:rsidRPr="001F194C" w:rsidDel="00460194">
            <w:rPr>
              <w:lang w:val="fr-FR"/>
            </w:rPr>
            <w:delText>, 829–834, https://doi.org/10.1093/ije/25.4.829.</w:delText>
          </w:r>
        </w:del>
      </w:moveFrom>
      <w:moveFromRangeEnd w:id="1372"/>
    </w:p>
    <w:p w14:paraId="4483A999" w14:textId="19780B52" w:rsidR="001F194C" w:rsidRPr="007C7CC0" w:rsidDel="00460194" w:rsidRDefault="001F194C" w:rsidP="007C7CC0">
      <w:pPr>
        <w:pStyle w:val="MDPI71References"/>
        <w:rPr>
          <w:del w:id="1375" w:author="Jule Jaich" w:date="2023-03-16T18:26:00Z"/>
          <w:lang w:val="fr-FR"/>
        </w:rPr>
      </w:pPr>
      <w:del w:id="1376" w:author="Jule Jaich" w:date="2023-03-16T17:54:00Z">
        <w:r w:rsidRPr="007C7CC0" w:rsidDel="007C7CC0">
          <w:rPr>
            <w:lang w:val="fr-FR"/>
          </w:rPr>
          <w:delText xml:space="preserve">21. </w:delText>
        </w:r>
      </w:del>
      <w:moveFromRangeStart w:id="1377" w:author="Jule Jaich" w:date="2023-03-16T17:53:00Z" w:name="move129881644"/>
      <w:moveFrom w:id="1378" w:author="Jule Jaich" w:date="2023-03-16T17:53:00Z">
        <w:del w:id="1379" w:author="Jule Jaich" w:date="2023-03-16T18:26:00Z">
          <w:r w:rsidRPr="007C7CC0" w:rsidDel="00460194">
            <w:rPr>
              <w:lang w:val="fr-FR"/>
            </w:rPr>
            <w:delText>Mendez, S. C., &amp; Díaz, E. C. (2021). Perfil del estilo de vida en estudiantes de una Universidad Pública [Lifestyle profiles among students of a public university]. Revista Ciencia y Cuidado, 18(2), 82-95. DOI: 10.224663/17949831.2872</w:delText>
          </w:r>
        </w:del>
      </w:moveFrom>
      <w:moveFromRangeEnd w:id="1377"/>
    </w:p>
    <w:p w14:paraId="0A0E3B69" w14:textId="25E240E7" w:rsidR="001F194C" w:rsidRPr="001F194C" w:rsidDel="00460194" w:rsidRDefault="001F194C" w:rsidP="001F194C">
      <w:pPr>
        <w:pStyle w:val="MDPI71References"/>
        <w:rPr>
          <w:del w:id="1380" w:author="Jule Jaich" w:date="2023-03-16T18:26:00Z"/>
        </w:rPr>
      </w:pPr>
      <w:del w:id="1381" w:author="Jule Jaich" w:date="2023-03-16T18:26:00Z">
        <w:r w:rsidRPr="001F194C" w:rsidDel="00460194">
          <w:rPr>
            <w:lang w:val="fr-FR"/>
          </w:rPr>
          <w:delText>22</w:delText>
        </w:r>
      </w:del>
      <w:moveFromRangeStart w:id="1382" w:author="Jule Jaich" w:date="2023-03-16T17:58:00Z" w:name="move129881903"/>
      <w:moveFrom w:id="1383" w:author="Jule Jaich" w:date="2023-03-16T17:58:00Z">
        <w:del w:id="1384" w:author="Jule Jaich" w:date="2023-03-16T18:26:00Z">
          <w:r w:rsidRPr="001F194C" w:rsidDel="00460194">
            <w:rPr>
              <w:lang w:val="fr-FR"/>
            </w:rPr>
            <w:delText xml:space="preserve">. Mora-Ríos, J., &amp; Natera, G. (2001). Expectativas, consumo de alcohol y problemas asociados en estudiantes universitarios de la ciudad de México [Expectations, alcohol consumption and associated problems among university students in Mexico City]. </w:delText>
          </w:r>
          <w:r w:rsidRPr="001F194C" w:rsidDel="00460194">
            <w:delText>Salud Pública de México, 43(2), 89-96.</w:delText>
          </w:r>
        </w:del>
      </w:moveFrom>
      <w:moveFromRangeEnd w:id="1382"/>
    </w:p>
    <w:p w14:paraId="5F09E30A" w14:textId="3B1C3800" w:rsidR="001F194C" w:rsidRPr="001F194C" w:rsidDel="00460194" w:rsidRDefault="001F194C" w:rsidP="001F194C">
      <w:pPr>
        <w:pStyle w:val="MDPI71References"/>
        <w:rPr>
          <w:del w:id="1385" w:author="Jule Jaich" w:date="2023-03-16T18:26:00Z"/>
        </w:rPr>
      </w:pPr>
      <w:del w:id="1386" w:author="Jule Jaich" w:date="2023-03-16T18:26:00Z">
        <w:r w:rsidRPr="001F194C" w:rsidDel="00460194">
          <w:delText xml:space="preserve">23. Narr, R.K.; Allen, J.P.; Tan, J.S.; Loeb, E.L. Close Friendship Strength and Broader Peer Group Desirability as Differential Predictors of Adult Mental Health. </w:delText>
        </w:r>
        <w:r w:rsidRPr="001F194C" w:rsidDel="00460194">
          <w:rPr>
            <w:i/>
            <w:iCs/>
          </w:rPr>
          <w:delText>Child Dev.</w:delText>
        </w:r>
        <w:r w:rsidRPr="001F194C" w:rsidDel="00460194">
          <w:delText xml:space="preserve"> </w:delText>
        </w:r>
        <w:r w:rsidRPr="001F194C" w:rsidDel="00460194">
          <w:rPr>
            <w:b/>
            <w:bCs/>
          </w:rPr>
          <w:delText>2017</w:delText>
        </w:r>
        <w:r w:rsidRPr="001F194C" w:rsidDel="00460194">
          <w:delText xml:space="preserve">, </w:delText>
        </w:r>
        <w:r w:rsidRPr="001F194C" w:rsidDel="00460194">
          <w:rPr>
            <w:i/>
            <w:iCs/>
          </w:rPr>
          <w:delText>90</w:delText>
        </w:r>
        <w:r w:rsidRPr="001F194C" w:rsidDel="00460194">
          <w:delText>, 298–313, https://doi.org/10.1111/cdev.12905.</w:delText>
        </w:r>
      </w:del>
    </w:p>
    <w:p w14:paraId="1957E3CE" w14:textId="40926997" w:rsidR="001F194C" w:rsidRPr="001F194C" w:rsidDel="00460194" w:rsidRDefault="001F194C" w:rsidP="001F194C">
      <w:pPr>
        <w:pStyle w:val="MDPI71References"/>
        <w:rPr>
          <w:del w:id="1387" w:author="Jule Jaich" w:date="2023-03-16T18:26:00Z"/>
        </w:rPr>
      </w:pPr>
      <w:del w:id="1388" w:author="Jule Jaich" w:date="2023-03-16T18:26:00Z">
        <w:r w:rsidRPr="001F194C" w:rsidDel="00460194">
          <w:delText xml:space="preserve">24. Pokhrel, P.; Bennett, B.L.; Regmi, S.; Idrisov, B.; Galimov, A.; Akhmadeeva, L.; Sussman, S. Individualism-Collectivism, Social Self-Control and Adolescent Substance Use and Risky Sexual Behavior. </w:delText>
        </w:r>
        <w:r w:rsidRPr="001F194C" w:rsidDel="00460194">
          <w:rPr>
            <w:i/>
            <w:iCs/>
          </w:rPr>
          <w:delText>Subst. Use Misuse</w:delText>
        </w:r>
        <w:r w:rsidRPr="001F194C" w:rsidDel="00460194">
          <w:delText xml:space="preserve"> </w:delText>
        </w:r>
        <w:r w:rsidRPr="001F194C" w:rsidDel="00460194">
          <w:rPr>
            <w:b/>
            <w:bCs/>
          </w:rPr>
          <w:delText>2017</w:delText>
        </w:r>
        <w:r w:rsidRPr="001F194C" w:rsidDel="00460194">
          <w:delText xml:space="preserve">, </w:delText>
        </w:r>
        <w:r w:rsidRPr="001F194C" w:rsidDel="00460194">
          <w:rPr>
            <w:i/>
            <w:iCs/>
          </w:rPr>
          <w:delText>53</w:delText>
        </w:r>
        <w:r w:rsidRPr="001F194C" w:rsidDel="00460194">
          <w:delText>, 1057–1067, https://doi.org/10.1080/10826084.2017.1392983.</w:delText>
        </w:r>
      </w:del>
    </w:p>
    <w:p w14:paraId="5BCB2243" w14:textId="4399C582" w:rsidR="001F194C" w:rsidRPr="001F194C" w:rsidDel="00460194" w:rsidRDefault="001F194C" w:rsidP="001F194C">
      <w:pPr>
        <w:pStyle w:val="MDPI71References"/>
        <w:rPr>
          <w:del w:id="1389" w:author="Jule Jaich" w:date="2023-03-16T18:26:00Z"/>
        </w:rPr>
      </w:pPr>
      <w:del w:id="1390" w:author="Jule Jaich" w:date="2023-03-16T18:26:00Z">
        <w:r w:rsidRPr="001F194C" w:rsidDel="00460194">
          <w:delText xml:space="preserve">25. Rodriguez, L.M.; Øverup, C.S.; Neighbors, C. Perceptions of partners’ problematic alcohol use affect relationship outcomes beyond partner self-reported drinking: Alcohol use in committed romantic relationships.. </w:delText>
        </w:r>
        <w:r w:rsidRPr="001F194C" w:rsidDel="00460194">
          <w:rPr>
            <w:i/>
            <w:iCs/>
          </w:rPr>
          <w:delText>Psychol. Addict. Behav.</w:delText>
        </w:r>
        <w:r w:rsidRPr="001F194C" w:rsidDel="00460194">
          <w:delText xml:space="preserve"> </w:delText>
        </w:r>
        <w:r w:rsidRPr="001F194C" w:rsidDel="00460194">
          <w:rPr>
            <w:b/>
            <w:bCs/>
          </w:rPr>
          <w:delText>2013</w:delText>
        </w:r>
        <w:r w:rsidRPr="001F194C" w:rsidDel="00460194">
          <w:delText xml:space="preserve">, </w:delText>
        </w:r>
        <w:r w:rsidRPr="001F194C" w:rsidDel="00460194">
          <w:rPr>
            <w:i/>
            <w:iCs/>
          </w:rPr>
          <w:delText>27</w:delText>
        </w:r>
        <w:r w:rsidRPr="001F194C" w:rsidDel="00460194">
          <w:delText>, 627–638, https://doi.org/10.1037/a0031737.</w:delText>
        </w:r>
      </w:del>
    </w:p>
    <w:p w14:paraId="1AEE48AC" w14:textId="78F734C6" w:rsidR="001F194C" w:rsidRPr="001F194C" w:rsidDel="00DD436D" w:rsidRDefault="001F194C" w:rsidP="001F194C">
      <w:pPr>
        <w:pStyle w:val="MDPI71References"/>
        <w:rPr>
          <w:del w:id="1391" w:author="Jule Jaich" w:date="2023-03-16T17:37:00Z"/>
        </w:rPr>
      </w:pPr>
      <w:del w:id="1392" w:author="Jule Jaich" w:date="2023-03-16T17:37:00Z">
        <w:r w:rsidRPr="001F194C" w:rsidDel="00DD436D">
          <w:delText xml:space="preserve">26. Rozmus, C.L.; Evans, R.; Wysochansky, M.; Mixon, D. An Analysis of Health Promotion and Risk Behaviors of Freshman College Students in a Rural Southern Setting. </w:delText>
        </w:r>
        <w:r w:rsidRPr="001F194C" w:rsidDel="00DD436D">
          <w:rPr>
            <w:i/>
            <w:iCs/>
          </w:rPr>
          <w:delText>J. Pediatr. Nurs.</w:delText>
        </w:r>
        <w:r w:rsidRPr="001F194C" w:rsidDel="00DD436D">
          <w:delText xml:space="preserve"> </w:delText>
        </w:r>
        <w:r w:rsidRPr="001F194C" w:rsidDel="00DD436D">
          <w:rPr>
            <w:b/>
            <w:bCs/>
          </w:rPr>
          <w:delText>2005</w:delText>
        </w:r>
        <w:r w:rsidRPr="001F194C" w:rsidDel="00DD436D">
          <w:delText xml:space="preserve">, </w:delText>
        </w:r>
        <w:r w:rsidRPr="001F194C" w:rsidDel="00DD436D">
          <w:rPr>
            <w:i/>
            <w:iCs/>
          </w:rPr>
          <w:delText>20</w:delText>
        </w:r>
        <w:r w:rsidRPr="001F194C" w:rsidDel="00DD436D">
          <w:delText>, 25–33, https://doi.org/10.1016/j.pedn.2004.12.004.</w:delText>
        </w:r>
      </w:del>
    </w:p>
    <w:p w14:paraId="4266AA47" w14:textId="19CF3305" w:rsidR="001F194C" w:rsidRPr="001F194C" w:rsidDel="00460194" w:rsidRDefault="001F194C" w:rsidP="001F194C">
      <w:pPr>
        <w:pStyle w:val="MDPI71References"/>
        <w:rPr>
          <w:del w:id="1393" w:author="Jule Jaich" w:date="2023-03-16T18:26:00Z"/>
        </w:rPr>
      </w:pPr>
      <w:del w:id="1394" w:author="Jule Jaich" w:date="2023-03-16T18:26:00Z">
        <w:r w:rsidRPr="00656931" w:rsidDel="00460194">
          <w:rPr>
            <w:lang w:val="es-ES"/>
            <w:rPrChange w:id="1395" w:author="Microsoft Office User" w:date="2023-03-08T11:32:00Z">
              <w:rPr/>
            </w:rPrChange>
          </w:rPr>
          <w:delText xml:space="preserve">27. Blandón, D.A.S.; Yepes, T.A.; Gaviria, H.A.M.; Durango, M.D.P.P. Sobrepeso, obesidad y factores de riesgo: un modelo explicativo para estudiantes de Nutrición y Dietética de una universidad pública de Medellín, Colombia. </w:delText>
        </w:r>
        <w:r w:rsidRPr="001F194C" w:rsidDel="00460194">
          <w:rPr>
            <w:b/>
            <w:bCs/>
          </w:rPr>
          <w:delText>2020</w:delText>
        </w:r>
        <w:r w:rsidRPr="001F194C" w:rsidDel="00460194">
          <w:delText xml:space="preserve">, </w:delText>
        </w:r>
        <w:r w:rsidRPr="001F194C" w:rsidDel="00460194">
          <w:rPr>
            <w:i/>
            <w:iCs/>
          </w:rPr>
          <w:delText>22</w:delText>
        </w:r>
        <w:r w:rsidRPr="001F194C" w:rsidDel="00460194">
          <w:delText>, 47–59, https://doi.org/10.17533/udea.penh.v22n1a04.</w:delText>
        </w:r>
      </w:del>
    </w:p>
    <w:p w14:paraId="779F3DAE" w14:textId="6F43A416" w:rsidR="001F194C" w:rsidRPr="001F194C" w:rsidDel="00460194" w:rsidRDefault="001F194C" w:rsidP="001F194C">
      <w:pPr>
        <w:pStyle w:val="MDPI71References"/>
        <w:rPr>
          <w:del w:id="1396" w:author="Jule Jaich" w:date="2023-03-16T18:26:00Z"/>
        </w:rPr>
      </w:pPr>
      <w:del w:id="1397" w:author="Jule Jaich" w:date="2023-03-16T18:26:00Z">
        <w:r w:rsidRPr="001F194C" w:rsidDel="00460194">
          <w:delText xml:space="preserve">28. Saunders, J.B.; Aasland, O.G.; Babor, T.F.; De La Fuente, J.R.; Grant, M. Development of the Alcohol Use Disorders Identification Test (AUDIT): WHO Collaborative Project on Early Detection of Persons with Harmful Alcohol Consumption-II. </w:delText>
        </w:r>
        <w:r w:rsidRPr="001F194C" w:rsidDel="00460194">
          <w:rPr>
            <w:i/>
            <w:iCs/>
          </w:rPr>
          <w:delText>Addiction</w:delText>
        </w:r>
        <w:r w:rsidRPr="001F194C" w:rsidDel="00460194">
          <w:delText xml:space="preserve"> </w:delText>
        </w:r>
        <w:r w:rsidRPr="001F194C" w:rsidDel="00460194">
          <w:rPr>
            <w:b/>
            <w:bCs/>
          </w:rPr>
          <w:delText>1993</w:delText>
        </w:r>
        <w:r w:rsidRPr="001F194C" w:rsidDel="00460194">
          <w:delText xml:space="preserve">, </w:delText>
        </w:r>
        <w:r w:rsidRPr="001F194C" w:rsidDel="00460194">
          <w:rPr>
            <w:i/>
            <w:iCs/>
          </w:rPr>
          <w:delText>88</w:delText>
        </w:r>
        <w:r w:rsidRPr="001F194C" w:rsidDel="00460194">
          <w:delText xml:space="preserve">, 791–804, </w:delText>
        </w:r>
      </w:del>
      <w:del w:id="1398" w:author="Jule Jaich" w:date="2023-03-16T17:35:00Z">
        <w:r w:rsidRPr="001F194C" w:rsidDel="00504787">
          <w:delText>doi</w:delText>
        </w:r>
      </w:del>
      <w:del w:id="1399" w:author="Jule Jaich" w:date="2023-03-16T18:26:00Z">
        <w:r w:rsidRPr="001F194C" w:rsidDel="00460194">
          <w:delText>:10.1111/j.1360-0443.1993.tb02093.x.</w:delText>
        </w:r>
      </w:del>
    </w:p>
    <w:p w14:paraId="330E3EE3" w14:textId="3977201D" w:rsidR="001F194C" w:rsidRPr="001F194C" w:rsidDel="00D91FDF" w:rsidRDefault="001F194C" w:rsidP="001F194C">
      <w:pPr>
        <w:pStyle w:val="MDPI71References"/>
        <w:rPr>
          <w:del w:id="1400" w:author="Microsoft Office User" w:date="2023-03-17T11:36:00Z"/>
          <w:lang w:val="fr-FR"/>
        </w:rPr>
      </w:pPr>
      <w:del w:id="1401" w:author="Microsoft Office User" w:date="2023-03-17T11:36:00Z">
        <w:r w:rsidRPr="001F194C" w:rsidDel="00D91FDF">
          <w:delText xml:space="preserve">29. Small, M.; Bailey-Davis, L.; Morgan, N.; Maggs, J. Changes in Eating and Physical Activity Behaviors Across Seven Semesters of College. </w:delText>
        </w:r>
        <w:r w:rsidRPr="001F194C" w:rsidDel="00D91FDF">
          <w:rPr>
            <w:i/>
            <w:iCs/>
            <w:lang w:val="fr-FR"/>
          </w:rPr>
          <w:delText>Heal. Educ. Behav.</w:delText>
        </w:r>
        <w:r w:rsidRPr="001F194C" w:rsidDel="00D91FDF">
          <w:rPr>
            <w:lang w:val="fr-FR"/>
          </w:rPr>
          <w:delText xml:space="preserve"> </w:delText>
        </w:r>
        <w:r w:rsidRPr="001F194C" w:rsidDel="00D91FDF">
          <w:rPr>
            <w:b/>
            <w:bCs/>
            <w:lang w:val="fr-FR"/>
          </w:rPr>
          <w:delText>2012</w:delText>
        </w:r>
        <w:r w:rsidRPr="001F194C" w:rsidDel="00D91FDF">
          <w:rPr>
            <w:lang w:val="fr-FR"/>
          </w:rPr>
          <w:delText xml:space="preserve">, </w:delText>
        </w:r>
        <w:r w:rsidRPr="001F194C" w:rsidDel="00D91FDF">
          <w:rPr>
            <w:i/>
            <w:iCs/>
            <w:lang w:val="fr-FR"/>
          </w:rPr>
          <w:delText>40</w:delText>
        </w:r>
        <w:r w:rsidRPr="001F194C" w:rsidDel="00D91FDF">
          <w:rPr>
            <w:lang w:val="fr-FR"/>
          </w:rPr>
          <w:delText>, 435–441, https://doi.org/10.1177/1090198112467801.</w:delText>
        </w:r>
      </w:del>
    </w:p>
    <w:p w14:paraId="448F5BE9" w14:textId="329610EE" w:rsidR="001F194C" w:rsidRPr="001F194C" w:rsidDel="00617FAA" w:rsidRDefault="001F194C" w:rsidP="001F194C">
      <w:pPr>
        <w:pStyle w:val="MDPI71References"/>
        <w:rPr>
          <w:del w:id="1402" w:author="Jule Jaich" w:date="2023-03-16T18:09:00Z"/>
        </w:rPr>
      </w:pPr>
      <w:del w:id="1403" w:author="Jule Jaich" w:date="2023-03-16T18:05:00Z">
        <w:r w:rsidRPr="001F194C" w:rsidDel="00EE0283">
          <w:rPr>
            <w:lang w:val="fr-FR"/>
          </w:rPr>
          <w:delText>30. P, C.T.; P, J.P.A.</w:delText>
        </w:r>
      </w:del>
      <w:del w:id="1404" w:author="Jule Jaich" w:date="2023-03-16T18:07:00Z">
        <w:r w:rsidRPr="001F194C" w:rsidDel="00DB6703">
          <w:rPr>
            <w:lang w:val="fr-FR"/>
          </w:rPr>
          <w:delText xml:space="preserve"> </w:delText>
        </w:r>
      </w:del>
      <w:del w:id="1405" w:author="Jule Jaich" w:date="2023-03-16T18:06:00Z">
        <w:r w:rsidRPr="001F194C" w:rsidDel="00A9029B">
          <w:rPr>
            <w:lang w:val="fr-FR"/>
          </w:rPr>
          <w:delText>FACTORES SOCIALES EN LAS CONDUCTAS ALIMENTARIAS DE ESTUDIANTES UNIVERSITARIOS.</w:delText>
        </w:r>
      </w:del>
      <w:del w:id="1406" w:author="Jule Jaich" w:date="2023-03-16T18:09:00Z">
        <w:r w:rsidRPr="001F194C" w:rsidDel="00617FAA">
          <w:rPr>
            <w:lang w:val="fr-FR"/>
          </w:rPr>
          <w:delText xml:space="preserve"> </w:delText>
        </w:r>
        <w:r w:rsidRPr="001F194C" w:rsidDel="00617FAA">
          <w:rPr>
            <w:b/>
            <w:bCs/>
          </w:rPr>
          <w:delText>2009</w:delText>
        </w:r>
        <w:r w:rsidRPr="001F194C" w:rsidDel="00617FAA">
          <w:delText xml:space="preserve">, </w:delText>
        </w:r>
        <w:r w:rsidRPr="001F194C" w:rsidDel="00617FAA">
          <w:rPr>
            <w:i/>
            <w:iCs/>
          </w:rPr>
          <w:delText>36</w:delText>
        </w:r>
        <w:r w:rsidRPr="001F194C" w:rsidDel="00617FAA">
          <w:delText>, 1090–1097, https://doi.org/10.4067/s0717-75182009000400005.</w:delText>
        </w:r>
      </w:del>
    </w:p>
    <w:p w14:paraId="4AC5E47E" w14:textId="114C0BDB" w:rsidR="001F194C" w:rsidRPr="001F194C" w:rsidRDefault="001F194C">
      <w:pPr>
        <w:pStyle w:val="MDPI71References"/>
        <w:numPr>
          <w:ilvl w:val="0"/>
          <w:numId w:val="0"/>
        </w:numPr>
        <w:ind w:left="425" w:hanging="425"/>
        <w:rPr>
          <w:lang w:val="fr-FR"/>
        </w:rPr>
        <w:pPrChange w:id="1407" w:author="Jule Jaich" w:date="2023-03-16T18:09:00Z">
          <w:pPr>
            <w:pStyle w:val="MDPI71References"/>
          </w:pPr>
        </w:pPrChange>
      </w:pPr>
      <w:del w:id="1408" w:author="Jule Jaich" w:date="2023-03-16T18:09:00Z">
        <w:r w:rsidRPr="001F194C" w:rsidDel="00617FAA">
          <w:delText xml:space="preserve">31. Umberson, D.; Crosnoe, R.; Reczek, C. Social Relationships and Health Behavior Across the Life Course. </w:delText>
        </w:r>
        <w:r w:rsidRPr="001F194C" w:rsidDel="00617FAA">
          <w:rPr>
            <w:i/>
            <w:iCs/>
            <w:lang w:val="fr-FR"/>
          </w:rPr>
          <w:delText>Annu. Rev. Sociol.</w:delText>
        </w:r>
        <w:r w:rsidRPr="001F194C" w:rsidDel="00617FAA">
          <w:rPr>
            <w:lang w:val="fr-FR"/>
          </w:rPr>
          <w:delText xml:space="preserve"> </w:delText>
        </w:r>
        <w:r w:rsidRPr="001F194C" w:rsidDel="00617FAA">
          <w:rPr>
            <w:b/>
            <w:bCs/>
            <w:lang w:val="fr-FR"/>
          </w:rPr>
          <w:delText>2010</w:delText>
        </w:r>
        <w:r w:rsidRPr="001F194C" w:rsidDel="00617FAA">
          <w:rPr>
            <w:lang w:val="fr-FR"/>
          </w:rPr>
          <w:delText xml:space="preserve">, </w:delText>
        </w:r>
        <w:r w:rsidRPr="001F194C" w:rsidDel="00617FAA">
          <w:rPr>
            <w:i/>
            <w:iCs/>
            <w:lang w:val="fr-FR"/>
          </w:rPr>
          <w:delText>36</w:delText>
        </w:r>
        <w:r w:rsidRPr="001F194C" w:rsidDel="00617FAA">
          <w:rPr>
            <w:lang w:val="fr-FR"/>
          </w:rPr>
          <w:delText>, 139–157, https://doi.org/10.1146/annurev-soc-070308-120011.</w:delText>
        </w:r>
      </w:del>
    </w:p>
    <w:p w14:paraId="3EB95208" w14:textId="604EA232" w:rsidR="00210030" w:rsidRPr="001F194C" w:rsidRDefault="001F194C">
      <w:pPr>
        <w:pStyle w:val="MDPI71References"/>
        <w:numPr>
          <w:ilvl w:val="0"/>
          <w:numId w:val="0"/>
        </w:numPr>
        <w:ind w:left="425" w:hanging="425"/>
        <w:pPrChange w:id="1409" w:author="Jule Jaich" w:date="2023-03-16T18:12:00Z">
          <w:pPr>
            <w:pStyle w:val="MDPI71References"/>
          </w:pPr>
        </w:pPrChange>
      </w:pPr>
      <w:del w:id="1410" w:author="Jule Jaich" w:date="2023-03-16T18:12:00Z">
        <w:r w:rsidRPr="001F194C" w:rsidDel="00ED1AB0">
          <w:rPr>
            <w:lang w:val="fr-FR"/>
          </w:rPr>
          <w:delText xml:space="preserve">32. Villacé, M. B., Fernández, A. R., &amp; Costa Júnior, M. L. D. (2013). </w:delText>
        </w:r>
        <w:r w:rsidRPr="00656931" w:rsidDel="00ED1AB0">
          <w:rPr>
            <w:lang w:val="fr-FR"/>
            <w:rPrChange w:id="1411" w:author="Microsoft Office User" w:date="2023-03-08T11:32:00Z">
              <w:rPr/>
            </w:rPrChange>
          </w:rPr>
          <w:delText xml:space="preserve">Consumo de alcohol según características sociodemográficas en jóvenes de 18 a 24 años [Alcohol consumption according to sociodemographic characteristics in young people aged 18 to 24]. </w:delText>
        </w:r>
        <w:r w:rsidRPr="001F194C" w:rsidDel="00ED1AB0">
          <w:delText>Revista Latino-Americana de Enfermagem, 21(5), 1144-1150.</w:delText>
        </w:r>
      </w:del>
      <w:del w:id="1412" w:author="Jule Jaich" w:date="2023-03-16T17:14:00Z">
        <w:r w:rsidRPr="001F194C" w:rsidDel="0072490F">
          <w:delText xml:space="preserve"> DOI</w:delText>
        </w:r>
      </w:del>
      <w:del w:id="1413" w:author="Jule Jaich" w:date="2023-03-16T18:12:00Z">
        <w:r w:rsidRPr="001F194C" w:rsidDel="00ED1AB0">
          <w:delText>:</w:delText>
        </w:r>
      </w:del>
      <w:del w:id="1414" w:author="Jule Jaich" w:date="2023-03-16T17:14:00Z">
        <w:r w:rsidRPr="001F194C" w:rsidDel="0072490F">
          <w:delText xml:space="preserve"> </w:delText>
        </w:r>
      </w:del>
      <w:del w:id="1415" w:author="Jule Jaich" w:date="2023-03-16T18:12:00Z">
        <w:r w:rsidRPr="001F194C" w:rsidDel="00ED1AB0">
          <w:delText>0.1590/S0104-11692013000500018</w:delText>
        </w:r>
      </w:del>
    </w:p>
    <w:sectPr w:rsidR="00210030" w:rsidRPr="001F194C" w:rsidSect="00C04902">
      <w:headerReference w:type="even" r:id="rId7"/>
      <w:headerReference w:type="default" r:id="rId8"/>
      <w:footerReference w:type="default" r:id="rId9"/>
      <w:headerReference w:type="first" r:id="rId10"/>
      <w:footerReference w:type="first" r:id="rId1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79754" w14:textId="77777777" w:rsidR="00D679D7" w:rsidRDefault="00D679D7">
      <w:pPr>
        <w:spacing w:line="240" w:lineRule="auto"/>
      </w:pPr>
      <w:r>
        <w:separator/>
      </w:r>
    </w:p>
  </w:endnote>
  <w:endnote w:type="continuationSeparator" w:id="0">
    <w:p w14:paraId="122AF805" w14:textId="77777777" w:rsidR="00D679D7" w:rsidRDefault="00D67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9E3E" w14:textId="77777777" w:rsidR="00E90986" w:rsidRPr="00590BF9" w:rsidRDefault="00E90986" w:rsidP="00E90986">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CBE2" w14:textId="77777777" w:rsidR="00953C94" w:rsidRDefault="00953C94" w:rsidP="00F32F04">
    <w:pPr>
      <w:pStyle w:val="MDPIfooterfirstpage"/>
      <w:pBdr>
        <w:top w:val="single" w:sz="4" w:space="0" w:color="000000"/>
      </w:pBdr>
      <w:adjustRightInd w:val="0"/>
      <w:snapToGrid w:val="0"/>
      <w:spacing w:before="480" w:line="100" w:lineRule="exact"/>
      <w:rPr>
        <w:i/>
        <w:szCs w:val="16"/>
      </w:rPr>
    </w:pPr>
  </w:p>
  <w:p w14:paraId="3EFA6123" w14:textId="77777777" w:rsidR="00E90986" w:rsidRPr="008B308E" w:rsidRDefault="00E90986" w:rsidP="00B200C8">
    <w:pPr>
      <w:pStyle w:val="MDPIfooterfirstpage"/>
      <w:tabs>
        <w:tab w:val="clear" w:pos="8845"/>
        <w:tab w:val="right" w:pos="10466"/>
      </w:tabs>
      <w:spacing w:line="240" w:lineRule="auto"/>
      <w:jc w:val="both"/>
      <w:rPr>
        <w:lang w:val="fr-CH"/>
      </w:rPr>
    </w:pPr>
    <w:r w:rsidRPr="009231ED">
      <w:rPr>
        <w:i/>
        <w:szCs w:val="16"/>
      </w:rPr>
      <w:t>Int. J. Environ. Res. Public Health</w:t>
    </w:r>
    <w:r w:rsidRPr="009231ED">
      <w:rPr>
        <w:szCs w:val="16"/>
      </w:rPr>
      <w:t xml:space="preserve"> </w:t>
    </w:r>
    <w:r w:rsidR="00D034D5">
      <w:rPr>
        <w:b/>
        <w:szCs w:val="16"/>
      </w:rPr>
      <w:t>2023</w:t>
    </w:r>
    <w:r w:rsidR="00AE348C" w:rsidRPr="00AE348C">
      <w:rPr>
        <w:szCs w:val="16"/>
      </w:rPr>
      <w:t>,</w:t>
    </w:r>
    <w:r w:rsidR="00D034D5">
      <w:rPr>
        <w:i/>
        <w:szCs w:val="16"/>
      </w:rPr>
      <w:t xml:space="preserve"> 20</w:t>
    </w:r>
    <w:r w:rsidR="00AE348C" w:rsidRPr="00AE348C">
      <w:rPr>
        <w:szCs w:val="16"/>
      </w:rPr>
      <w:t xml:space="preserve">, </w:t>
    </w:r>
    <w:r w:rsidR="001F0C32">
      <w:rPr>
        <w:szCs w:val="16"/>
      </w:rPr>
      <w:t>x</w:t>
    </w:r>
    <w:r w:rsidR="00953C94">
      <w:rPr>
        <w:szCs w:val="16"/>
      </w:rPr>
      <w:t>. https://doi.org/10.3390/xxxxx</w:t>
    </w:r>
    <w:r w:rsidR="00B200C8" w:rsidRPr="008B308E">
      <w:rPr>
        <w:lang w:val="fr-CH"/>
      </w:rPr>
      <w:tab/>
    </w:r>
    <w:r w:rsidRPr="008B308E">
      <w:rPr>
        <w:lang w:val="fr-CH"/>
      </w:rPr>
      <w:t>www.mdpi.com/journal/</w:t>
    </w:r>
    <w:proofErr w:type="spellStart"/>
    <w:r>
      <w:t>ijerph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3A086" w14:textId="77777777" w:rsidR="00D679D7" w:rsidRDefault="00D679D7">
      <w:pPr>
        <w:spacing w:line="240" w:lineRule="auto"/>
      </w:pPr>
      <w:r>
        <w:separator/>
      </w:r>
    </w:p>
  </w:footnote>
  <w:footnote w:type="continuationSeparator" w:id="0">
    <w:p w14:paraId="582DC38D" w14:textId="77777777" w:rsidR="00D679D7" w:rsidRDefault="00D679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D9F6" w14:textId="77777777" w:rsidR="00E90986" w:rsidRDefault="00E90986" w:rsidP="00E909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49DE" w14:textId="77777777" w:rsidR="00953C94" w:rsidRDefault="00E90986" w:rsidP="00B200C8">
    <w:pPr>
      <w:tabs>
        <w:tab w:val="right" w:pos="10466"/>
      </w:tabs>
      <w:adjustRightInd w:val="0"/>
      <w:snapToGrid w:val="0"/>
      <w:spacing w:line="240" w:lineRule="auto"/>
      <w:rPr>
        <w:sz w:val="16"/>
      </w:rPr>
    </w:pPr>
    <w:r>
      <w:rPr>
        <w:i/>
        <w:sz w:val="16"/>
      </w:rPr>
      <w:t xml:space="preserve">Int. J. Environ. Res. Public Health </w:t>
    </w:r>
    <w:r w:rsidR="00D034D5">
      <w:rPr>
        <w:b/>
        <w:sz w:val="16"/>
      </w:rPr>
      <w:t>2023</w:t>
    </w:r>
    <w:r w:rsidR="00AE348C" w:rsidRPr="00AE348C">
      <w:rPr>
        <w:sz w:val="16"/>
      </w:rPr>
      <w:t>,</w:t>
    </w:r>
    <w:r w:rsidR="00D034D5">
      <w:rPr>
        <w:i/>
        <w:sz w:val="16"/>
      </w:rPr>
      <w:t xml:space="preserve"> 20</w:t>
    </w:r>
    <w:r w:rsidR="001F0C32">
      <w:rPr>
        <w:sz w:val="16"/>
      </w:rPr>
      <w:t>, x FOR PEER REVIEW</w:t>
    </w:r>
    <w:r w:rsidR="00B200C8">
      <w:rPr>
        <w:sz w:val="16"/>
      </w:rPr>
      <w:tab/>
    </w:r>
    <w:r w:rsidR="001F0C32">
      <w:rPr>
        <w:sz w:val="16"/>
      </w:rPr>
      <w:fldChar w:fldCharType="begin"/>
    </w:r>
    <w:r w:rsidR="001F0C32">
      <w:rPr>
        <w:sz w:val="16"/>
      </w:rPr>
      <w:instrText xml:space="preserve"> PAGE   \* MERGEFORMAT </w:instrText>
    </w:r>
    <w:r w:rsidR="001F0C32">
      <w:rPr>
        <w:sz w:val="16"/>
      </w:rPr>
      <w:fldChar w:fldCharType="separate"/>
    </w:r>
    <w:r w:rsidR="009313EF">
      <w:rPr>
        <w:sz w:val="16"/>
      </w:rPr>
      <w:t>5</w:t>
    </w:r>
    <w:r w:rsidR="001F0C32">
      <w:rPr>
        <w:sz w:val="16"/>
      </w:rPr>
      <w:fldChar w:fldCharType="end"/>
    </w:r>
    <w:r w:rsidR="001F0C32">
      <w:rPr>
        <w:sz w:val="16"/>
      </w:rPr>
      <w:t xml:space="preserve"> of </w:t>
    </w:r>
    <w:r w:rsidR="001F0C32">
      <w:rPr>
        <w:sz w:val="16"/>
      </w:rPr>
      <w:fldChar w:fldCharType="begin"/>
    </w:r>
    <w:r w:rsidR="001F0C32">
      <w:rPr>
        <w:sz w:val="16"/>
      </w:rPr>
      <w:instrText xml:space="preserve"> NUMPAGES   \* MERGEFORMAT </w:instrText>
    </w:r>
    <w:r w:rsidR="001F0C32">
      <w:rPr>
        <w:sz w:val="16"/>
      </w:rPr>
      <w:fldChar w:fldCharType="separate"/>
    </w:r>
    <w:r w:rsidR="009313EF">
      <w:rPr>
        <w:sz w:val="16"/>
      </w:rPr>
      <w:t>5</w:t>
    </w:r>
    <w:r w:rsidR="001F0C32">
      <w:rPr>
        <w:sz w:val="16"/>
      </w:rPr>
      <w:fldChar w:fldCharType="end"/>
    </w:r>
  </w:p>
  <w:p w14:paraId="64C26FEF" w14:textId="77777777" w:rsidR="00E90986" w:rsidRPr="00305CED" w:rsidRDefault="00E90986" w:rsidP="00F32F0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953C94" w:rsidRPr="00B200C8" w14:paraId="37BA6E91" w14:textId="77777777" w:rsidTr="00510707">
      <w:trPr>
        <w:trHeight w:val="686"/>
      </w:trPr>
      <w:tc>
        <w:tcPr>
          <w:tcW w:w="3679" w:type="dxa"/>
          <w:shd w:val="clear" w:color="auto" w:fill="auto"/>
          <w:vAlign w:val="center"/>
        </w:tcPr>
        <w:p w14:paraId="48E044E1" w14:textId="77777777" w:rsidR="00953C94" w:rsidRPr="006331AD" w:rsidRDefault="0088318A" w:rsidP="00B200C8">
          <w:pPr>
            <w:pStyle w:val="Header"/>
            <w:pBdr>
              <w:bottom w:val="none" w:sz="0" w:space="0" w:color="auto"/>
            </w:pBdr>
            <w:jc w:val="left"/>
            <w:rPr>
              <w:rFonts w:eastAsia="DengXian"/>
              <w:b/>
              <w:bCs/>
            </w:rPr>
          </w:pPr>
          <w:r w:rsidRPr="006331AD">
            <w:rPr>
              <w:rFonts w:eastAsia="DengXian"/>
              <w:b/>
              <w:bCs/>
            </w:rPr>
            <w:drawing>
              <wp:inline distT="0" distB="0" distL="0" distR="0" wp14:anchorId="52E1AB4D" wp14:editId="36759013">
                <wp:extent cx="1828800" cy="429260"/>
                <wp:effectExtent l="0" t="0" r="0" b="0"/>
                <wp:docPr id="1" name="Picture 3" descr="C:\Users\home\Desktop\logos\png\ijerp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ijerph-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29260"/>
                        </a:xfrm>
                        <a:prstGeom prst="rect">
                          <a:avLst/>
                        </a:prstGeom>
                        <a:noFill/>
                        <a:ln>
                          <a:noFill/>
                        </a:ln>
                      </pic:spPr>
                    </pic:pic>
                  </a:graphicData>
                </a:graphic>
              </wp:inline>
            </w:drawing>
          </w:r>
        </w:p>
      </w:tc>
      <w:tc>
        <w:tcPr>
          <w:tcW w:w="4535" w:type="dxa"/>
          <w:shd w:val="clear" w:color="auto" w:fill="auto"/>
          <w:vAlign w:val="center"/>
        </w:tcPr>
        <w:p w14:paraId="5EBF4C18" w14:textId="77777777" w:rsidR="00953C94" w:rsidRPr="006331AD" w:rsidRDefault="00953C94" w:rsidP="00B200C8">
          <w:pPr>
            <w:pStyle w:val="Header"/>
            <w:pBdr>
              <w:bottom w:val="none" w:sz="0" w:space="0" w:color="auto"/>
            </w:pBdr>
            <w:rPr>
              <w:rFonts w:eastAsia="DengXian"/>
              <w:b/>
              <w:bCs/>
            </w:rPr>
          </w:pPr>
        </w:p>
      </w:tc>
      <w:tc>
        <w:tcPr>
          <w:tcW w:w="2273" w:type="dxa"/>
          <w:shd w:val="clear" w:color="auto" w:fill="auto"/>
          <w:vAlign w:val="center"/>
        </w:tcPr>
        <w:p w14:paraId="6BD7252F" w14:textId="77777777" w:rsidR="00953C94" w:rsidRPr="006331AD" w:rsidRDefault="00510707" w:rsidP="00510707">
          <w:pPr>
            <w:pStyle w:val="Header"/>
            <w:pBdr>
              <w:bottom w:val="none" w:sz="0" w:space="0" w:color="auto"/>
            </w:pBdr>
            <w:jc w:val="right"/>
            <w:rPr>
              <w:rFonts w:eastAsia="DengXian"/>
              <w:b/>
              <w:bCs/>
            </w:rPr>
          </w:pPr>
          <w:r>
            <w:rPr>
              <w:rFonts w:eastAsia="DengXian"/>
              <w:b/>
              <w:bCs/>
            </w:rPr>
            <w:drawing>
              <wp:inline distT="0" distB="0" distL="0" distR="0" wp14:anchorId="57250058" wp14:editId="418B08D5">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6307923" w14:textId="77777777" w:rsidR="00E90986" w:rsidRPr="00953C94" w:rsidRDefault="00E90986" w:rsidP="00F32F0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0CFF"/>
    <w:multiLevelType w:val="hybridMultilevel"/>
    <w:tmpl w:val="AC9C7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E70C8"/>
    <w:multiLevelType w:val="multilevel"/>
    <w:tmpl w:val="D60C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6105"/>
    <w:multiLevelType w:val="hybridMultilevel"/>
    <w:tmpl w:val="7E201858"/>
    <w:lvl w:ilvl="0" w:tplc="7736F520">
      <w:start w:val="1"/>
      <w:numFmt w:val="decimal"/>
      <w:lvlRestart w:val="0"/>
      <w:pStyle w:val="MDPI71FootNotes"/>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12E6D"/>
    <w:multiLevelType w:val="hybridMultilevel"/>
    <w:tmpl w:val="89DE7AB4"/>
    <w:lvl w:ilvl="0" w:tplc="F270330A">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5F29"/>
    <w:multiLevelType w:val="hybridMultilevel"/>
    <w:tmpl w:val="F4BA0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468F5"/>
    <w:multiLevelType w:val="hybridMultilevel"/>
    <w:tmpl w:val="9ABC8EEE"/>
    <w:lvl w:ilvl="0" w:tplc="DDFCC69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869BF"/>
    <w:multiLevelType w:val="hybridMultilevel"/>
    <w:tmpl w:val="2F2038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079B3"/>
    <w:multiLevelType w:val="hybridMultilevel"/>
    <w:tmpl w:val="0DD2935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5E31"/>
    <w:multiLevelType w:val="hybridMultilevel"/>
    <w:tmpl w:val="B62EA166"/>
    <w:lvl w:ilvl="0" w:tplc="BA6C744A">
      <w:start w:val="100"/>
      <w:numFmt w:val="bullet"/>
      <w:lvlText w:val="•"/>
      <w:lvlJc w:val="left"/>
      <w:pPr>
        <w:ind w:left="1080" w:hanging="72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0E10922"/>
    <w:multiLevelType w:val="hybridMultilevel"/>
    <w:tmpl w:val="09625A04"/>
    <w:lvl w:ilvl="0" w:tplc="BA6C744A">
      <w:start w:val="100"/>
      <w:numFmt w:val="bullet"/>
      <w:lvlText w:val="•"/>
      <w:lvlJc w:val="left"/>
      <w:pPr>
        <w:ind w:left="1080" w:hanging="720"/>
      </w:pPr>
      <w:rPr>
        <w:rFonts w:ascii="Calibri" w:eastAsia="Times New Roman"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11F2D"/>
    <w:multiLevelType w:val="hybridMultilevel"/>
    <w:tmpl w:val="FF04C3C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B46A9"/>
    <w:multiLevelType w:val="hybridMultilevel"/>
    <w:tmpl w:val="0F36FAF2"/>
    <w:lvl w:ilvl="0" w:tplc="278A602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7" w15:restartNumberingAfterBreak="0">
    <w:nsid w:val="3CE023CC"/>
    <w:multiLevelType w:val="hybridMultilevel"/>
    <w:tmpl w:val="EA2679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D15F1"/>
    <w:multiLevelType w:val="hybridMultilevel"/>
    <w:tmpl w:val="FB22DD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D5D5F"/>
    <w:multiLevelType w:val="hybridMultilevel"/>
    <w:tmpl w:val="C0ACFB1E"/>
    <w:lvl w:ilvl="0" w:tplc="0AD84C48">
      <w:start w:val="2"/>
      <w:numFmt w:val="bullet"/>
      <w:lvlText w:val=""/>
      <w:lvlJc w:val="left"/>
      <w:pPr>
        <w:ind w:left="2968" w:hanging="360"/>
      </w:pPr>
      <w:rPr>
        <w:rFonts w:ascii="Symbol" w:eastAsia="Times New Roman" w:hAnsi="Symbol" w:cs="Times New Roman" w:hint="default"/>
      </w:rPr>
    </w:lvl>
    <w:lvl w:ilvl="1" w:tplc="04090003" w:tentative="1">
      <w:start w:val="1"/>
      <w:numFmt w:val="bullet"/>
      <w:lvlText w:val="o"/>
      <w:lvlJc w:val="left"/>
      <w:pPr>
        <w:ind w:left="3688" w:hanging="360"/>
      </w:pPr>
      <w:rPr>
        <w:rFonts w:ascii="Courier New" w:hAnsi="Courier New" w:cs="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cs="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cs="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0" w15:restartNumberingAfterBreak="0">
    <w:nsid w:val="4A8F0FAF"/>
    <w:multiLevelType w:val="hybridMultilevel"/>
    <w:tmpl w:val="A9CEEFC4"/>
    <w:lvl w:ilvl="0" w:tplc="BA6C744A">
      <w:start w:val="100"/>
      <w:numFmt w:val="bullet"/>
      <w:lvlText w:val="•"/>
      <w:lvlJc w:val="left"/>
      <w:pPr>
        <w:ind w:left="1080" w:hanging="720"/>
      </w:pPr>
      <w:rPr>
        <w:rFonts w:ascii="Calibri" w:eastAsia="Times New Roman"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80865"/>
    <w:multiLevelType w:val="hybridMultilevel"/>
    <w:tmpl w:val="540833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440C7"/>
    <w:multiLevelType w:val="hybridMultilevel"/>
    <w:tmpl w:val="77241A6A"/>
    <w:lvl w:ilvl="0" w:tplc="D92C0296">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5" w15:restartNumberingAfterBreak="0">
    <w:nsid w:val="543B2403"/>
    <w:multiLevelType w:val="hybridMultilevel"/>
    <w:tmpl w:val="A4ACE4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803F2"/>
    <w:multiLevelType w:val="hybridMultilevel"/>
    <w:tmpl w:val="24203A50"/>
    <w:lvl w:ilvl="0" w:tplc="EB0CD17C">
      <w:start w:val="1"/>
      <w:numFmt w:val="decimal"/>
      <w:lvlText w:val="%1."/>
      <w:lvlJc w:val="left"/>
      <w:pPr>
        <w:ind w:left="360" w:hanging="360"/>
      </w:pPr>
      <w:rPr>
        <w:rFonts w:ascii="Palatino Linotype" w:hAnsi="Palatino Linotype"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E421CDF"/>
    <w:multiLevelType w:val="hybridMultilevel"/>
    <w:tmpl w:val="D7B27724"/>
    <w:lvl w:ilvl="0" w:tplc="04090001">
      <w:start w:val="1"/>
      <w:numFmt w:val="bullet"/>
      <w:lvlText w:val=""/>
      <w:lvlJc w:val="left"/>
      <w:pPr>
        <w:ind w:left="720" w:hanging="360"/>
      </w:pPr>
      <w:rPr>
        <w:rFonts w:ascii="Symbol" w:hAnsi="Symbol" w:hint="default"/>
        <w:u w:val="single"/>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46907D30">
      <w:start w:val="7"/>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C50E0"/>
    <w:multiLevelType w:val="hybridMultilevel"/>
    <w:tmpl w:val="E50A4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120896">
    <w:abstractNumId w:val="13"/>
  </w:num>
  <w:num w:numId="2" w16cid:durableId="613487806">
    <w:abstractNumId w:val="16"/>
  </w:num>
  <w:num w:numId="3" w16cid:durableId="717976663">
    <w:abstractNumId w:val="12"/>
  </w:num>
  <w:num w:numId="4" w16cid:durableId="11880601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2228884">
    <w:abstractNumId w:val="14"/>
  </w:num>
  <w:num w:numId="6" w16cid:durableId="1269005301">
    <w:abstractNumId w:val="24"/>
  </w:num>
  <w:num w:numId="7" w16cid:durableId="2044624447">
    <w:abstractNumId w:val="9"/>
  </w:num>
  <w:num w:numId="8" w16cid:durableId="1990329370">
    <w:abstractNumId w:val="24"/>
  </w:num>
  <w:num w:numId="9" w16cid:durableId="1819879645">
    <w:abstractNumId w:val="9"/>
  </w:num>
  <w:num w:numId="10" w16cid:durableId="1526478403">
    <w:abstractNumId w:val="24"/>
  </w:num>
  <w:num w:numId="11" w16cid:durableId="1114012711">
    <w:abstractNumId w:val="9"/>
  </w:num>
  <w:num w:numId="12" w16cid:durableId="464003878">
    <w:abstractNumId w:val="28"/>
  </w:num>
  <w:num w:numId="13" w16cid:durableId="438068372">
    <w:abstractNumId w:val="24"/>
  </w:num>
  <w:num w:numId="14" w16cid:durableId="256520048">
    <w:abstractNumId w:val="9"/>
  </w:num>
  <w:num w:numId="15" w16cid:durableId="462769856">
    <w:abstractNumId w:val="5"/>
  </w:num>
  <w:num w:numId="16" w16cid:durableId="33505890">
    <w:abstractNumId w:val="22"/>
  </w:num>
  <w:num w:numId="17" w16cid:durableId="951323575">
    <w:abstractNumId w:val="3"/>
  </w:num>
  <w:num w:numId="18" w16cid:durableId="2008945808">
    <w:abstractNumId w:val="24"/>
  </w:num>
  <w:num w:numId="19" w16cid:durableId="538785186">
    <w:abstractNumId w:val="9"/>
  </w:num>
  <w:num w:numId="20" w16cid:durableId="1500541001">
    <w:abstractNumId w:val="5"/>
  </w:num>
  <w:num w:numId="21" w16cid:durableId="385958424">
    <w:abstractNumId w:val="23"/>
  </w:num>
  <w:num w:numId="22" w16cid:durableId="1853564132">
    <w:abstractNumId w:val="15"/>
  </w:num>
  <w:num w:numId="23" w16cid:durableId="1902789581">
    <w:abstractNumId w:val="3"/>
  </w:num>
  <w:num w:numId="24" w16cid:durableId="1237789224">
    <w:abstractNumId w:val="7"/>
  </w:num>
  <w:num w:numId="25" w16cid:durableId="2075544196">
    <w:abstractNumId w:val="8"/>
  </w:num>
  <w:num w:numId="26" w16cid:durableId="1914584607">
    <w:abstractNumId w:val="10"/>
  </w:num>
  <w:num w:numId="27" w16cid:durableId="2129272556">
    <w:abstractNumId w:val="20"/>
  </w:num>
  <w:num w:numId="28" w16cid:durableId="1861964495">
    <w:abstractNumId w:val="29"/>
  </w:num>
  <w:num w:numId="29" w16cid:durableId="272640508">
    <w:abstractNumId w:val="25"/>
  </w:num>
  <w:num w:numId="30" w16cid:durableId="1677876746">
    <w:abstractNumId w:val="6"/>
  </w:num>
  <w:num w:numId="31" w16cid:durableId="1560246162">
    <w:abstractNumId w:val="0"/>
  </w:num>
  <w:num w:numId="32" w16cid:durableId="1564222448">
    <w:abstractNumId w:val="4"/>
  </w:num>
  <w:num w:numId="33" w16cid:durableId="1901473665">
    <w:abstractNumId w:val="18"/>
  </w:num>
  <w:num w:numId="34" w16cid:durableId="381444586">
    <w:abstractNumId w:val="21"/>
  </w:num>
  <w:num w:numId="35" w16cid:durableId="340623257">
    <w:abstractNumId w:val="17"/>
  </w:num>
  <w:num w:numId="36" w16cid:durableId="1426417155">
    <w:abstractNumId w:val="27"/>
  </w:num>
  <w:num w:numId="37" w16cid:durableId="1628273326">
    <w:abstractNumId w:val="1"/>
  </w:num>
  <w:num w:numId="38" w16cid:durableId="953950267">
    <w:abstractNumId w:val="24"/>
  </w:num>
  <w:num w:numId="39" w16cid:durableId="505873431">
    <w:abstractNumId w:val="9"/>
  </w:num>
  <w:num w:numId="40" w16cid:durableId="674191142">
    <w:abstractNumId w:val="2"/>
  </w:num>
  <w:num w:numId="41" w16cid:durableId="519467227">
    <w:abstractNumId w:val="5"/>
  </w:num>
  <w:num w:numId="42" w16cid:durableId="17706910">
    <w:abstractNumId w:val="19"/>
  </w:num>
  <w:num w:numId="43" w16cid:durableId="1546140195">
    <w:abstractNumId w:val="11"/>
  </w:num>
  <w:num w:numId="44" w16cid:durableId="44662830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Jule Jaich">
    <w15:presenceInfo w15:providerId="Windows Live" w15:userId="3248c124601c2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hyphenationZone w:val="425"/>
  <w:drawingGridHorizontalSpacing w:val="100"/>
  <w:drawingGridVerticalSpacing w:val="163"/>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90"/>
    <w:rsid w:val="0002554A"/>
    <w:rsid w:val="00025A57"/>
    <w:rsid w:val="0003183D"/>
    <w:rsid w:val="0003272B"/>
    <w:rsid w:val="00037715"/>
    <w:rsid w:val="00041937"/>
    <w:rsid w:val="00047C14"/>
    <w:rsid w:val="000531DB"/>
    <w:rsid w:val="00062D64"/>
    <w:rsid w:val="0006442A"/>
    <w:rsid w:val="00070BC3"/>
    <w:rsid w:val="00072F70"/>
    <w:rsid w:val="0008598A"/>
    <w:rsid w:val="000946E3"/>
    <w:rsid w:val="000A48E8"/>
    <w:rsid w:val="000C3D95"/>
    <w:rsid w:val="000C6920"/>
    <w:rsid w:val="000D04DE"/>
    <w:rsid w:val="000D4CAC"/>
    <w:rsid w:val="000D73BD"/>
    <w:rsid w:val="001035B5"/>
    <w:rsid w:val="001059AA"/>
    <w:rsid w:val="00113A18"/>
    <w:rsid w:val="00121956"/>
    <w:rsid w:val="001228BC"/>
    <w:rsid w:val="00140F39"/>
    <w:rsid w:val="001457C8"/>
    <w:rsid w:val="00176B3B"/>
    <w:rsid w:val="00176B87"/>
    <w:rsid w:val="00177995"/>
    <w:rsid w:val="00183AB8"/>
    <w:rsid w:val="00187A46"/>
    <w:rsid w:val="00194C32"/>
    <w:rsid w:val="001957FA"/>
    <w:rsid w:val="001A5183"/>
    <w:rsid w:val="001C3A2B"/>
    <w:rsid w:val="001D41F9"/>
    <w:rsid w:val="001E2AEB"/>
    <w:rsid w:val="001E4625"/>
    <w:rsid w:val="001F0C32"/>
    <w:rsid w:val="001F194C"/>
    <w:rsid w:val="001F53CA"/>
    <w:rsid w:val="001F6009"/>
    <w:rsid w:val="001F6D18"/>
    <w:rsid w:val="002019E5"/>
    <w:rsid w:val="0020566A"/>
    <w:rsid w:val="00205AC7"/>
    <w:rsid w:val="0020625A"/>
    <w:rsid w:val="00210030"/>
    <w:rsid w:val="00214A6A"/>
    <w:rsid w:val="00223336"/>
    <w:rsid w:val="00233E22"/>
    <w:rsid w:val="00236323"/>
    <w:rsid w:val="00251D88"/>
    <w:rsid w:val="002579EA"/>
    <w:rsid w:val="00257BA9"/>
    <w:rsid w:val="00262314"/>
    <w:rsid w:val="00267A0A"/>
    <w:rsid w:val="00271140"/>
    <w:rsid w:val="00284BEB"/>
    <w:rsid w:val="0028607E"/>
    <w:rsid w:val="0028726C"/>
    <w:rsid w:val="002B1CC4"/>
    <w:rsid w:val="002C05A7"/>
    <w:rsid w:val="002D18CB"/>
    <w:rsid w:val="002D57A5"/>
    <w:rsid w:val="002E0984"/>
    <w:rsid w:val="002E3019"/>
    <w:rsid w:val="002E744C"/>
    <w:rsid w:val="002F3A4C"/>
    <w:rsid w:val="002F3D49"/>
    <w:rsid w:val="00302C67"/>
    <w:rsid w:val="00306807"/>
    <w:rsid w:val="00322BD2"/>
    <w:rsid w:val="00326141"/>
    <w:rsid w:val="00347E99"/>
    <w:rsid w:val="003663D4"/>
    <w:rsid w:val="003730E1"/>
    <w:rsid w:val="0039002C"/>
    <w:rsid w:val="003938DA"/>
    <w:rsid w:val="00396F34"/>
    <w:rsid w:val="003B546C"/>
    <w:rsid w:val="003B69C4"/>
    <w:rsid w:val="003C0D0A"/>
    <w:rsid w:val="003D2CC3"/>
    <w:rsid w:val="003D4C97"/>
    <w:rsid w:val="003D4D6A"/>
    <w:rsid w:val="003D6135"/>
    <w:rsid w:val="003F19AD"/>
    <w:rsid w:val="00401B3A"/>
    <w:rsid w:val="00401D30"/>
    <w:rsid w:val="00404FC7"/>
    <w:rsid w:val="00407587"/>
    <w:rsid w:val="00414DE1"/>
    <w:rsid w:val="00415548"/>
    <w:rsid w:val="00417958"/>
    <w:rsid w:val="00421077"/>
    <w:rsid w:val="0042738E"/>
    <w:rsid w:val="00436C62"/>
    <w:rsid w:val="00460194"/>
    <w:rsid w:val="0046726B"/>
    <w:rsid w:val="00484C66"/>
    <w:rsid w:val="0048506A"/>
    <w:rsid w:val="004A751A"/>
    <w:rsid w:val="004A7C93"/>
    <w:rsid w:val="004B5280"/>
    <w:rsid w:val="004D093B"/>
    <w:rsid w:val="004D0D3D"/>
    <w:rsid w:val="004D5A80"/>
    <w:rsid w:val="004D6B8D"/>
    <w:rsid w:val="004D7931"/>
    <w:rsid w:val="00503464"/>
    <w:rsid w:val="00504787"/>
    <w:rsid w:val="00510707"/>
    <w:rsid w:val="00514646"/>
    <w:rsid w:val="00522304"/>
    <w:rsid w:val="0052549F"/>
    <w:rsid w:val="00526641"/>
    <w:rsid w:val="00527484"/>
    <w:rsid w:val="00547C19"/>
    <w:rsid w:val="00555BA1"/>
    <w:rsid w:val="00562061"/>
    <w:rsid w:val="005671EB"/>
    <w:rsid w:val="00567228"/>
    <w:rsid w:val="00576272"/>
    <w:rsid w:val="00581F35"/>
    <w:rsid w:val="00585400"/>
    <w:rsid w:val="005878D3"/>
    <w:rsid w:val="005940DE"/>
    <w:rsid w:val="005B079E"/>
    <w:rsid w:val="005B0E8A"/>
    <w:rsid w:val="005B6C3D"/>
    <w:rsid w:val="005C290A"/>
    <w:rsid w:val="005D71B5"/>
    <w:rsid w:val="005E04FC"/>
    <w:rsid w:val="005E213E"/>
    <w:rsid w:val="00610C9B"/>
    <w:rsid w:val="00612756"/>
    <w:rsid w:val="00615FFE"/>
    <w:rsid w:val="00617FAA"/>
    <w:rsid w:val="006211DD"/>
    <w:rsid w:val="00625135"/>
    <w:rsid w:val="00626B5C"/>
    <w:rsid w:val="006331AD"/>
    <w:rsid w:val="00636B95"/>
    <w:rsid w:val="0064671C"/>
    <w:rsid w:val="00656931"/>
    <w:rsid w:val="00662E41"/>
    <w:rsid w:val="0067584A"/>
    <w:rsid w:val="006822FA"/>
    <w:rsid w:val="006823D7"/>
    <w:rsid w:val="00686327"/>
    <w:rsid w:val="00686C3F"/>
    <w:rsid w:val="0069168C"/>
    <w:rsid w:val="00692393"/>
    <w:rsid w:val="006B6589"/>
    <w:rsid w:val="006C61EE"/>
    <w:rsid w:val="006D3E34"/>
    <w:rsid w:val="006F1164"/>
    <w:rsid w:val="006F28C8"/>
    <w:rsid w:val="00711C0C"/>
    <w:rsid w:val="0071345F"/>
    <w:rsid w:val="00713491"/>
    <w:rsid w:val="00713758"/>
    <w:rsid w:val="007150B8"/>
    <w:rsid w:val="0072490F"/>
    <w:rsid w:val="007254CD"/>
    <w:rsid w:val="007267FB"/>
    <w:rsid w:val="00733AF9"/>
    <w:rsid w:val="00754A9D"/>
    <w:rsid w:val="00764559"/>
    <w:rsid w:val="007957CE"/>
    <w:rsid w:val="007A0755"/>
    <w:rsid w:val="007A3BD4"/>
    <w:rsid w:val="007B3E14"/>
    <w:rsid w:val="007C437A"/>
    <w:rsid w:val="007C7CC0"/>
    <w:rsid w:val="007D1435"/>
    <w:rsid w:val="007E5A5B"/>
    <w:rsid w:val="007E787E"/>
    <w:rsid w:val="007F1B92"/>
    <w:rsid w:val="007F4528"/>
    <w:rsid w:val="00816C66"/>
    <w:rsid w:val="008239D3"/>
    <w:rsid w:val="00826149"/>
    <w:rsid w:val="00827941"/>
    <w:rsid w:val="00836E92"/>
    <w:rsid w:val="00861A54"/>
    <w:rsid w:val="00867D24"/>
    <w:rsid w:val="008741B3"/>
    <w:rsid w:val="0088318A"/>
    <w:rsid w:val="00883618"/>
    <w:rsid w:val="00884E7A"/>
    <w:rsid w:val="0089047B"/>
    <w:rsid w:val="00892203"/>
    <w:rsid w:val="00893C5D"/>
    <w:rsid w:val="008A480B"/>
    <w:rsid w:val="008A6235"/>
    <w:rsid w:val="008B4E46"/>
    <w:rsid w:val="008B5ADF"/>
    <w:rsid w:val="008C0F7B"/>
    <w:rsid w:val="008C5CBF"/>
    <w:rsid w:val="008C6D7C"/>
    <w:rsid w:val="008D27AC"/>
    <w:rsid w:val="008E00B4"/>
    <w:rsid w:val="008E34AF"/>
    <w:rsid w:val="008E3B5E"/>
    <w:rsid w:val="008F437E"/>
    <w:rsid w:val="008F72D9"/>
    <w:rsid w:val="00904094"/>
    <w:rsid w:val="00917FC0"/>
    <w:rsid w:val="009252F5"/>
    <w:rsid w:val="009313EF"/>
    <w:rsid w:val="009360BE"/>
    <w:rsid w:val="00950618"/>
    <w:rsid w:val="00953C94"/>
    <w:rsid w:val="00960561"/>
    <w:rsid w:val="00972267"/>
    <w:rsid w:val="009774E0"/>
    <w:rsid w:val="009815FE"/>
    <w:rsid w:val="00985746"/>
    <w:rsid w:val="00987408"/>
    <w:rsid w:val="00994353"/>
    <w:rsid w:val="00996CB7"/>
    <w:rsid w:val="00997B86"/>
    <w:rsid w:val="009A52C8"/>
    <w:rsid w:val="009B03B9"/>
    <w:rsid w:val="009B152D"/>
    <w:rsid w:val="009B2DC0"/>
    <w:rsid w:val="009C6855"/>
    <w:rsid w:val="009F274E"/>
    <w:rsid w:val="009F70E6"/>
    <w:rsid w:val="00A0136F"/>
    <w:rsid w:val="00A02301"/>
    <w:rsid w:val="00A146C0"/>
    <w:rsid w:val="00A31F60"/>
    <w:rsid w:val="00A41EC8"/>
    <w:rsid w:val="00A5204D"/>
    <w:rsid w:val="00A524CF"/>
    <w:rsid w:val="00A55D63"/>
    <w:rsid w:val="00A63C9C"/>
    <w:rsid w:val="00A64950"/>
    <w:rsid w:val="00A9029B"/>
    <w:rsid w:val="00AA4EA9"/>
    <w:rsid w:val="00AA5C58"/>
    <w:rsid w:val="00AA63C3"/>
    <w:rsid w:val="00AC3293"/>
    <w:rsid w:val="00AC61B4"/>
    <w:rsid w:val="00AD2D7B"/>
    <w:rsid w:val="00AE0E14"/>
    <w:rsid w:val="00AE3268"/>
    <w:rsid w:val="00AE348C"/>
    <w:rsid w:val="00AF44C1"/>
    <w:rsid w:val="00B00E09"/>
    <w:rsid w:val="00B02CE7"/>
    <w:rsid w:val="00B06823"/>
    <w:rsid w:val="00B173DD"/>
    <w:rsid w:val="00B200C8"/>
    <w:rsid w:val="00B230E1"/>
    <w:rsid w:val="00B2595D"/>
    <w:rsid w:val="00B336B6"/>
    <w:rsid w:val="00B37CBF"/>
    <w:rsid w:val="00B426FE"/>
    <w:rsid w:val="00B432DE"/>
    <w:rsid w:val="00B463EF"/>
    <w:rsid w:val="00B508AD"/>
    <w:rsid w:val="00B521A9"/>
    <w:rsid w:val="00B670B5"/>
    <w:rsid w:val="00B91113"/>
    <w:rsid w:val="00BB1E34"/>
    <w:rsid w:val="00BB3B3F"/>
    <w:rsid w:val="00BC3398"/>
    <w:rsid w:val="00BE6750"/>
    <w:rsid w:val="00BF1159"/>
    <w:rsid w:val="00BF437C"/>
    <w:rsid w:val="00C025F7"/>
    <w:rsid w:val="00C04902"/>
    <w:rsid w:val="00C06A90"/>
    <w:rsid w:val="00C10FD7"/>
    <w:rsid w:val="00C13470"/>
    <w:rsid w:val="00C22823"/>
    <w:rsid w:val="00C243C9"/>
    <w:rsid w:val="00C27F61"/>
    <w:rsid w:val="00C639EA"/>
    <w:rsid w:val="00C65B0B"/>
    <w:rsid w:val="00C73D4D"/>
    <w:rsid w:val="00C742CA"/>
    <w:rsid w:val="00C82596"/>
    <w:rsid w:val="00C85B91"/>
    <w:rsid w:val="00C8742B"/>
    <w:rsid w:val="00CA7505"/>
    <w:rsid w:val="00CB597B"/>
    <w:rsid w:val="00CC3BD2"/>
    <w:rsid w:val="00CC3CB0"/>
    <w:rsid w:val="00CC57CC"/>
    <w:rsid w:val="00CC6BE0"/>
    <w:rsid w:val="00CD4F9A"/>
    <w:rsid w:val="00CE3EBC"/>
    <w:rsid w:val="00D00F00"/>
    <w:rsid w:val="00D034D5"/>
    <w:rsid w:val="00D107A4"/>
    <w:rsid w:val="00D1351A"/>
    <w:rsid w:val="00D13EB8"/>
    <w:rsid w:val="00D36F99"/>
    <w:rsid w:val="00D37E9D"/>
    <w:rsid w:val="00D412C1"/>
    <w:rsid w:val="00D41B53"/>
    <w:rsid w:val="00D679D7"/>
    <w:rsid w:val="00D70E5F"/>
    <w:rsid w:val="00D75394"/>
    <w:rsid w:val="00D81521"/>
    <w:rsid w:val="00D84E70"/>
    <w:rsid w:val="00D91FDF"/>
    <w:rsid w:val="00D96023"/>
    <w:rsid w:val="00D965D6"/>
    <w:rsid w:val="00DA6382"/>
    <w:rsid w:val="00DB6703"/>
    <w:rsid w:val="00DC4459"/>
    <w:rsid w:val="00DC7F54"/>
    <w:rsid w:val="00DD436D"/>
    <w:rsid w:val="00DD5900"/>
    <w:rsid w:val="00DE4CDA"/>
    <w:rsid w:val="00E04E7D"/>
    <w:rsid w:val="00E1303F"/>
    <w:rsid w:val="00E13B10"/>
    <w:rsid w:val="00E30310"/>
    <w:rsid w:val="00E425E9"/>
    <w:rsid w:val="00E4528C"/>
    <w:rsid w:val="00E66088"/>
    <w:rsid w:val="00E704E2"/>
    <w:rsid w:val="00E706A1"/>
    <w:rsid w:val="00E755FF"/>
    <w:rsid w:val="00E90986"/>
    <w:rsid w:val="00ED1AB0"/>
    <w:rsid w:val="00ED1BAB"/>
    <w:rsid w:val="00EE0283"/>
    <w:rsid w:val="00EF3DCF"/>
    <w:rsid w:val="00EF539D"/>
    <w:rsid w:val="00EF5AFF"/>
    <w:rsid w:val="00F005AA"/>
    <w:rsid w:val="00F00D72"/>
    <w:rsid w:val="00F01EEE"/>
    <w:rsid w:val="00F072E8"/>
    <w:rsid w:val="00F1359B"/>
    <w:rsid w:val="00F22F3D"/>
    <w:rsid w:val="00F26F6C"/>
    <w:rsid w:val="00F31443"/>
    <w:rsid w:val="00F32F04"/>
    <w:rsid w:val="00F35C92"/>
    <w:rsid w:val="00F62C5C"/>
    <w:rsid w:val="00F71EC5"/>
    <w:rsid w:val="00F73B7E"/>
    <w:rsid w:val="00F821E6"/>
    <w:rsid w:val="00F869BA"/>
    <w:rsid w:val="00F97ECB"/>
    <w:rsid w:val="00FA445D"/>
    <w:rsid w:val="00FA6084"/>
    <w:rsid w:val="00FB0D48"/>
    <w:rsid w:val="00FB69C5"/>
    <w:rsid w:val="00FD2730"/>
    <w:rsid w:val="00FD4B87"/>
    <w:rsid w:val="00FE4484"/>
    <w:rsid w:val="00FE5FCD"/>
    <w:rsid w:val="00FE6577"/>
    <w:rsid w:val="00FF1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1AB2D3"/>
  <w15:chartTrackingRefBased/>
  <w15:docId w15:val="{6048BD08-CF01-4899-A79B-D5C7D71C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04"/>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2E744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2E744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2E744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2E744C"/>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2E744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2E744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2E744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C04902"/>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726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qFormat/>
    <w:rsid w:val="00522304"/>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2304"/>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22304"/>
    <w:rPr>
      <w:rFonts w:ascii="Palatino Linotype" w:hAnsi="Palatino Linotype"/>
      <w:noProof/>
      <w:color w:val="000000"/>
      <w:szCs w:val="18"/>
    </w:rPr>
  </w:style>
  <w:style w:type="paragraph" w:styleId="Header">
    <w:name w:val="header"/>
    <w:basedOn w:val="Normal"/>
    <w:link w:val="HeaderChar"/>
    <w:uiPriority w:val="99"/>
    <w:rsid w:val="00522304"/>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22304"/>
    <w:rPr>
      <w:rFonts w:ascii="Palatino Linotype" w:hAnsi="Palatino Linotype"/>
      <w:noProof/>
      <w:color w:val="000000"/>
      <w:szCs w:val="18"/>
    </w:rPr>
  </w:style>
  <w:style w:type="paragraph" w:customStyle="1" w:styleId="MDPIheaderjournallogo">
    <w:name w:val="MDPI_header_journal_logo"/>
    <w:qFormat/>
    <w:rsid w:val="002E744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2E744C"/>
    <w:pPr>
      <w:ind w:firstLine="0"/>
    </w:pPr>
  </w:style>
  <w:style w:type="paragraph" w:customStyle="1" w:styleId="MDPI31text">
    <w:name w:val="MDPI_3.1_text"/>
    <w:qFormat/>
    <w:rsid w:val="002E744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2E744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2E744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2E744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2E744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2E744C"/>
    <w:pPr>
      <w:numPr>
        <w:numId w:val="38"/>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2E744C"/>
    <w:pPr>
      <w:numPr>
        <w:numId w:val="39"/>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2E744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2E744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2E744C"/>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2E744C"/>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2E744C"/>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2E744C"/>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2E744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2E744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2E744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2E744C"/>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2E744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2E744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2E744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F194C"/>
    <w:pPr>
      <w:numPr>
        <w:numId w:val="41"/>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22304"/>
    <w:rPr>
      <w:rFonts w:cs="Tahoma"/>
      <w:szCs w:val="18"/>
    </w:rPr>
  </w:style>
  <w:style w:type="character" w:customStyle="1" w:styleId="BalloonTextChar">
    <w:name w:val="Balloon Text Char"/>
    <w:link w:val="BalloonText"/>
    <w:uiPriority w:val="99"/>
    <w:rsid w:val="00522304"/>
    <w:rPr>
      <w:rFonts w:ascii="Palatino Linotype" w:hAnsi="Palatino Linotype" w:cs="Tahoma"/>
      <w:noProof/>
      <w:color w:val="000000"/>
      <w:szCs w:val="18"/>
    </w:rPr>
  </w:style>
  <w:style w:type="character" w:styleId="LineNumber">
    <w:name w:val="line number"/>
    <w:uiPriority w:val="99"/>
    <w:rsid w:val="00284BEB"/>
    <w:rPr>
      <w:rFonts w:ascii="Palatino Linotype" w:hAnsi="Palatino Linotype"/>
      <w:sz w:val="16"/>
    </w:rPr>
  </w:style>
  <w:style w:type="table" w:customStyle="1" w:styleId="MDPI41threelinetable">
    <w:name w:val="MDPI_4.1_three_line_table"/>
    <w:basedOn w:val="TableNormal"/>
    <w:uiPriority w:val="99"/>
    <w:rsid w:val="002E744C"/>
    <w:pPr>
      <w:adjustRightInd w:val="0"/>
      <w:snapToGrid w:val="0"/>
      <w:jc w:val="center"/>
    </w:pPr>
    <w:rPr>
      <w:rFonts w:ascii="Palatino Linotype" w:eastAsiaTheme="minorHAnsi" w:hAnsi="Palatino Linotype"/>
      <w:color w:val="000000"/>
      <w:lang w:eastAsia="en-US"/>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qFormat/>
    <w:rsid w:val="00522304"/>
    <w:rPr>
      <w:color w:val="0000FF"/>
      <w:u w:val="single"/>
    </w:rPr>
  </w:style>
  <w:style w:type="character" w:styleId="UnresolvedMention">
    <w:name w:val="Unresolved Mention"/>
    <w:uiPriority w:val="99"/>
    <w:semiHidden/>
    <w:unhideWhenUsed/>
    <w:rsid w:val="00C243C9"/>
    <w:rPr>
      <w:color w:val="605E5C"/>
      <w:shd w:val="clear" w:color="auto" w:fill="E1DFDD"/>
    </w:rPr>
  </w:style>
  <w:style w:type="table" w:styleId="PlainTable4">
    <w:name w:val="Plain Table 4"/>
    <w:basedOn w:val="TableNormal"/>
    <w:uiPriority w:val="44"/>
    <w:rsid w:val="00AE34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2E744C"/>
    <w:pPr>
      <w:adjustRightInd w:val="0"/>
      <w:snapToGrid w:val="0"/>
      <w:spacing w:line="240" w:lineRule="atLeast"/>
      <w:ind w:right="113"/>
    </w:pPr>
    <w:rPr>
      <w:rFonts w:ascii="Palatino Linotype" w:hAnsi="Palatino Linotype" w:cs="Cordia New"/>
      <w:sz w:val="14"/>
      <w:szCs w:val="22"/>
      <w:lang w:eastAsia="en-US"/>
    </w:rPr>
  </w:style>
  <w:style w:type="paragraph" w:customStyle="1" w:styleId="MDPI62BackMatter">
    <w:name w:val="MDPI_6.2_BackMatter"/>
    <w:qFormat/>
    <w:rsid w:val="002E744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2E744C"/>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2E744C"/>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2E744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2E744C"/>
    <w:pPr>
      <w:adjustRightInd w:val="0"/>
      <w:snapToGrid w:val="0"/>
      <w:spacing w:before="240" w:after="120" w:line="260" w:lineRule="atLeast"/>
      <w:jc w:val="center"/>
    </w:pPr>
    <w:rPr>
      <w:rFonts w:ascii="Palatino Linotype" w:eastAsiaTheme="minorHAnsi" w:hAnsi="Palatino Linotype" w:cstheme="minorBidi"/>
      <w:noProof/>
      <w:color w:val="000000"/>
      <w:sz w:val="18"/>
      <w:szCs w:val="22"/>
      <w:lang w:eastAsia="en-US" w:bidi="en-US"/>
    </w:rPr>
  </w:style>
  <w:style w:type="paragraph" w:customStyle="1" w:styleId="MDPI511onefigurecaption">
    <w:name w:val="MDPI_5.1.1_one_figure_caption"/>
    <w:qFormat/>
    <w:rsid w:val="002E744C"/>
    <w:pPr>
      <w:adjustRightInd w:val="0"/>
      <w:snapToGrid w:val="0"/>
      <w:spacing w:before="240" w:after="120" w:line="260" w:lineRule="atLeast"/>
      <w:jc w:val="center"/>
    </w:pPr>
    <w:rPr>
      <w:rFonts w:ascii="Palatino Linotype" w:eastAsiaTheme="minorHAnsi" w:hAnsi="Palatino Linotype"/>
      <w:noProof/>
      <w:color w:val="000000"/>
      <w:sz w:val="18"/>
      <w:lang w:eastAsia="en-US" w:bidi="en-US"/>
    </w:rPr>
  </w:style>
  <w:style w:type="paragraph" w:customStyle="1" w:styleId="MDPI72Copyright">
    <w:name w:val="MDPI_7.2_Copyright"/>
    <w:qFormat/>
    <w:rsid w:val="002E744C"/>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2E744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2E744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2E744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2E744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2E744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2E744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2E744C"/>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2E744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2E744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22304"/>
  </w:style>
  <w:style w:type="paragraph" w:styleId="Bibliography">
    <w:name w:val="Bibliography"/>
    <w:basedOn w:val="Normal"/>
    <w:next w:val="Normal"/>
    <w:uiPriority w:val="37"/>
    <w:semiHidden/>
    <w:unhideWhenUsed/>
    <w:rsid w:val="00522304"/>
  </w:style>
  <w:style w:type="paragraph" w:styleId="BodyText">
    <w:name w:val="Body Text"/>
    <w:link w:val="BodyTextChar"/>
    <w:rsid w:val="00522304"/>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22304"/>
    <w:rPr>
      <w:rFonts w:ascii="Palatino Linotype" w:hAnsi="Palatino Linotype"/>
      <w:color w:val="000000"/>
      <w:sz w:val="24"/>
      <w:lang w:eastAsia="de-DE"/>
    </w:rPr>
  </w:style>
  <w:style w:type="character" w:styleId="CommentReference">
    <w:name w:val="annotation reference"/>
    <w:uiPriority w:val="99"/>
    <w:rsid w:val="00522304"/>
    <w:rPr>
      <w:sz w:val="21"/>
      <w:szCs w:val="21"/>
    </w:rPr>
  </w:style>
  <w:style w:type="paragraph" w:styleId="CommentText">
    <w:name w:val="annotation text"/>
    <w:basedOn w:val="Normal"/>
    <w:link w:val="CommentTextChar"/>
    <w:uiPriority w:val="99"/>
    <w:rsid w:val="00522304"/>
  </w:style>
  <w:style w:type="character" w:customStyle="1" w:styleId="CommentTextChar">
    <w:name w:val="Comment Text Char"/>
    <w:link w:val="CommentText"/>
    <w:uiPriority w:val="99"/>
    <w:rsid w:val="00522304"/>
    <w:rPr>
      <w:rFonts w:ascii="Palatino Linotype" w:hAnsi="Palatino Linotype"/>
      <w:noProof/>
      <w:color w:val="000000"/>
    </w:rPr>
  </w:style>
  <w:style w:type="paragraph" w:styleId="CommentSubject">
    <w:name w:val="annotation subject"/>
    <w:basedOn w:val="CommentText"/>
    <w:next w:val="CommentText"/>
    <w:link w:val="CommentSubjectChar"/>
    <w:uiPriority w:val="99"/>
    <w:rsid w:val="00522304"/>
    <w:rPr>
      <w:b/>
      <w:bCs/>
    </w:rPr>
  </w:style>
  <w:style w:type="character" w:customStyle="1" w:styleId="CommentSubjectChar">
    <w:name w:val="Comment Subject Char"/>
    <w:link w:val="CommentSubject"/>
    <w:uiPriority w:val="99"/>
    <w:rsid w:val="00522304"/>
    <w:rPr>
      <w:rFonts w:ascii="Palatino Linotype" w:hAnsi="Palatino Linotype"/>
      <w:b/>
      <w:bCs/>
      <w:noProof/>
      <w:color w:val="000000"/>
    </w:rPr>
  </w:style>
  <w:style w:type="character" w:styleId="EndnoteReference">
    <w:name w:val="endnote reference"/>
    <w:rsid w:val="00522304"/>
    <w:rPr>
      <w:vertAlign w:val="superscript"/>
    </w:rPr>
  </w:style>
  <w:style w:type="paragraph" w:styleId="EndnoteText">
    <w:name w:val="endnote text"/>
    <w:basedOn w:val="Normal"/>
    <w:link w:val="EndnoteTextChar"/>
    <w:semiHidden/>
    <w:unhideWhenUsed/>
    <w:rsid w:val="00522304"/>
    <w:pPr>
      <w:spacing w:line="240" w:lineRule="auto"/>
    </w:pPr>
  </w:style>
  <w:style w:type="character" w:customStyle="1" w:styleId="EndnoteTextChar">
    <w:name w:val="Endnote Text Char"/>
    <w:link w:val="EndnoteText"/>
    <w:semiHidden/>
    <w:rsid w:val="00522304"/>
    <w:rPr>
      <w:rFonts w:ascii="Palatino Linotype" w:hAnsi="Palatino Linotype"/>
      <w:noProof/>
      <w:color w:val="000000"/>
    </w:rPr>
  </w:style>
  <w:style w:type="character" w:styleId="FollowedHyperlink">
    <w:name w:val="FollowedHyperlink"/>
    <w:uiPriority w:val="99"/>
    <w:rsid w:val="00522304"/>
    <w:rPr>
      <w:color w:val="954F72"/>
      <w:u w:val="single"/>
    </w:rPr>
  </w:style>
  <w:style w:type="paragraph" w:styleId="FootnoteText">
    <w:name w:val="footnote text"/>
    <w:basedOn w:val="Normal"/>
    <w:link w:val="FootnoteTextChar"/>
    <w:semiHidden/>
    <w:unhideWhenUsed/>
    <w:rsid w:val="00522304"/>
    <w:pPr>
      <w:spacing w:line="240" w:lineRule="auto"/>
    </w:pPr>
  </w:style>
  <w:style w:type="character" w:customStyle="1" w:styleId="FootnoteTextChar">
    <w:name w:val="Footnote Text Char"/>
    <w:link w:val="FootnoteText"/>
    <w:semiHidden/>
    <w:rsid w:val="00522304"/>
    <w:rPr>
      <w:rFonts w:ascii="Palatino Linotype" w:hAnsi="Palatino Linotype"/>
      <w:noProof/>
      <w:color w:val="000000"/>
    </w:rPr>
  </w:style>
  <w:style w:type="paragraph" w:styleId="NormalWeb">
    <w:name w:val="Normal (Web)"/>
    <w:basedOn w:val="Normal"/>
    <w:uiPriority w:val="99"/>
    <w:rsid w:val="00522304"/>
    <w:rPr>
      <w:szCs w:val="24"/>
    </w:rPr>
  </w:style>
  <w:style w:type="paragraph" w:customStyle="1" w:styleId="MsoFootnoteText0">
    <w:name w:val="MsoFootnoteText"/>
    <w:basedOn w:val="NormalWeb"/>
    <w:qFormat/>
    <w:rsid w:val="00522304"/>
    <w:rPr>
      <w:rFonts w:ascii="Times New Roman" w:hAnsi="Times New Roman"/>
    </w:rPr>
  </w:style>
  <w:style w:type="character" w:styleId="PageNumber">
    <w:name w:val="page number"/>
    <w:uiPriority w:val="99"/>
    <w:rsid w:val="00522304"/>
  </w:style>
  <w:style w:type="character" w:styleId="PlaceholderText">
    <w:name w:val="Placeholder Text"/>
    <w:uiPriority w:val="99"/>
    <w:semiHidden/>
    <w:rsid w:val="00522304"/>
    <w:rPr>
      <w:color w:val="808080"/>
    </w:rPr>
  </w:style>
  <w:style w:type="paragraph" w:customStyle="1" w:styleId="MDPI71FootNotes">
    <w:name w:val="MDPI_7.1_FootNotes"/>
    <w:qFormat/>
    <w:rsid w:val="002E744C"/>
    <w:pPr>
      <w:numPr>
        <w:numId w:val="40"/>
      </w:numPr>
      <w:adjustRightInd w:val="0"/>
      <w:snapToGrid w:val="0"/>
      <w:spacing w:line="228" w:lineRule="auto"/>
    </w:pPr>
    <w:rPr>
      <w:rFonts w:ascii="Palatino Linotype" w:eastAsiaTheme="minorHAnsi" w:hAnsi="Palatino Linotype"/>
      <w:noProof/>
      <w:color w:val="000000"/>
      <w:sz w:val="18"/>
      <w:lang w:eastAsia="en-US"/>
    </w:rPr>
  </w:style>
  <w:style w:type="paragraph" w:styleId="ListParagraph">
    <w:name w:val="List Paragraph"/>
    <w:basedOn w:val="Normal"/>
    <w:uiPriority w:val="34"/>
    <w:qFormat/>
    <w:rsid w:val="00C06A90"/>
    <w:pPr>
      <w:spacing w:line="240" w:lineRule="auto"/>
      <w:ind w:left="720"/>
      <w:contextualSpacing/>
      <w:jc w:val="left"/>
    </w:pPr>
    <w:rPr>
      <w:rFonts w:asciiTheme="minorHAnsi" w:eastAsiaTheme="minorHAnsi" w:hAnsiTheme="minorHAnsi" w:cstheme="minorBidi"/>
      <w:noProof w:val="0"/>
      <w:color w:val="auto"/>
      <w:sz w:val="24"/>
      <w:szCs w:val="24"/>
      <w:lang w:eastAsia="en-US"/>
    </w:rPr>
  </w:style>
  <w:style w:type="character" w:customStyle="1" w:styleId="NichtaufgelsteErwhnung1">
    <w:name w:val="Nicht aufgelöste Erwähnung1"/>
    <w:basedOn w:val="DefaultParagraphFont"/>
    <w:uiPriority w:val="99"/>
    <w:rsid w:val="00C06A90"/>
    <w:rPr>
      <w:color w:val="605E5C"/>
      <w:shd w:val="clear" w:color="auto" w:fill="E1DFDD"/>
    </w:rPr>
  </w:style>
  <w:style w:type="character" w:customStyle="1" w:styleId="UnresolvedMention1">
    <w:name w:val="Unresolved Mention1"/>
    <w:basedOn w:val="DefaultParagraphFont"/>
    <w:uiPriority w:val="99"/>
    <w:semiHidden/>
    <w:unhideWhenUsed/>
    <w:rsid w:val="00C06A90"/>
    <w:rPr>
      <w:color w:val="605E5C"/>
      <w:shd w:val="clear" w:color="auto" w:fill="E1DFDD"/>
    </w:rPr>
  </w:style>
  <w:style w:type="paragraph" w:styleId="Revision">
    <w:name w:val="Revision"/>
    <w:hidden/>
    <w:uiPriority w:val="99"/>
    <w:semiHidden/>
    <w:rsid w:val="00C06A90"/>
    <w:rPr>
      <w:rFonts w:asciiTheme="minorHAnsi" w:eastAsiaTheme="minorHAnsi" w:hAnsiTheme="minorHAnsi" w:cstheme="minorBidi"/>
      <w:sz w:val="24"/>
      <w:szCs w:val="24"/>
      <w:lang w:eastAsia="en-US"/>
    </w:rPr>
  </w:style>
  <w:style w:type="character" w:customStyle="1" w:styleId="UnresolvedMention2">
    <w:name w:val="Unresolved Mention2"/>
    <w:basedOn w:val="DefaultParagraphFont"/>
    <w:uiPriority w:val="99"/>
    <w:semiHidden/>
    <w:unhideWhenUsed/>
    <w:rsid w:val="00C06A90"/>
    <w:rPr>
      <w:color w:val="605E5C"/>
      <w:shd w:val="clear" w:color="auto" w:fill="E1DFDD"/>
    </w:rPr>
  </w:style>
  <w:style w:type="character" w:customStyle="1" w:styleId="UnresolvedMention3">
    <w:name w:val="Unresolved Mention3"/>
    <w:basedOn w:val="DefaultParagraphFont"/>
    <w:uiPriority w:val="99"/>
    <w:semiHidden/>
    <w:unhideWhenUsed/>
    <w:rsid w:val="00C06A90"/>
    <w:rPr>
      <w:color w:val="605E5C"/>
      <w:shd w:val="clear" w:color="auto" w:fill="E1DFDD"/>
    </w:rPr>
  </w:style>
  <w:style w:type="character" w:customStyle="1" w:styleId="UnresolvedMention4">
    <w:name w:val="Unresolved Mention4"/>
    <w:basedOn w:val="DefaultParagraphFont"/>
    <w:uiPriority w:val="99"/>
    <w:semiHidden/>
    <w:unhideWhenUsed/>
    <w:rsid w:val="00C06A90"/>
    <w:rPr>
      <w:color w:val="605E5C"/>
      <w:shd w:val="clear" w:color="auto" w:fill="E1DFDD"/>
    </w:rPr>
  </w:style>
  <w:style w:type="character" w:customStyle="1" w:styleId="UnresolvedMention5">
    <w:name w:val="Unresolved Mention5"/>
    <w:basedOn w:val="DefaultParagraphFont"/>
    <w:uiPriority w:val="99"/>
    <w:semiHidden/>
    <w:unhideWhenUsed/>
    <w:rsid w:val="00C06A90"/>
    <w:rPr>
      <w:color w:val="605E5C"/>
      <w:shd w:val="clear" w:color="auto" w:fill="E1DFDD"/>
    </w:rPr>
  </w:style>
  <w:style w:type="paragraph" w:styleId="HTMLPreformatted">
    <w:name w:val="HTML Preformatted"/>
    <w:basedOn w:val="Normal"/>
    <w:link w:val="HTMLPreformattedChar"/>
    <w:uiPriority w:val="99"/>
    <w:semiHidden/>
    <w:unhideWhenUsed/>
    <w:rsid w:val="00C06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noProof w:val="0"/>
      <w:color w:val="auto"/>
      <w:lang w:val="de-DE" w:eastAsia="de-DE"/>
    </w:rPr>
  </w:style>
  <w:style w:type="character" w:customStyle="1" w:styleId="HTMLPreformattedChar">
    <w:name w:val="HTML Preformatted Char"/>
    <w:basedOn w:val="DefaultParagraphFont"/>
    <w:link w:val="HTMLPreformatted"/>
    <w:uiPriority w:val="99"/>
    <w:semiHidden/>
    <w:rsid w:val="00C06A90"/>
    <w:rPr>
      <w:rFonts w:ascii="Courier New" w:eastAsia="Times New Roman" w:hAnsi="Courier New" w:cs="Courier New"/>
      <w:lang w:val="de-DE" w:eastAsia="de-DE"/>
    </w:rPr>
  </w:style>
  <w:style w:type="character" w:customStyle="1" w:styleId="y2iqfc">
    <w:name w:val="y2iqfc"/>
    <w:basedOn w:val="DefaultParagraphFont"/>
    <w:rsid w:val="00C06A90"/>
  </w:style>
  <w:style w:type="character" w:customStyle="1" w:styleId="value">
    <w:name w:val="value"/>
    <w:basedOn w:val="DefaultParagraphFont"/>
    <w:rsid w:val="00C06A90"/>
  </w:style>
  <w:style w:type="character" w:customStyle="1" w:styleId="identifier">
    <w:name w:val="identifier"/>
    <w:basedOn w:val="DefaultParagraphFont"/>
    <w:rsid w:val="00C06A90"/>
  </w:style>
  <w:style w:type="character" w:customStyle="1" w:styleId="UnresolvedMention6">
    <w:name w:val="Unresolved Mention6"/>
    <w:basedOn w:val="DefaultParagraphFont"/>
    <w:uiPriority w:val="99"/>
    <w:semiHidden/>
    <w:unhideWhenUsed/>
    <w:rsid w:val="00C06A90"/>
    <w:rPr>
      <w:color w:val="605E5C"/>
      <w:shd w:val="clear" w:color="auto" w:fill="E1DFDD"/>
    </w:rPr>
  </w:style>
  <w:style w:type="character" w:styleId="Emphasis">
    <w:name w:val="Emphasis"/>
    <w:basedOn w:val="DefaultParagraphFont"/>
    <w:uiPriority w:val="20"/>
    <w:qFormat/>
    <w:rsid w:val="001F194C"/>
    <w:rPr>
      <w:i/>
      <w:iCs/>
    </w:rPr>
  </w:style>
  <w:style w:type="character" w:styleId="Strong">
    <w:name w:val="Strong"/>
    <w:basedOn w:val="DefaultParagraphFont"/>
    <w:uiPriority w:val="22"/>
    <w:qFormat/>
    <w:rsid w:val="001F194C"/>
    <w:rPr>
      <w:b/>
      <w:bCs/>
    </w:rPr>
  </w:style>
  <w:style w:type="character" w:customStyle="1" w:styleId="m-8686297154499122960gmail-apple-converted-space">
    <w:name w:val="m_-8686297154499122960gmail-apple-converted-space"/>
    <w:basedOn w:val="DefaultParagraphFont"/>
    <w:rsid w:val="00210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580150">
      <w:bodyDiv w:val="1"/>
      <w:marLeft w:val="0"/>
      <w:marRight w:val="0"/>
      <w:marTop w:val="0"/>
      <w:marBottom w:val="0"/>
      <w:divBdr>
        <w:top w:val="none" w:sz="0" w:space="0" w:color="auto"/>
        <w:left w:val="none" w:sz="0" w:space="0" w:color="auto"/>
        <w:bottom w:val="none" w:sz="0" w:space="0" w:color="auto"/>
        <w:right w:val="none" w:sz="0" w:space="0" w:color="auto"/>
      </w:divBdr>
      <w:divsChild>
        <w:div w:id="1639261387">
          <w:marLeft w:val="0"/>
          <w:marRight w:val="0"/>
          <w:marTop w:val="0"/>
          <w:marBottom w:val="0"/>
          <w:divBdr>
            <w:top w:val="none" w:sz="0" w:space="0" w:color="auto"/>
            <w:left w:val="none" w:sz="0" w:space="0" w:color="auto"/>
            <w:bottom w:val="none" w:sz="0" w:space="0" w:color="auto"/>
            <w:right w:val="none" w:sz="0" w:space="0" w:color="auto"/>
          </w:divBdr>
        </w:div>
        <w:div w:id="272782771">
          <w:marLeft w:val="0"/>
          <w:marRight w:val="0"/>
          <w:marTop w:val="0"/>
          <w:marBottom w:val="0"/>
          <w:divBdr>
            <w:top w:val="none" w:sz="0" w:space="0" w:color="auto"/>
            <w:left w:val="none" w:sz="0" w:space="0" w:color="auto"/>
            <w:bottom w:val="none" w:sz="0" w:space="0" w:color="auto"/>
            <w:right w:val="none" w:sz="0" w:space="0" w:color="auto"/>
          </w:divBdr>
        </w:div>
        <w:div w:id="1679379589">
          <w:marLeft w:val="0"/>
          <w:marRight w:val="0"/>
          <w:marTop w:val="0"/>
          <w:marBottom w:val="0"/>
          <w:divBdr>
            <w:top w:val="none" w:sz="0" w:space="0" w:color="auto"/>
            <w:left w:val="none" w:sz="0" w:space="0" w:color="auto"/>
            <w:bottom w:val="none" w:sz="0" w:space="0" w:color="auto"/>
            <w:right w:val="none" w:sz="0" w:space="0" w:color="auto"/>
          </w:divBdr>
        </w:div>
        <w:div w:id="572130650">
          <w:marLeft w:val="0"/>
          <w:marRight w:val="0"/>
          <w:marTop w:val="0"/>
          <w:marBottom w:val="0"/>
          <w:divBdr>
            <w:top w:val="none" w:sz="0" w:space="0" w:color="auto"/>
            <w:left w:val="none" w:sz="0" w:space="0" w:color="auto"/>
            <w:bottom w:val="none" w:sz="0" w:space="0" w:color="auto"/>
            <w:right w:val="none" w:sz="0" w:space="0" w:color="auto"/>
          </w:divBdr>
        </w:div>
        <w:div w:id="1510752242">
          <w:marLeft w:val="0"/>
          <w:marRight w:val="0"/>
          <w:marTop w:val="0"/>
          <w:marBottom w:val="0"/>
          <w:divBdr>
            <w:top w:val="none" w:sz="0" w:space="0" w:color="auto"/>
            <w:left w:val="none" w:sz="0" w:space="0" w:color="auto"/>
            <w:bottom w:val="none" w:sz="0" w:space="0" w:color="auto"/>
            <w:right w:val="none" w:sz="0" w:space="0" w:color="auto"/>
          </w:divBdr>
        </w:div>
        <w:div w:id="816800803">
          <w:marLeft w:val="0"/>
          <w:marRight w:val="0"/>
          <w:marTop w:val="0"/>
          <w:marBottom w:val="0"/>
          <w:divBdr>
            <w:top w:val="none" w:sz="0" w:space="0" w:color="auto"/>
            <w:left w:val="none" w:sz="0" w:space="0" w:color="auto"/>
            <w:bottom w:val="none" w:sz="0" w:space="0" w:color="auto"/>
            <w:right w:val="none" w:sz="0" w:space="0" w:color="auto"/>
          </w:divBdr>
        </w:div>
        <w:div w:id="1088504741">
          <w:marLeft w:val="0"/>
          <w:marRight w:val="0"/>
          <w:marTop w:val="0"/>
          <w:marBottom w:val="0"/>
          <w:divBdr>
            <w:top w:val="none" w:sz="0" w:space="0" w:color="auto"/>
            <w:left w:val="none" w:sz="0" w:space="0" w:color="auto"/>
            <w:bottom w:val="none" w:sz="0" w:space="0" w:color="auto"/>
            <w:right w:val="none" w:sz="0" w:space="0" w:color="auto"/>
          </w:divBdr>
        </w:div>
        <w:div w:id="975987901">
          <w:marLeft w:val="0"/>
          <w:marRight w:val="0"/>
          <w:marTop w:val="0"/>
          <w:marBottom w:val="0"/>
          <w:divBdr>
            <w:top w:val="none" w:sz="0" w:space="0" w:color="auto"/>
            <w:left w:val="none" w:sz="0" w:space="0" w:color="auto"/>
            <w:bottom w:val="none" w:sz="0" w:space="0" w:color="auto"/>
            <w:right w:val="none" w:sz="0" w:space="0" w:color="auto"/>
          </w:divBdr>
        </w:div>
        <w:div w:id="988829845">
          <w:marLeft w:val="0"/>
          <w:marRight w:val="0"/>
          <w:marTop w:val="0"/>
          <w:marBottom w:val="0"/>
          <w:divBdr>
            <w:top w:val="none" w:sz="0" w:space="0" w:color="auto"/>
            <w:left w:val="none" w:sz="0" w:space="0" w:color="auto"/>
            <w:bottom w:val="none" w:sz="0" w:space="0" w:color="auto"/>
            <w:right w:val="none" w:sz="0" w:space="0" w:color="auto"/>
          </w:divBdr>
        </w:div>
        <w:div w:id="1656252556">
          <w:marLeft w:val="0"/>
          <w:marRight w:val="0"/>
          <w:marTop w:val="0"/>
          <w:marBottom w:val="0"/>
          <w:divBdr>
            <w:top w:val="none" w:sz="0" w:space="0" w:color="auto"/>
            <w:left w:val="none" w:sz="0" w:space="0" w:color="auto"/>
            <w:bottom w:val="none" w:sz="0" w:space="0" w:color="auto"/>
            <w:right w:val="none" w:sz="0" w:space="0" w:color="auto"/>
          </w:divBdr>
        </w:div>
        <w:div w:id="2045523457">
          <w:marLeft w:val="0"/>
          <w:marRight w:val="0"/>
          <w:marTop w:val="0"/>
          <w:marBottom w:val="0"/>
          <w:divBdr>
            <w:top w:val="none" w:sz="0" w:space="0" w:color="auto"/>
            <w:left w:val="none" w:sz="0" w:space="0" w:color="auto"/>
            <w:bottom w:val="none" w:sz="0" w:space="0" w:color="auto"/>
            <w:right w:val="none" w:sz="0" w:space="0" w:color="auto"/>
          </w:divBdr>
        </w:div>
        <w:div w:id="1279798583">
          <w:marLeft w:val="0"/>
          <w:marRight w:val="0"/>
          <w:marTop w:val="0"/>
          <w:marBottom w:val="0"/>
          <w:divBdr>
            <w:top w:val="none" w:sz="0" w:space="0" w:color="auto"/>
            <w:left w:val="none" w:sz="0" w:space="0" w:color="auto"/>
            <w:bottom w:val="none" w:sz="0" w:space="0" w:color="auto"/>
            <w:right w:val="none" w:sz="0" w:space="0" w:color="auto"/>
          </w:divBdr>
        </w:div>
        <w:div w:id="554898667">
          <w:marLeft w:val="0"/>
          <w:marRight w:val="0"/>
          <w:marTop w:val="0"/>
          <w:marBottom w:val="0"/>
          <w:divBdr>
            <w:top w:val="none" w:sz="0" w:space="0" w:color="auto"/>
            <w:left w:val="none" w:sz="0" w:space="0" w:color="auto"/>
            <w:bottom w:val="none" w:sz="0" w:space="0" w:color="auto"/>
            <w:right w:val="none" w:sz="0" w:space="0" w:color="auto"/>
          </w:divBdr>
        </w:div>
        <w:div w:id="2067020361">
          <w:marLeft w:val="0"/>
          <w:marRight w:val="0"/>
          <w:marTop w:val="0"/>
          <w:marBottom w:val="0"/>
          <w:divBdr>
            <w:top w:val="none" w:sz="0" w:space="0" w:color="auto"/>
            <w:left w:val="none" w:sz="0" w:space="0" w:color="auto"/>
            <w:bottom w:val="none" w:sz="0" w:space="0" w:color="auto"/>
            <w:right w:val="none" w:sz="0" w:space="0" w:color="auto"/>
          </w:divBdr>
        </w:div>
        <w:div w:id="604269645">
          <w:marLeft w:val="0"/>
          <w:marRight w:val="0"/>
          <w:marTop w:val="0"/>
          <w:marBottom w:val="0"/>
          <w:divBdr>
            <w:top w:val="none" w:sz="0" w:space="0" w:color="auto"/>
            <w:left w:val="none" w:sz="0" w:space="0" w:color="auto"/>
            <w:bottom w:val="none" w:sz="0" w:space="0" w:color="auto"/>
            <w:right w:val="none" w:sz="0" w:space="0" w:color="auto"/>
          </w:divBdr>
        </w:div>
        <w:div w:id="1698577912">
          <w:marLeft w:val="0"/>
          <w:marRight w:val="0"/>
          <w:marTop w:val="0"/>
          <w:marBottom w:val="0"/>
          <w:divBdr>
            <w:top w:val="none" w:sz="0" w:space="0" w:color="auto"/>
            <w:left w:val="none" w:sz="0" w:space="0" w:color="auto"/>
            <w:bottom w:val="none" w:sz="0" w:space="0" w:color="auto"/>
            <w:right w:val="none" w:sz="0" w:space="0" w:color="auto"/>
          </w:divBdr>
        </w:div>
        <w:div w:id="1536307922">
          <w:marLeft w:val="0"/>
          <w:marRight w:val="0"/>
          <w:marTop w:val="0"/>
          <w:marBottom w:val="0"/>
          <w:divBdr>
            <w:top w:val="none" w:sz="0" w:space="0" w:color="auto"/>
            <w:left w:val="none" w:sz="0" w:space="0" w:color="auto"/>
            <w:bottom w:val="none" w:sz="0" w:space="0" w:color="auto"/>
            <w:right w:val="none" w:sz="0" w:space="0" w:color="auto"/>
          </w:divBdr>
        </w:div>
        <w:div w:id="905605968">
          <w:marLeft w:val="0"/>
          <w:marRight w:val="0"/>
          <w:marTop w:val="0"/>
          <w:marBottom w:val="0"/>
          <w:divBdr>
            <w:top w:val="none" w:sz="0" w:space="0" w:color="auto"/>
            <w:left w:val="none" w:sz="0" w:space="0" w:color="auto"/>
            <w:bottom w:val="none" w:sz="0" w:space="0" w:color="auto"/>
            <w:right w:val="none" w:sz="0" w:space="0" w:color="auto"/>
          </w:divBdr>
        </w:div>
        <w:div w:id="1775517237">
          <w:marLeft w:val="0"/>
          <w:marRight w:val="0"/>
          <w:marTop w:val="0"/>
          <w:marBottom w:val="0"/>
          <w:divBdr>
            <w:top w:val="none" w:sz="0" w:space="0" w:color="auto"/>
            <w:left w:val="none" w:sz="0" w:space="0" w:color="auto"/>
            <w:bottom w:val="none" w:sz="0" w:space="0" w:color="auto"/>
            <w:right w:val="none" w:sz="0" w:space="0" w:color="auto"/>
          </w:divBdr>
        </w:div>
        <w:div w:id="314795730">
          <w:marLeft w:val="0"/>
          <w:marRight w:val="0"/>
          <w:marTop w:val="0"/>
          <w:marBottom w:val="0"/>
          <w:divBdr>
            <w:top w:val="none" w:sz="0" w:space="0" w:color="auto"/>
            <w:left w:val="none" w:sz="0" w:space="0" w:color="auto"/>
            <w:bottom w:val="none" w:sz="0" w:space="0" w:color="auto"/>
            <w:right w:val="none" w:sz="0" w:space="0" w:color="auto"/>
          </w:divBdr>
        </w:div>
        <w:div w:id="813328568">
          <w:marLeft w:val="0"/>
          <w:marRight w:val="0"/>
          <w:marTop w:val="0"/>
          <w:marBottom w:val="0"/>
          <w:divBdr>
            <w:top w:val="none" w:sz="0" w:space="0" w:color="auto"/>
            <w:left w:val="none" w:sz="0" w:space="0" w:color="auto"/>
            <w:bottom w:val="none" w:sz="0" w:space="0" w:color="auto"/>
            <w:right w:val="none" w:sz="0" w:space="0" w:color="auto"/>
          </w:divBdr>
        </w:div>
        <w:div w:id="20669475">
          <w:marLeft w:val="0"/>
          <w:marRight w:val="0"/>
          <w:marTop w:val="0"/>
          <w:marBottom w:val="0"/>
          <w:divBdr>
            <w:top w:val="none" w:sz="0" w:space="0" w:color="auto"/>
            <w:left w:val="none" w:sz="0" w:space="0" w:color="auto"/>
            <w:bottom w:val="none" w:sz="0" w:space="0" w:color="auto"/>
            <w:right w:val="none" w:sz="0" w:space="0" w:color="auto"/>
          </w:divBdr>
        </w:div>
        <w:div w:id="1070425369">
          <w:marLeft w:val="0"/>
          <w:marRight w:val="0"/>
          <w:marTop w:val="0"/>
          <w:marBottom w:val="0"/>
          <w:divBdr>
            <w:top w:val="none" w:sz="0" w:space="0" w:color="auto"/>
            <w:left w:val="none" w:sz="0" w:space="0" w:color="auto"/>
            <w:bottom w:val="none" w:sz="0" w:space="0" w:color="auto"/>
            <w:right w:val="none" w:sz="0" w:space="0" w:color="auto"/>
          </w:divBdr>
        </w:div>
        <w:div w:id="197595010">
          <w:marLeft w:val="0"/>
          <w:marRight w:val="0"/>
          <w:marTop w:val="0"/>
          <w:marBottom w:val="0"/>
          <w:divBdr>
            <w:top w:val="none" w:sz="0" w:space="0" w:color="auto"/>
            <w:left w:val="none" w:sz="0" w:space="0" w:color="auto"/>
            <w:bottom w:val="none" w:sz="0" w:space="0" w:color="auto"/>
            <w:right w:val="none" w:sz="0" w:space="0" w:color="auto"/>
          </w:divBdr>
        </w:div>
        <w:div w:id="2136755079">
          <w:marLeft w:val="0"/>
          <w:marRight w:val="0"/>
          <w:marTop w:val="0"/>
          <w:marBottom w:val="0"/>
          <w:divBdr>
            <w:top w:val="none" w:sz="0" w:space="0" w:color="auto"/>
            <w:left w:val="none" w:sz="0" w:space="0" w:color="auto"/>
            <w:bottom w:val="none" w:sz="0" w:space="0" w:color="auto"/>
            <w:right w:val="none" w:sz="0" w:space="0" w:color="auto"/>
          </w:divBdr>
        </w:div>
        <w:div w:id="420225925">
          <w:marLeft w:val="0"/>
          <w:marRight w:val="0"/>
          <w:marTop w:val="0"/>
          <w:marBottom w:val="0"/>
          <w:divBdr>
            <w:top w:val="none" w:sz="0" w:space="0" w:color="auto"/>
            <w:left w:val="none" w:sz="0" w:space="0" w:color="auto"/>
            <w:bottom w:val="none" w:sz="0" w:space="0" w:color="auto"/>
            <w:right w:val="none" w:sz="0" w:space="0" w:color="auto"/>
          </w:divBdr>
        </w:div>
        <w:div w:id="1173840498">
          <w:marLeft w:val="0"/>
          <w:marRight w:val="0"/>
          <w:marTop w:val="0"/>
          <w:marBottom w:val="0"/>
          <w:divBdr>
            <w:top w:val="none" w:sz="0" w:space="0" w:color="auto"/>
            <w:left w:val="none" w:sz="0" w:space="0" w:color="auto"/>
            <w:bottom w:val="none" w:sz="0" w:space="0" w:color="auto"/>
            <w:right w:val="none" w:sz="0" w:space="0" w:color="auto"/>
          </w:divBdr>
        </w:div>
        <w:div w:id="1720400279">
          <w:marLeft w:val="0"/>
          <w:marRight w:val="0"/>
          <w:marTop w:val="0"/>
          <w:marBottom w:val="0"/>
          <w:divBdr>
            <w:top w:val="none" w:sz="0" w:space="0" w:color="auto"/>
            <w:left w:val="none" w:sz="0" w:space="0" w:color="auto"/>
            <w:bottom w:val="none" w:sz="0" w:space="0" w:color="auto"/>
            <w:right w:val="none" w:sz="0" w:space="0" w:color="auto"/>
          </w:divBdr>
        </w:div>
        <w:div w:id="1866599686">
          <w:marLeft w:val="0"/>
          <w:marRight w:val="0"/>
          <w:marTop w:val="0"/>
          <w:marBottom w:val="0"/>
          <w:divBdr>
            <w:top w:val="none" w:sz="0" w:space="0" w:color="auto"/>
            <w:left w:val="none" w:sz="0" w:space="0" w:color="auto"/>
            <w:bottom w:val="none" w:sz="0" w:space="0" w:color="auto"/>
            <w:right w:val="none" w:sz="0" w:space="0" w:color="auto"/>
          </w:divBdr>
        </w:div>
        <w:div w:id="705789108">
          <w:marLeft w:val="0"/>
          <w:marRight w:val="0"/>
          <w:marTop w:val="0"/>
          <w:marBottom w:val="0"/>
          <w:divBdr>
            <w:top w:val="none" w:sz="0" w:space="0" w:color="auto"/>
            <w:left w:val="none" w:sz="0" w:space="0" w:color="auto"/>
            <w:bottom w:val="none" w:sz="0" w:space="0" w:color="auto"/>
            <w:right w:val="none" w:sz="0" w:space="0" w:color="auto"/>
          </w:divBdr>
        </w:div>
        <w:div w:id="1126774798">
          <w:marLeft w:val="0"/>
          <w:marRight w:val="0"/>
          <w:marTop w:val="0"/>
          <w:marBottom w:val="0"/>
          <w:divBdr>
            <w:top w:val="none" w:sz="0" w:space="0" w:color="auto"/>
            <w:left w:val="none" w:sz="0" w:space="0" w:color="auto"/>
            <w:bottom w:val="none" w:sz="0" w:space="0" w:color="auto"/>
            <w:right w:val="none" w:sz="0" w:space="0" w:color="auto"/>
          </w:divBdr>
        </w:div>
        <w:div w:id="349767612">
          <w:marLeft w:val="0"/>
          <w:marRight w:val="0"/>
          <w:marTop w:val="0"/>
          <w:marBottom w:val="0"/>
          <w:divBdr>
            <w:top w:val="none" w:sz="0" w:space="0" w:color="auto"/>
            <w:left w:val="none" w:sz="0" w:space="0" w:color="auto"/>
            <w:bottom w:val="none" w:sz="0" w:space="0" w:color="auto"/>
            <w:right w:val="none" w:sz="0" w:space="0" w:color="auto"/>
          </w:divBdr>
        </w:div>
      </w:divsChild>
    </w:div>
    <w:div w:id="163402245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20Ionescu\Desktop\Word%20templates\ijerp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C:\Users\Claudia Ionescu\Desktop\Word templates\ijerph-template.dot</Template>
  <TotalTime>11</TotalTime>
  <Pages>12</Pages>
  <Words>9127</Words>
  <Characters>52029</Characters>
  <Application>Microsoft Office Word</Application>
  <DocSecurity>0</DocSecurity>
  <Lines>433</Lines>
  <Paragraphs>122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61034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Claudia Ionescu</dc:creator>
  <cp:keywords/>
  <dc:description/>
  <cp:lastModifiedBy>Microsoft Office User</cp:lastModifiedBy>
  <cp:revision>159</cp:revision>
  <cp:lastPrinted>2023-02-15T09:24:00Z</cp:lastPrinted>
  <dcterms:created xsi:type="dcterms:W3CDTF">2023-03-10T10:01:00Z</dcterms:created>
  <dcterms:modified xsi:type="dcterms:W3CDTF">2023-03-17T10:55:00Z</dcterms:modified>
</cp:coreProperties>
</file>